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CC9CD" w14:textId="0E960F9E" w:rsidR="00ED18AA" w:rsidDel="00807A1F" w:rsidRDefault="000501E5" w:rsidP="00ED18AA">
      <w:pPr>
        <w:jc w:val="center"/>
        <w:rPr>
          <w:del w:id="0" w:author="Peter Rohde" w:date="2016-10-20T18:59:00Z"/>
          <w:rFonts w:ascii="Times New Roman" w:hAnsi="Times New Roman" w:cs="Times New Roman"/>
          <w:b/>
          <w:color w:val="000000" w:themeColor="text1"/>
          <w:sz w:val="36"/>
          <w:szCs w:val="36"/>
        </w:rPr>
      </w:pPr>
      <w:del w:id="1" w:author="Peter Rohde" w:date="2016-10-20T18:59:00Z">
        <w:r w:rsidRPr="00A26B5D" w:rsidDel="00807A1F">
          <w:rPr>
            <w:rFonts w:ascii="Times New Roman" w:hAnsi="Times New Roman" w:cs="Times New Roman"/>
            <w:b/>
            <w:color w:val="000000" w:themeColor="text1"/>
            <w:sz w:val="36"/>
            <w:szCs w:val="36"/>
          </w:rPr>
          <w:delText>Quantum Internet</w:delText>
        </w:r>
      </w:del>
    </w:p>
    <w:p w14:paraId="76EB0F05" w14:textId="4D1F57D0" w:rsidR="00ED18AA" w:rsidRPr="00784E07" w:rsidDel="00807A1F" w:rsidRDefault="00ED18AA" w:rsidP="00063DD1">
      <w:pPr>
        <w:jc w:val="left"/>
        <w:rPr>
          <w:del w:id="2" w:author="Peter Rohde" w:date="2016-10-20T18:59:00Z"/>
          <w:rFonts w:ascii="Times New Roman" w:hAnsi="Times New Roman" w:cs="Times New Roman"/>
          <w:b/>
          <w:color w:val="000000" w:themeColor="text1"/>
          <w:sz w:val="36"/>
          <w:szCs w:val="36"/>
        </w:rPr>
      </w:pPr>
      <w:del w:id="3" w:author="Peter Rohde" w:date="2016-10-20T18:59:00Z">
        <w:r w:rsidRPr="00784E07" w:rsidDel="00807A1F">
          <w:rPr>
            <w:rFonts w:ascii="CMR10" w:hAnsi="CMR10"/>
            <w:color w:val="000000"/>
            <w:sz w:val="24"/>
            <w:szCs w:val="18"/>
          </w:rPr>
          <w:delText>---Protocols</w:delText>
        </w:r>
      </w:del>
    </w:p>
    <w:p w14:paraId="696FF25D" w14:textId="659AAAED" w:rsidR="00B4244D" w:rsidRPr="00C6414B" w:rsidDel="00DC573F" w:rsidRDefault="000501E5">
      <w:pPr>
        <w:adjustRightInd w:val="0"/>
        <w:snapToGrid w:val="0"/>
        <w:spacing w:beforeLines="100" w:before="312" w:line="360" w:lineRule="auto"/>
        <w:rPr>
          <w:del w:id="4" w:author="Peter Rohde" w:date="2016-10-20T18:43:00Z"/>
          <w:rFonts w:ascii="Times New Roman" w:hAnsi="Times New Roman" w:cs="Times New Roman"/>
          <w:b/>
          <w:color w:val="000000" w:themeColor="text1"/>
          <w:sz w:val="28"/>
          <w:szCs w:val="28"/>
          <w:rPrChange w:id="5" w:author="Peter Rohde" w:date="2016-10-20T18:18:00Z">
            <w:rPr>
              <w:del w:id="6" w:author="Peter Rohde" w:date="2016-10-20T18:43:00Z"/>
            </w:rPr>
          </w:rPrChange>
        </w:rPr>
        <w:pPrChange w:id="7" w:author="Peter Rohde" w:date="2016-10-20T18:18:00Z">
          <w:pPr>
            <w:pStyle w:val="ListParagraph"/>
            <w:numPr>
              <w:numId w:val="1"/>
            </w:numPr>
            <w:adjustRightInd w:val="0"/>
            <w:snapToGrid w:val="0"/>
            <w:spacing w:beforeLines="100" w:before="312" w:line="360" w:lineRule="auto"/>
            <w:ind w:left="360" w:firstLineChars="0" w:hanging="360"/>
          </w:pPr>
        </w:pPrChange>
      </w:pPr>
      <w:del w:id="8" w:author="Peter Rohde" w:date="2016-10-20T18:43:00Z">
        <w:r w:rsidRPr="00C6414B" w:rsidDel="00DC573F">
          <w:rPr>
            <w:rFonts w:ascii="Times New Roman" w:hAnsi="Times New Roman" w:cs="Times New Roman"/>
            <w:b/>
            <w:color w:val="000000" w:themeColor="text1"/>
            <w:sz w:val="28"/>
            <w:szCs w:val="28"/>
            <w:rPrChange w:id="9" w:author="Peter Rohde" w:date="2016-10-20T18:18:00Z">
              <w:rPr/>
            </w:rPrChange>
          </w:rPr>
          <w:delText>Quantum teleportation</w:delText>
        </w:r>
      </w:del>
    </w:p>
    <w:p w14:paraId="638AAE6F" w14:textId="6B37302C" w:rsidR="0081753C" w:rsidRPr="0081753C" w:rsidDel="00DC573F" w:rsidRDefault="0081753C" w:rsidP="00331FD7">
      <w:pPr>
        <w:adjustRightInd w:val="0"/>
        <w:snapToGrid w:val="0"/>
        <w:spacing w:line="360" w:lineRule="auto"/>
        <w:ind w:firstLineChars="200" w:firstLine="560"/>
        <w:rPr>
          <w:del w:id="10" w:author="Peter Rohde" w:date="2016-10-20T18:43:00Z"/>
          <w:rFonts w:ascii="Times New Roman" w:hAnsi="Times New Roman" w:cs="Times New Roman"/>
          <w:color w:val="000000" w:themeColor="text1"/>
          <w:sz w:val="28"/>
          <w:szCs w:val="28"/>
        </w:rPr>
      </w:pPr>
      <w:del w:id="11" w:author="Peter Rohde" w:date="2016-10-20T17:31:00Z">
        <w:r w:rsidRPr="0081753C" w:rsidDel="0071040C">
          <w:rPr>
            <w:rFonts w:ascii="Times New Roman" w:hAnsi="Times New Roman" w:cs="Times New Roman"/>
            <w:color w:val="000000" w:themeColor="text1"/>
            <w:sz w:val="28"/>
            <w:szCs w:val="28"/>
          </w:rPr>
          <w:delText xml:space="preserve">To transfer an unknown state between different nodes is an essential and necessary function for future network. However, it is impossible to obtain all the information of an unknown state and reconstruct it remotely, because one can not get all the information by just once measurement of an unknown state and various measurements are necessary, which needs multiple copies of an unknown state, but it is forbidden to clone a quantum state. </w:delText>
        </w:r>
      </w:del>
      <w:del w:id="12" w:author="Peter Rohde" w:date="2016-10-20T17:56:00Z">
        <w:r w:rsidRPr="0081753C" w:rsidDel="00331FD7">
          <w:rPr>
            <w:rFonts w:ascii="Times New Roman" w:hAnsi="Times New Roman" w:cs="Times New Roman"/>
            <w:color w:val="000000" w:themeColor="text1"/>
            <w:sz w:val="28"/>
            <w:szCs w:val="28"/>
          </w:rPr>
          <w:delText>Fortunately, quantum teleportation provide</w:delText>
        </w:r>
        <w:r w:rsidR="00A26B5D" w:rsidDel="00331FD7">
          <w:rPr>
            <w:rFonts w:ascii="Times New Roman" w:hAnsi="Times New Roman" w:cs="Times New Roman"/>
            <w:color w:val="000000" w:themeColor="text1"/>
            <w:sz w:val="28"/>
            <w:szCs w:val="28"/>
          </w:rPr>
          <w:delText>s</w:delText>
        </w:r>
        <w:r w:rsidRPr="0081753C" w:rsidDel="00331FD7">
          <w:rPr>
            <w:rFonts w:ascii="Times New Roman" w:hAnsi="Times New Roman" w:cs="Times New Roman"/>
            <w:color w:val="000000" w:themeColor="text1"/>
            <w:sz w:val="28"/>
            <w:szCs w:val="28"/>
          </w:rPr>
          <w:delText xml:space="preserve"> a method to transfer an unknown state from one location to another with the aid of previously shared quantum entanglement and classical communications. </w:delText>
        </w:r>
      </w:del>
      <w:del w:id="13" w:author="Peter Rohde" w:date="2016-10-20T18:43:00Z">
        <w:r w:rsidRPr="0081753C" w:rsidDel="00DC573F">
          <w:rPr>
            <w:rFonts w:ascii="Times New Roman" w:hAnsi="Times New Roman" w:cs="Times New Roman"/>
            <w:color w:val="000000" w:themeColor="text1"/>
            <w:sz w:val="28"/>
            <w:szCs w:val="28"/>
          </w:rPr>
          <w:delText>Since it was firstly proposed in 1993 [</w:delText>
        </w:r>
        <w:r w:rsidR="00E62FE8" w:rsidRPr="00E62FE8" w:rsidDel="00DC573F">
          <w:rPr>
            <w:rFonts w:ascii="Times New Roman" w:hAnsi="Times New Roman" w:cs="Times New Roman"/>
            <w:color w:val="000000" w:themeColor="text1"/>
            <w:sz w:val="28"/>
            <w:szCs w:val="28"/>
          </w:rPr>
          <w:delText>Phys. Rev. Lett. 70, 1895</w:delText>
        </w:r>
        <w:r w:rsidRPr="0081753C" w:rsidDel="00DC573F">
          <w:rPr>
            <w:rFonts w:ascii="Times New Roman" w:hAnsi="Times New Roman" w:cs="Times New Roman"/>
            <w:color w:val="000000" w:themeColor="text1"/>
            <w:sz w:val="28"/>
            <w:szCs w:val="28"/>
          </w:rPr>
          <w:delText xml:space="preserve">], quantum teleportation has attracted </w:delText>
        </w:r>
      </w:del>
      <w:del w:id="14" w:author="Peter Rohde" w:date="2016-10-20T17:57:00Z">
        <w:r w:rsidRPr="0081753C" w:rsidDel="00331FD7">
          <w:rPr>
            <w:rFonts w:ascii="Times New Roman" w:hAnsi="Times New Roman" w:cs="Times New Roman"/>
            <w:color w:val="000000" w:themeColor="text1"/>
            <w:sz w:val="28"/>
            <w:szCs w:val="28"/>
          </w:rPr>
          <w:delText>extensive and persistent attention</w:delText>
        </w:r>
      </w:del>
      <w:del w:id="15" w:author="Peter Rohde" w:date="2016-10-20T17:58:00Z">
        <w:r w:rsidRPr="0081753C" w:rsidDel="00EB38EA">
          <w:rPr>
            <w:rFonts w:ascii="Times New Roman" w:hAnsi="Times New Roman" w:cs="Times New Roman"/>
            <w:color w:val="000000" w:themeColor="text1"/>
            <w:sz w:val="28"/>
            <w:szCs w:val="28"/>
          </w:rPr>
          <w:delText xml:space="preserve">. It has become </w:delText>
        </w:r>
      </w:del>
      <w:del w:id="16" w:author="Peter Rohde" w:date="2016-10-20T18:43:00Z">
        <w:r w:rsidRPr="0081753C" w:rsidDel="00DC573F">
          <w:rPr>
            <w:rFonts w:ascii="Times New Roman" w:hAnsi="Times New Roman" w:cs="Times New Roman"/>
            <w:color w:val="000000" w:themeColor="text1"/>
            <w:sz w:val="28"/>
            <w:szCs w:val="28"/>
          </w:rPr>
          <w:delText>one of the most important protocols in quantum information science.</w:delText>
        </w:r>
      </w:del>
    </w:p>
    <w:p w14:paraId="5A52C39F" w14:textId="36D5B8B7" w:rsidR="0081753C" w:rsidRPr="0081753C" w:rsidDel="00DC573F" w:rsidRDefault="0081753C" w:rsidP="00620F13">
      <w:pPr>
        <w:adjustRightInd w:val="0"/>
        <w:snapToGrid w:val="0"/>
        <w:spacing w:line="360" w:lineRule="auto"/>
        <w:ind w:firstLineChars="200" w:firstLine="560"/>
        <w:rPr>
          <w:del w:id="17" w:author="Peter Rohde" w:date="2016-10-20T18:43:00Z"/>
          <w:rFonts w:ascii="Times New Roman" w:hAnsi="Times New Roman" w:cs="Times New Roman"/>
          <w:color w:val="000000" w:themeColor="text1"/>
          <w:sz w:val="28"/>
          <w:szCs w:val="28"/>
        </w:rPr>
      </w:pPr>
      <w:del w:id="18" w:author="Peter Rohde" w:date="2016-10-20T18:00:00Z">
        <w:r w:rsidRPr="0081753C" w:rsidDel="00814378">
          <w:rPr>
            <w:rFonts w:ascii="Times New Roman" w:hAnsi="Times New Roman" w:cs="Times New Roman"/>
            <w:color w:val="000000" w:themeColor="text1"/>
            <w:sz w:val="28"/>
            <w:szCs w:val="28"/>
          </w:rPr>
          <w:delText xml:space="preserve">In the original protocol, </w:delText>
        </w:r>
      </w:del>
      <w:del w:id="19" w:author="Peter Rohde" w:date="2016-10-20T17:59:00Z">
        <w:r w:rsidRPr="0081753C" w:rsidDel="00814378">
          <w:rPr>
            <w:rFonts w:ascii="Times New Roman" w:hAnsi="Times New Roman" w:cs="Times New Roman"/>
            <w:color w:val="000000" w:themeColor="text1"/>
            <w:sz w:val="28"/>
            <w:szCs w:val="28"/>
          </w:rPr>
          <w:delText xml:space="preserve">two critical necessaries </w:delText>
        </w:r>
        <w:r w:rsidR="008F0C71" w:rsidDel="00814378">
          <w:rPr>
            <w:rFonts w:ascii="Times New Roman" w:hAnsi="Times New Roman" w:cs="Times New Roman"/>
            <w:color w:val="000000" w:themeColor="text1"/>
            <w:sz w:val="28"/>
            <w:szCs w:val="28"/>
          </w:rPr>
          <w:delText xml:space="preserve">are </w:delText>
        </w:r>
        <w:r w:rsidRPr="0081753C" w:rsidDel="00814378">
          <w:rPr>
            <w:rFonts w:ascii="Times New Roman" w:hAnsi="Times New Roman" w:cs="Times New Roman"/>
            <w:color w:val="000000" w:themeColor="text1"/>
            <w:sz w:val="28"/>
            <w:szCs w:val="28"/>
          </w:rPr>
          <w:delText>needed</w:delText>
        </w:r>
      </w:del>
      <w:del w:id="20" w:author="Peter Rohde" w:date="2016-10-20T18:43:00Z">
        <w:r w:rsidRPr="0081753C" w:rsidDel="00DC573F">
          <w:rPr>
            <w:rFonts w:ascii="Times New Roman" w:hAnsi="Times New Roman" w:cs="Times New Roman"/>
            <w:color w:val="000000" w:themeColor="text1"/>
            <w:sz w:val="28"/>
            <w:szCs w:val="28"/>
          </w:rPr>
          <w:delText xml:space="preserve"> </w:delText>
        </w:r>
      </w:del>
      <w:del w:id="21" w:author="Peter Rohde" w:date="2016-10-20T18:00:00Z">
        <w:r w:rsidRPr="0081753C" w:rsidDel="00814378">
          <w:rPr>
            <w:rFonts w:ascii="Times New Roman" w:hAnsi="Times New Roman" w:cs="Times New Roman"/>
            <w:color w:val="000000" w:themeColor="text1"/>
            <w:sz w:val="28"/>
            <w:szCs w:val="28"/>
          </w:rPr>
          <w:delText xml:space="preserve">to </w:delText>
        </w:r>
      </w:del>
      <w:del w:id="22" w:author="Peter Rohde" w:date="2016-10-20T18:43:00Z">
        <w:r w:rsidRPr="0081753C" w:rsidDel="00DC573F">
          <w:rPr>
            <w:rFonts w:ascii="Times New Roman" w:hAnsi="Times New Roman" w:cs="Times New Roman"/>
            <w:color w:val="000000" w:themeColor="text1"/>
            <w:sz w:val="28"/>
            <w:szCs w:val="28"/>
          </w:rPr>
          <w:delText>implement quantum teleportation: quantum entanglement and Bell state measurement</w:delText>
        </w:r>
      </w:del>
      <w:del w:id="23" w:author="Peter Rohde" w:date="2016-10-20T18:00:00Z">
        <w:r w:rsidRPr="0081753C" w:rsidDel="00B97A33">
          <w:rPr>
            <w:rFonts w:ascii="Times New Roman" w:hAnsi="Times New Roman" w:cs="Times New Roman"/>
            <w:color w:val="000000" w:themeColor="text1"/>
            <w:sz w:val="28"/>
            <w:szCs w:val="28"/>
          </w:rPr>
          <w:delText xml:space="preserve"> (BSM) to distinguish one Bell state from the other three</w:delText>
        </w:r>
      </w:del>
      <w:del w:id="24" w:author="Peter Rohde" w:date="2016-10-20T18:43:00Z">
        <w:r w:rsidRPr="0081753C" w:rsidDel="00DC573F">
          <w:rPr>
            <w:rFonts w:ascii="Times New Roman" w:hAnsi="Times New Roman" w:cs="Times New Roman"/>
            <w:color w:val="000000" w:themeColor="text1"/>
            <w:sz w:val="28"/>
            <w:szCs w:val="28"/>
          </w:rPr>
          <w:delText>.</w:delText>
        </w:r>
      </w:del>
      <w:del w:id="25" w:author="Peter Rohde" w:date="2016-10-20T18:00:00Z">
        <w:r w:rsidRPr="0081753C" w:rsidDel="00B97A33">
          <w:rPr>
            <w:rFonts w:ascii="Times New Roman" w:hAnsi="Times New Roman" w:cs="Times New Roman"/>
            <w:color w:val="000000" w:themeColor="text1"/>
            <w:sz w:val="28"/>
            <w:szCs w:val="28"/>
          </w:rPr>
          <w:delText xml:space="preserve"> </w:delText>
        </w:r>
      </w:del>
      <w:del w:id="26" w:author="Peter Rohde" w:date="2016-10-20T18:43:00Z">
        <w:r w:rsidRPr="0081753C" w:rsidDel="00DC573F">
          <w:rPr>
            <w:rFonts w:ascii="Times New Roman" w:hAnsi="Times New Roman" w:cs="Times New Roman"/>
            <w:color w:val="000000" w:themeColor="text1"/>
            <w:sz w:val="28"/>
            <w:szCs w:val="28"/>
          </w:rPr>
          <w:delText xml:space="preserve">For the generation of quantum entanglement, a significant breakthrough </w:delText>
        </w:r>
      </w:del>
      <w:del w:id="27" w:author="Peter Rohde" w:date="2016-10-20T18:00:00Z">
        <w:r w:rsidRPr="0081753C" w:rsidDel="0085164D">
          <w:rPr>
            <w:rFonts w:ascii="Times New Roman" w:hAnsi="Times New Roman" w:cs="Times New Roman"/>
            <w:color w:val="000000" w:themeColor="text1"/>
            <w:sz w:val="28"/>
            <w:szCs w:val="28"/>
          </w:rPr>
          <w:delText xml:space="preserve">came </w:delText>
        </w:r>
      </w:del>
      <w:del w:id="28" w:author="Peter Rohde" w:date="2016-10-20T18:43:00Z">
        <w:r w:rsidRPr="0081753C" w:rsidDel="00DC573F">
          <w:rPr>
            <w:rFonts w:ascii="Times New Roman" w:hAnsi="Times New Roman" w:cs="Times New Roman"/>
            <w:color w:val="000000" w:themeColor="text1"/>
            <w:sz w:val="28"/>
            <w:szCs w:val="28"/>
          </w:rPr>
          <w:delText>in 1995</w:delText>
        </w:r>
      </w:del>
      <w:moveToRangeStart w:id="29" w:author="Peter Rohde" w:date="2016-10-20T18:01:00Z" w:name="move464749847"/>
      <w:moveTo w:id="30" w:author="Peter Rohde" w:date="2016-10-20T18:01:00Z">
        <w:del w:id="31" w:author="Peter Rohde" w:date="2016-10-20T18:43:00Z">
          <w:r w:rsidR="00D85B71" w:rsidRPr="0081753C" w:rsidDel="00DC573F">
            <w:rPr>
              <w:rFonts w:ascii="Times New Roman" w:hAnsi="Times New Roman" w:cs="Times New Roman"/>
              <w:color w:val="000000" w:themeColor="text1"/>
              <w:sz w:val="28"/>
              <w:szCs w:val="28"/>
            </w:rPr>
            <w:delText xml:space="preserve">by </w:delText>
          </w:r>
        </w:del>
        <w:del w:id="32" w:author="Peter Rohde" w:date="2016-10-20T18:02:00Z">
          <w:r w:rsidR="00D85B71" w:rsidRPr="0081753C" w:rsidDel="00D85B71">
            <w:rPr>
              <w:rFonts w:ascii="Times New Roman" w:hAnsi="Times New Roman" w:cs="Times New Roman"/>
              <w:color w:val="000000" w:themeColor="text1"/>
              <w:sz w:val="28"/>
              <w:szCs w:val="28"/>
            </w:rPr>
            <w:delText xml:space="preserve">Kwiat et al </w:delText>
          </w:r>
        </w:del>
        <w:del w:id="33" w:author="Peter Rohde" w:date="2016-10-20T18:43:00Z">
          <w:r w:rsidR="00D85B71" w:rsidRPr="0081753C" w:rsidDel="00DC573F">
            <w:rPr>
              <w:rFonts w:ascii="Times New Roman" w:hAnsi="Times New Roman" w:cs="Times New Roman"/>
              <w:color w:val="000000" w:themeColor="text1"/>
              <w:sz w:val="28"/>
              <w:szCs w:val="28"/>
            </w:rPr>
            <w:delText>[</w:delText>
          </w:r>
          <w:r w:rsidR="00D85B71" w:rsidRPr="00152C9B" w:rsidDel="00DC573F">
            <w:rPr>
              <w:rFonts w:ascii="Times New Roman" w:hAnsi="Times New Roman" w:cs="Times New Roman"/>
              <w:color w:val="000000" w:themeColor="text1"/>
              <w:sz w:val="28"/>
              <w:szCs w:val="28"/>
            </w:rPr>
            <w:delText>Phys. Rev. Lett. 75, 4337</w:delText>
          </w:r>
          <w:r w:rsidR="00D85B71" w:rsidRPr="0081753C" w:rsidDel="00DC573F">
            <w:rPr>
              <w:rFonts w:ascii="Times New Roman" w:hAnsi="Times New Roman" w:cs="Times New Roman"/>
              <w:color w:val="000000" w:themeColor="text1"/>
              <w:sz w:val="28"/>
              <w:szCs w:val="28"/>
            </w:rPr>
            <w:delText>]</w:delText>
          </w:r>
        </w:del>
      </w:moveTo>
      <w:moveToRangeEnd w:id="29"/>
      <w:del w:id="34" w:author="Peter Rohde" w:date="2016-10-20T18:02:00Z">
        <w:r w:rsidRPr="0081753C" w:rsidDel="00D85B71">
          <w:rPr>
            <w:rFonts w:ascii="Times New Roman" w:hAnsi="Times New Roman" w:cs="Times New Roman"/>
            <w:color w:val="000000" w:themeColor="text1"/>
            <w:sz w:val="28"/>
            <w:szCs w:val="28"/>
          </w:rPr>
          <w:delText xml:space="preserve">: a </w:delText>
        </w:r>
      </w:del>
      <w:del w:id="35" w:author="Peter Rohde" w:date="2016-10-20T18:43:00Z">
        <w:r w:rsidRPr="0081753C" w:rsidDel="00DC573F">
          <w:rPr>
            <w:rFonts w:ascii="Times New Roman" w:hAnsi="Times New Roman" w:cs="Times New Roman"/>
            <w:color w:val="000000" w:themeColor="text1"/>
            <w:sz w:val="28"/>
            <w:szCs w:val="28"/>
          </w:rPr>
          <w:delText xml:space="preserve">technique </w:delText>
        </w:r>
      </w:del>
      <w:del w:id="36" w:author="Peter Rohde" w:date="2016-10-20T18:01:00Z">
        <w:r w:rsidRPr="0081753C" w:rsidDel="0085164D">
          <w:rPr>
            <w:rFonts w:ascii="Times New Roman" w:hAnsi="Times New Roman" w:cs="Times New Roman"/>
            <w:color w:val="000000" w:themeColor="text1"/>
            <w:sz w:val="28"/>
            <w:szCs w:val="28"/>
          </w:rPr>
          <w:delText xml:space="preserve">to </w:delText>
        </w:r>
      </w:del>
      <w:del w:id="37" w:author="Peter Rohde" w:date="2016-10-20T18:43:00Z">
        <w:r w:rsidRPr="0081753C" w:rsidDel="00DC573F">
          <w:rPr>
            <w:rFonts w:ascii="Times New Roman" w:hAnsi="Times New Roman" w:cs="Times New Roman"/>
            <w:color w:val="000000" w:themeColor="text1"/>
            <w:sz w:val="28"/>
            <w:szCs w:val="28"/>
          </w:rPr>
          <w:delText>generat</w:delText>
        </w:r>
      </w:del>
      <w:del w:id="38" w:author="Peter Rohde" w:date="2016-10-20T18:01:00Z">
        <w:r w:rsidRPr="0081753C" w:rsidDel="0085164D">
          <w:rPr>
            <w:rFonts w:ascii="Times New Roman" w:hAnsi="Times New Roman" w:cs="Times New Roman"/>
            <w:color w:val="000000" w:themeColor="text1"/>
            <w:sz w:val="28"/>
            <w:szCs w:val="28"/>
          </w:rPr>
          <w:delText>e</w:delText>
        </w:r>
      </w:del>
      <w:del w:id="39" w:author="Peter Rohde" w:date="2016-10-20T18:43:00Z">
        <w:r w:rsidRPr="0081753C" w:rsidDel="00DC573F">
          <w:rPr>
            <w:rFonts w:ascii="Times New Roman" w:hAnsi="Times New Roman" w:cs="Times New Roman"/>
            <w:color w:val="000000" w:themeColor="text1"/>
            <w:sz w:val="28"/>
            <w:szCs w:val="28"/>
          </w:rPr>
          <w:delText xml:space="preserve"> high-intensity </w:delText>
        </w:r>
      </w:del>
      <w:del w:id="40" w:author="Peter Rohde" w:date="2016-10-20T18:02:00Z">
        <w:r w:rsidRPr="0081753C" w:rsidDel="0074033B">
          <w:rPr>
            <w:rFonts w:ascii="Times New Roman" w:hAnsi="Times New Roman" w:cs="Times New Roman"/>
            <w:color w:val="000000" w:themeColor="text1"/>
            <w:sz w:val="28"/>
            <w:szCs w:val="28"/>
          </w:rPr>
          <w:delText xml:space="preserve">source of </w:delText>
        </w:r>
      </w:del>
      <w:del w:id="41" w:author="Peter Rohde" w:date="2016-10-20T18:43:00Z">
        <w:r w:rsidRPr="0081753C" w:rsidDel="00DC573F">
          <w:rPr>
            <w:rFonts w:ascii="Times New Roman" w:hAnsi="Times New Roman" w:cs="Times New Roman"/>
            <w:color w:val="000000" w:themeColor="text1"/>
            <w:sz w:val="28"/>
            <w:szCs w:val="28"/>
          </w:rPr>
          <w:delText>polari</w:delText>
        </w:r>
      </w:del>
      <w:del w:id="42" w:author="Peter Rohde" w:date="2016-10-20T18:01:00Z">
        <w:r w:rsidRPr="0081753C" w:rsidDel="0085164D">
          <w:rPr>
            <w:rFonts w:ascii="Times New Roman" w:hAnsi="Times New Roman" w:cs="Times New Roman"/>
            <w:color w:val="000000" w:themeColor="text1"/>
            <w:sz w:val="28"/>
            <w:szCs w:val="28"/>
          </w:rPr>
          <w:delText>z</w:delText>
        </w:r>
      </w:del>
      <w:del w:id="43" w:author="Peter Rohde" w:date="2016-10-20T18:43:00Z">
        <w:r w:rsidRPr="0081753C" w:rsidDel="00DC573F">
          <w:rPr>
            <w:rFonts w:ascii="Times New Roman" w:hAnsi="Times New Roman" w:cs="Times New Roman"/>
            <w:color w:val="000000" w:themeColor="text1"/>
            <w:sz w:val="28"/>
            <w:szCs w:val="28"/>
          </w:rPr>
          <w:delText>ation-entangled photon pairs</w:delText>
        </w:r>
      </w:del>
      <w:del w:id="44" w:author="Peter Rohde" w:date="2016-10-20T18:03:00Z">
        <w:r w:rsidRPr="0081753C" w:rsidDel="0074033B">
          <w:rPr>
            <w:rFonts w:ascii="Times New Roman" w:hAnsi="Times New Roman" w:cs="Times New Roman"/>
            <w:color w:val="000000" w:themeColor="text1"/>
            <w:sz w:val="28"/>
            <w:szCs w:val="28"/>
          </w:rPr>
          <w:delText xml:space="preserve"> was proposed and demonstrated</w:delText>
        </w:r>
      </w:del>
      <w:moveFromRangeStart w:id="45" w:author="Peter Rohde" w:date="2016-10-20T18:01:00Z" w:name="move464749847"/>
      <w:moveFrom w:id="46" w:author="Peter Rohde" w:date="2016-10-20T18:01:00Z">
        <w:del w:id="47" w:author="Peter Rohde" w:date="2016-10-20T18:03:00Z">
          <w:r w:rsidRPr="0081753C" w:rsidDel="0074033B">
            <w:rPr>
              <w:rFonts w:ascii="Times New Roman" w:hAnsi="Times New Roman" w:cs="Times New Roman"/>
              <w:color w:val="000000" w:themeColor="text1"/>
              <w:sz w:val="28"/>
              <w:szCs w:val="28"/>
            </w:rPr>
            <w:delText xml:space="preserve"> by Kwiat et al [</w:delText>
          </w:r>
          <w:r w:rsidR="00152C9B" w:rsidRPr="00152C9B" w:rsidDel="0074033B">
            <w:rPr>
              <w:rFonts w:ascii="Times New Roman" w:hAnsi="Times New Roman" w:cs="Times New Roman"/>
              <w:color w:val="000000" w:themeColor="text1"/>
              <w:sz w:val="28"/>
              <w:szCs w:val="28"/>
            </w:rPr>
            <w:delText>Phys. Rev. Lett. 75, 4337</w:delText>
          </w:r>
          <w:r w:rsidRPr="0081753C" w:rsidDel="0074033B">
            <w:rPr>
              <w:rFonts w:ascii="Times New Roman" w:hAnsi="Times New Roman" w:cs="Times New Roman"/>
              <w:color w:val="000000" w:themeColor="text1"/>
              <w:sz w:val="28"/>
              <w:szCs w:val="28"/>
            </w:rPr>
            <w:delText>]</w:delText>
          </w:r>
        </w:del>
      </w:moveFrom>
      <w:moveFromRangeEnd w:id="45"/>
      <w:del w:id="48" w:author="Peter Rohde" w:date="2016-10-20T18:03:00Z">
        <w:r w:rsidRPr="0081753C" w:rsidDel="0074033B">
          <w:rPr>
            <w:rFonts w:ascii="Times New Roman" w:hAnsi="Times New Roman" w:cs="Times New Roman"/>
            <w:color w:val="000000" w:themeColor="text1"/>
            <w:sz w:val="28"/>
            <w:szCs w:val="28"/>
          </w:rPr>
          <w:delText>. For</w:delText>
        </w:r>
      </w:del>
      <w:del w:id="49" w:author="Peter Rohde" w:date="2016-10-20T18:43:00Z">
        <w:r w:rsidRPr="0081753C" w:rsidDel="00DC573F">
          <w:rPr>
            <w:rFonts w:ascii="Times New Roman" w:hAnsi="Times New Roman" w:cs="Times New Roman"/>
            <w:color w:val="000000" w:themeColor="text1"/>
            <w:sz w:val="28"/>
            <w:szCs w:val="28"/>
          </w:rPr>
          <w:delText xml:space="preserve"> the </w:delText>
        </w:r>
      </w:del>
      <w:del w:id="50" w:author="Peter Rohde" w:date="2016-10-20T18:03:00Z">
        <w:r w:rsidRPr="0081753C" w:rsidDel="0074033B">
          <w:rPr>
            <w:rFonts w:ascii="Times New Roman" w:hAnsi="Times New Roman" w:cs="Times New Roman"/>
            <w:color w:val="000000" w:themeColor="text1"/>
            <w:sz w:val="28"/>
            <w:szCs w:val="28"/>
          </w:rPr>
          <w:delText xml:space="preserve">BSM </w:delText>
        </w:r>
      </w:del>
      <w:del w:id="51" w:author="Peter Rohde" w:date="2016-10-20T18:43:00Z">
        <w:r w:rsidRPr="0081753C" w:rsidDel="00DC573F">
          <w:rPr>
            <w:rFonts w:ascii="Times New Roman" w:hAnsi="Times New Roman" w:cs="Times New Roman"/>
            <w:color w:val="000000" w:themeColor="text1"/>
            <w:sz w:val="28"/>
            <w:szCs w:val="28"/>
          </w:rPr>
          <w:delText>of two photon polari</w:delText>
        </w:r>
      </w:del>
      <w:del w:id="52" w:author="Peter Rohde" w:date="2016-10-20T18:03:00Z">
        <w:r w:rsidRPr="0081753C" w:rsidDel="002F0C79">
          <w:rPr>
            <w:rFonts w:ascii="Times New Roman" w:hAnsi="Times New Roman" w:cs="Times New Roman"/>
            <w:color w:val="000000" w:themeColor="text1"/>
            <w:sz w:val="28"/>
            <w:szCs w:val="28"/>
          </w:rPr>
          <w:delText>z</w:delText>
        </w:r>
      </w:del>
      <w:del w:id="53" w:author="Peter Rohde" w:date="2016-10-20T18:43:00Z">
        <w:r w:rsidRPr="0081753C" w:rsidDel="00DC573F">
          <w:rPr>
            <w:rFonts w:ascii="Times New Roman" w:hAnsi="Times New Roman" w:cs="Times New Roman"/>
            <w:color w:val="000000" w:themeColor="text1"/>
            <w:sz w:val="28"/>
            <w:szCs w:val="28"/>
          </w:rPr>
          <w:delText>ation qubits, a 50:50 beam splitter [Europhys. Lett. 25, 559]</w:delText>
        </w:r>
      </w:del>
      <w:del w:id="54" w:author="Peter Rohde" w:date="2016-10-20T18:06:00Z">
        <w:r w:rsidRPr="0081753C" w:rsidDel="0084210C">
          <w:rPr>
            <w:rFonts w:ascii="Times New Roman" w:hAnsi="Times New Roman" w:cs="Times New Roman"/>
            <w:color w:val="000000" w:themeColor="text1"/>
            <w:sz w:val="28"/>
            <w:szCs w:val="28"/>
          </w:rPr>
          <w:delText xml:space="preserve"> </w:delText>
        </w:r>
      </w:del>
      <w:del w:id="55" w:author="Peter Rohde" w:date="2016-10-20T18:05:00Z">
        <w:r w:rsidRPr="0081753C" w:rsidDel="00713E1A">
          <w:rPr>
            <w:rFonts w:ascii="Times New Roman" w:hAnsi="Times New Roman" w:cs="Times New Roman"/>
            <w:color w:val="000000" w:themeColor="text1"/>
            <w:sz w:val="28"/>
            <w:szCs w:val="28"/>
          </w:rPr>
          <w:delText xml:space="preserve">could </w:delText>
        </w:r>
      </w:del>
      <w:del w:id="56" w:author="Peter Rohde" w:date="2016-10-20T18:06:00Z">
        <w:r w:rsidRPr="0081753C" w:rsidDel="0084210C">
          <w:rPr>
            <w:rFonts w:ascii="Times New Roman" w:hAnsi="Times New Roman" w:cs="Times New Roman"/>
            <w:color w:val="000000" w:themeColor="text1"/>
            <w:sz w:val="28"/>
            <w:szCs w:val="28"/>
          </w:rPr>
          <w:delText>distinguish the anti-symmetric state and t</w:delText>
        </w:r>
      </w:del>
      <w:del w:id="57" w:author="Peter Rohde" w:date="2016-10-20T18:05:00Z">
        <w:r w:rsidRPr="0081753C" w:rsidDel="0084210C">
          <w:rPr>
            <w:rFonts w:ascii="Times New Roman" w:hAnsi="Times New Roman" w:cs="Times New Roman"/>
            <w:color w:val="000000" w:themeColor="text1"/>
            <w:sz w:val="28"/>
            <w:szCs w:val="28"/>
          </w:rPr>
          <w:delText xml:space="preserve">o </w:delText>
        </w:r>
      </w:del>
      <w:del w:id="58" w:author="Peter Rohde" w:date="2016-10-20T18:06:00Z">
        <w:r w:rsidRPr="0081753C" w:rsidDel="0084210C">
          <w:rPr>
            <w:rFonts w:ascii="Times New Roman" w:hAnsi="Times New Roman" w:cs="Times New Roman"/>
            <w:color w:val="000000" w:themeColor="text1"/>
            <w:sz w:val="28"/>
            <w:szCs w:val="28"/>
          </w:rPr>
          <w:delText>implement the BSM.</w:delText>
        </w:r>
      </w:del>
      <w:del w:id="59" w:author="Peter Rohde" w:date="2016-10-20T18:03:00Z">
        <w:r w:rsidRPr="0081753C" w:rsidDel="001B64E9">
          <w:rPr>
            <w:rFonts w:ascii="Times New Roman" w:hAnsi="Times New Roman" w:cs="Times New Roman"/>
            <w:color w:val="000000" w:themeColor="text1"/>
            <w:sz w:val="28"/>
            <w:szCs w:val="28"/>
          </w:rPr>
          <w:delText xml:space="preserve"> After satisfi</w:delText>
        </w:r>
        <w:r w:rsidR="00280238" w:rsidDel="001B64E9">
          <w:rPr>
            <w:rFonts w:ascii="Times New Roman" w:hAnsi="Times New Roman" w:cs="Times New Roman"/>
            <w:color w:val="000000" w:themeColor="text1"/>
            <w:sz w:val="28"/>
            <w:szCs w:val="28"/>
          </w:rPr>
          <w:delText>ng</w:delText>
        </w:r>
        <w:r w:rsidRPr="0081753C" w:rsidDel="001B64E9">
          <w:rPr>
            <w:rFonts w:ascii="Times New Roman" w:hAnsi="Times New Roman" w:cs="Times New Roman"/>
            <w:color w:val="000000" w:themeColor="text1"/>
            <w:sz w:val="28"/>
            <w:szCs w:val="28"/>
          </w:rPr>
          <w:delText xml:space="preserve"> the two necessaries, the</w:delText>
        </w:r>
      </w:del>
      <w:del w:id="60" w:author="Peter Rohde" w:date="2016-10-20T18:43:00Z">
        <w:r w:rsidRPr="0081753C" w:rsidDel="00DC573F">
          <w:rPr>
            <w:rFonts w:ascii="Times New Roman" w:hAnsi="Times New Roman" w:cs="Times New Roman"/>
            <w:color w:val="000000" w:themeColor="text1"/>
            <w:sz w:val="28"/>
            <w:szCs w:val="28"/>
          </w:rPr>
          <w:delText xml:space="preserve"> first experimental demonstration of quantum teleportation was </w:delText>
        </w:r>
      </w:del>
      <w:del w:id="61" w:author="Peter Rohde" w:date="2016-10-20T18:04:00Z">
        <w:r w:rsidRPr="0081753C" w:rsidDel="001B64E9">
          <w:rPr>
            <w:rFonts w:ascii="Times New Roman" w:hAnsi="Times New Roman" w:cs="Times New Roman"/>
            <w:color w:val="000000" w:themeColor="text1"/>
            <w:sz w:val="28"/>
            <w:szCs w:val="28"/>
          </w:rPr>
          <w:delText>accomplished with photons</w:delText>
        </w:r>
      </w:del>
      <w:del w:id="62" w:author="Peter Rohde" w:date="2016-10-20T18:43:00Z">
        <w:r w:rsidRPr="0081753C" w:rsidDel="00DC573F">
          <w:rPr>
            <w:rFonts w:ascii="Times New Roman" w:hAnsi="Times New Roman" w:cs="Times New Roman"/>
            <w:color w:val="000000" w:themeColor="text1"/>
            <w:sz w:val="28"/>
            <w:szCs w:val="28"/>
          </w:rPr>
          <w:delText xml:space="preserve"> in 1997 [</w:delText>
        </w:r>
        <w:r w:rsidR="000A67F3" w:rsidRPr="000A67F3" w:rsidDel="00DC573F">
          <w:rPr>
            <w:rFonts w:ascii="Times New Roman" w:hAnsi="Times New Roman" w:cs="Times New Roman"/>
            <w:color w:val="000000" w:themeColor="text1"/>
            <w:sz w:val="28"/>
            <w:szCs w:val="28"/>
          </w:rPr>
          <w:delText>Nature 390, 575</w:delText>
        </w:r>
        <w:r w:rsidRPr="0081753C" w:rsidDel="00DC573F">
          <w:rPr>
            <w:rFonts w:ascii="Times New Roman" w:hAnsi="Times New Roman" w:cs="Times New Roman"/>
            <w:color w:val="000000" w:themeColor="text1"/>
            <w:sz w:val="28"/>
            <w:szCs w:val="28"/>
          </w:rPr>
          <w:delText>]</w:delText>
        </w:r>
      </w:del>
      <w:del w:id="63" w:author="Peter Rohde" w:date="2016-10-20T18:04:00Z">
        <w:r w:rsidRPr="0081753C" w:rsidDel="001B64E9">
          <w:rPr>
            <w:rFonts w:ascii="Times New Roman" w:hAnsi="Times New Roman" w:cs="Times New Roman"/>
            <w:color w:val="000000" w:themeColor="text1"/>
            <w:sz w:val="28"/>
            <w:szCs w:val="28"/>
          </w:rPr>
          <w:delText xml:space="preserve"> by Bouwmeester et al</w:delText>
        </w:r>
      </w:del>
      <w:del w:id="64" w:author="Peter Rohde" w:date="2016-10-20T18:43:00Z">
        <w:r w:rsidRPr="0081753C" w:rsidDel="00DC573F">
          <w:rPr>
            <w:rFonts w:ascii="Times New Roman" w:hAnsi="Times New Roman" w:cs="Times New Roman"/>
            <w:color w:val="000000" w:themeColor="text1"/>
            <w:sz w:val="28"/>
            <w:szCs w:val="28"/>
          </w:rPr>
          <w:delText xml:space="preserve">. They prepared two </w:delText>
        </w:r>
      </w:del>
      <w:del w:id="65" w:author="Peter Rohde" w:date="2016-10-20T18:04:00Z">
        <w:r w:rsidRPr="0081753C" w:rsidDel="00A039C9">
          <w:rPr>
            <w:rFonts w:ascii="Times New Roman" w:hAnsi="Times New Roman" w:cs="Times New Roman"/>
            <w:color w:val="000000" w:themeColor="text1"/>
            <w:sz w:val="28"/>
            <w:szCs w:val="28"/>
          </w:rPr>
          <w:delText xml:space="preserve">pairs of </w:delText>
        </w:r>
      </w:del>
      <w:del w:id="66" w:author="Peter Rohde" w:date="2016-10-20T18:43:00Z">
        <w:r w:rsidRPr="0081753C" w:rsidDel="00DC573F">
          <w:rPr>
            <w:rFonts w:ascii="Times New Roman" w:hAnsi="Times New Roman" w:cs="Times New Roman"/>
            <w:color w:val="000000" w:themeColor="text1"/>
            <w:sz w:val="28"/>
            <w:szCs w:val="28"/>
          </w:rPr>
          <w:delText>photon</w:delText>
        </w:r>
      </w:del>
      <w:del w:id="67" w:author="Peter Rohde" w:date="2016-10-20T18:04:00Z">
        <w:r w:rsidRPr="0081753C" w:rsidDel="00A039C9">
          <w:rPr>
            <w:rFonts w:ascii="Times New Roman" w:hAnsi="Times New Roman" w:cs="Times New Roman"/>
            <w:color w:val="000000" w:themeColor="text1"/>
            <w:sz w:val="28"/>
            <w:szCs w:val="28"/>
          </w:rPr>
          <w:delText>s</w:delText>
        </w:r>
      </w:del>
      <w:del w:id="68" w:author="Peter Rohde" w:date="2016-10-20T18:43:00Z">
        <w:r w:rsidRPr="0081753C" w:rsidDel="00DC573F">
          <w:rPr>
            <w:rFonts w:ascii="Times New Roman" w:hAnsi="Times New Roman" w:cs="Times New Roman"/>
            <w:color w:val="000000" w:themeColor="text1"/>
            <w:sz w:val="28"/>
            <w:szCs w:val="28"/>
          </w:rPr>
          <w:delText xml:space="preserve"> by </w:delText>
        </w:r>
      </w:del>
      <w:del w:id="69" w:author="Peter Rohde" w:date="2016-10-20T18:04:00Z">
        <w:r w:rsidRPr="0081753C" w:rsidDel="001B64E9">
          <w:rPr>
            <w:rFonts w:ascii="Times New Roman" w:hAnsi="Times New Roman" w:cs="Times New Roman"/>
            <w:color w:val="000000" w:themeColor="text1"/>
            <w:sz w:val="28"/>
            <w:szCs w:val="28"/>
          </w:rPr>
          <w:delText xml:space="preserve">twice </w:delText>
        </w:r>
      </w:del>
      <w:del w:id="70" w:author="Peter Rohde" w:date="2016-10-20T18:43:00Z">
        <w:r w:rsidRPr="0081753C" w:rsidDel="00DC573F">
          <w:rPr>
            <w:rFonts w:ascii="Times New Roman" w:hAnsi="Times New Roman" w:cs="Times New Roman"/>
            <w:color w:val="000000" w:themeColor="text1"/>
            <w:sz w:val="28"/>
            <w:szCs w:val="28"/>
          </w:rPr>
          <w:delText>pump</w:delText>
        </w:r>
        <w:r w:rsidR="00F23436" w:rsidDel="00DC573F">
          <w:rPr>
            <w:rFonts w:ascii="Times New Roman" w:hAnsi="Times New Roman" w:cs="Times New Roman"/>
            <w:color w:val="000000" w:themeColor="text1"/>
            <w:sz w:val="28"/>
            <w:szCs w:val="28"/>
          </w:rPr>
          <w:delText xml:space="preserve">ing a single nonlinear </w:delText>
        </w:r>
      </w:del>
      <w:del w:id="71" w:author="Peter Rohde" w:date="2016-10-20T18:04:00Z">
        <w:r w:rsidR="00F23436" w:rsidDel="00B51E8E">
          <w:rPr>
            <w:rFonts w:ascii="Times New Roman" w:hAnsi="Times New Roman" w:cs="Times New Roman"/>
            <w:color w:val="000000" w:themeColor="text1"/>
            <w:sz w:val="28"/>
            <w:szCs w:val="28"/>
          </w:rPr>
          <w:delText xml:space="preserve">crystal </w:delText>
        </w:r>
      </w:del>
      <w:del w:id="72" w:author="Peter Rohde" w:date="2016-10-20T18:43:00Z">
        <w:r w:rsidRPr="0081753C" w:rsidDel="00DC573F">
          <w:rPr>
            <w:rFonts w:ascii="Times New Roman" w:hAnsi="Times New Roman" w:cs="Times New Roman"/>
            <w:color w:val="000000" w:themeColor="text1"/>
            <w:sz w:val="28"/>
            <w:szCs w:val="28"/>
          </w:rPr>
          <w:delText>BBO (beta</w:delText>
        </w:r>
        <w:r w:rsidR="00F23436" w:rsidDel="00DC573F">
          <w:rPr>
            <w:rFonts w:ascii="Times New Roman" w:hAnsi="Times New Roman" w:cs="Times New Roman"/>
            <w:color w:val="000000" w:themeColor="text1"/>
            <w:sz w:val="28"/>
            <w:szCs w:val="28"/>
          </w:rPr>
          <w:delText>-barium borate)</w:delText>
        </w:r>
        <w:r w:rsidRPr="0081753C" w:rsidDel="00DC573F">
          <w:rPr>
            <w:rFonts w:ascii="Times New Roman" w:hAnsi="Times New Roman" w:cs="Times New Roman"/>
            <w:color w:val="000000" w:themeColor="text1"/>
            <w:sz w:val="28"/>
            <w:szCs w:val="28"/>
          </w:rPr>
          <w:delText xml:space="preserve">: one pair </w:delText>
        </w:r>
      </w:del>
      <w:del w:id="73" w:author="Peter Rohde" w:date="2016-10-20T18:05:00Z">
        <w:r w:rsidRPr="0081753C" w:rsidDel="00B51E8E">
          <w:rPr>
            <w:rFonts w:ascii="Times New Roman" w:hAnsi="Times New Roman" w:cs="Times New Roman"/>
            <w:color w:val="000000" w:themeColor="text1"/>
            <w:sz w:val="28"/>
            <w:szCs w:val="28"/>
          </w:rPr>
          <w:delText xml:space="preserve">generated </w:delText>
        </w:r>
      </w:del>
      <w:del w:id="74" w:author="Peter Rohde" w:date="2016-10-20T18:43:00Z">
        <w:r w:rsidRPr="0081753C" w:rsidDel="00DC573F">
          <w:rPr>
            <w:rFonts w:ascii="Times New Roman" w:hAnsi="Times New Roman" w:cs="Times New Roman"/>
            <w:color w:val="000000" w:themeColor="text1"/>
            <w:sz w:val="28"/>
            <w:szCs w:val="28"/>
          </w:rPr>
          <w:delText xml:space="preserve">as the entanglement source and the other </w:delText>
        </w:r>
      </w:del>
      <w:del w:id="75" w:author="Peter Rohde" w:date="2016-10-20T18:05:00Z">
        <w:r w:rsidRPr="0081753C" w:rsidDel="003328BC">
          <w:rPr>
            <w:rFonts w:ascii="Times New Roman" w:hAnsi="Times New Roman" w:cs="Times New Roman"/>
            <w:color w:val="000000" w:themeColor="text1"/>
            <w:sz w:val="28"/>
            <w:szCs w:val="28"/>
          </w:rPr>
          <w:delText xml:space="preserve">pair utilized </w:delText>
        </w:r>
      </w:del>
      <w:del w:id="76" w:author="Peter Rohde" w:date="2016-10-20T18:43:00Z">
        <w:r w:rsidRPr="0081753C" w:rsidDel="00DC573F">
          <w:rPr>
            <w:rFonts w:ascii="Times New Roman" w:hAnsi="Times New Roman" w:cs="Times New Roman"/>
            <w:color w:val="000000" w:themeColor="text1"/>
            <w:sz w:val="28"/>
            <w:szCs w:val="28"/>
          </w:rPr>
          <w:delText xml:space="preserve">to prepare the state to teleport </w:delText>
        </w:r>
      </w:del>
      <w:del w:id="77" w:author="Peter Rohde" w:date="2016-10-20T18:05:00Z">
        <w:r w:rsidRPr="0081753C" w:rsidDel="003328BC">
          <w:rPr>
            <w:rFonts w:ascii="Times New Roman" w:hAnsi="Times New Roman" w:cs="Times New Roman"/>
            <w:color w:val="000000" w:themeColor="text1"/>
            <w:sz w:val="28"/>
            <w:szCs w:val="28"/>
          </w:rPr>
          <w:delText>by triggering one photon</w:delText>
        </w:r>
      </w:del>
      <w:del w:id="78" w:author="Peter Rohde" w:date="2016-10-20T18:43:00Z">
        <w:r w:rsidRPr="0081753C" w:rsidDel="00DC573F">
          <w:rPr>
            <w:rFonts w:ascii="Times New Roman" w:hAnsi="Times New Roman" w:cs="Times New Roman"/>
            <w:color w:val="000000" w:themeColor="text1"/>
            <w:sz w:val="28"/>
            <w:szCs w:val="28"/>
          </w:rPr>
          <w:delText xml:space="preserve">. The </w:delText>
        </w:r>
      </w:del>
      <w:del w:id="79" w:author="Peter Rohde" w:date="2016-10-20T18:08:00Z">
        <w:r w:rsidRPr="0081753C" w:rsidDel="00620F13">
          <w:rPr>
            <w:rFonts w:ascii="Times New Roman" w:hAnsi="Times New Roman" w:cs="Times New Roman"/>
            <w:color w:val="000000" w:themeColor="text1"/>
            <w:sz w:val="28"/>
            <w:szCs w:val="28"/>
          </w:rPr>
          <w:delText xml:space="preserve">BSM was carried out by a BS: when two photons enter the BS from two different input port, only the anti-symmetric state always resulted in one and only one photon in each output port, and the two photons in the remaining three state always exited via the same output port. Therefore, only the anti-symmetric state could lead to a two-fold coincidence detection behind the BS and the BSM could be implemented with an efficiency of 25%. </w:delText>
        </w:r>
      </w:del>
      <w:del w:id="80" w:author="Peter Rohde" w:date="2016-10-20T18:09:00Z">
        <w:r w:rsidRPr="0081753C" w:rsidDel="00620F13">
          <w:rPr>
            <w:rFonts w:ascii="Times New Roman" w:hAnsi="Times New Roman" w:cs="Times New Roman"/>
            <w:color w:val="000000" w:themeColor="text1"/>
            <w:sz w:val="28"/>
            <w:szCs w:val="28"/>
          </w:rPr>
          <w:delText>From that time on</w:delText>
        </w:r>
      </w:del>
      <w:del w:id="81" w:author="Peter Rohde" w:date="2016-10-20T18:43:00Z">
        <w:r w:rsidRPr="0081753C" w:rsidDel="00DC573F">
          <w:rPr>
            <w:rFonts w:ascii="Times New Roman" w:hAnsi="Times New Roman" w:cs="Times New Roman"/>
            <w:color w:val="000000" w:themeColor="text1"/>
            <w:sz w:val="28"/>
            <w:szCs w:val="28"/>
          </w:rPr>
          <w:delText xml:space="preserve">, great effort has been </w:delText>
        </w:r>
      </w:del>
      <w:del w:id="82" w:author="Peter Rohde" w:date="2016-10-20T18:09:00Z">
        <w:r w:rsidRPr="0081753C" w:rsidDel="00620F13">
          <w:rPr>
            <w:rFonts w:ascii="Times New Roman" w:hAnsi="Times New Roman" w:cs="Times New Roman"/>
            <w:color w:val="000000" w:themeColor="text1"/>
            <w:sz w:val="28"/>
            <w:szCs w:val="28"/>
          </w:rPr>
          <w:delText xml:space="preserve">paid </w:delText>
        </w:r>
      </w:del>
      <w:del w:id="83" w:author="Peter Rohde" w:date="2016-10-20T18:43:00Z">
        <w:r w:rsidRPr="0081753C" w:rsidDel="00DC573F">
          <w:rPr>
            <w:rFonts w:ascii="Times New Roman" w:hAnsi="Times New Roman" w:cs="Times New Roman"/>
            <w:color w:val="000000" w:themeColor="text1"/>
            <w:sz w:val="28"/>
            <w:szCs w:val="28"/>
          </w:rPr>
          <w:delText>to experimentally demonstrat</w:delText>
        </w:r>
      </w:del>
      <w:del w:id="84" w:author="Peter Rohde" w:date="2016-10-20T18:09:00Z">
        <w:r w:rsidRPr="0081753C" w:rsidDel="00620F13">
          <w:rPr>
            <w:rFonts w:ascii="Times New Roman" w:hAnsi="Times New Roman" w:cs="Times New Roman"/>
            <w:color w:val="000000" w:themeColor="text1"/>
            <w:sz w:val="28"/>
            <w:szCs w:val="28"/>
          </w:rPr>
          <w:delText>e</w:delText>
        </w:r>
      </w:del>
      <w:del w:id="85" w:author="Peter Rohde" w:date="2016-10-20T18:43:00Z">
        <w:r w:rsidRPr="0081753C" w:rsidDel="00DC573F">
          <w:rPr>
            <w:rFonts w:ascii="Times New Roman" w:hAnsi="Times New Roman" w:cs="Times New Roman"/>
            <w:color w:val="000000" w:themeColor="text1"/>
            <w:sz w:val="28"/>
            <w:szCs w:val="28"/>
          </w:rPr>
          <w:delText xml:space="preserve"> </w:delText>
        </w:r>
      </w:del>
      <w:del w:id="86" w:author="Peter Rohde" w:date="2016-10-20T18:09:00Z">
        <w:r w:rsidRPr="0081753C" w:rsidDel="00620F13">
          <w:rPr>
            <w:rFonts w:ascii="Times New Roman" w:hAnsi="Times New Roman" w:cs="Times New Roman"/>
            <w:color w:val="000000" w:themeColor="text1"/>
            <w:sz w:val="28"/>
            <w:szCs w:val="28"/>
          </w:rPr>
          <w:delText xml:space="preserve">various types of </w:delText>
        </w:r>
      </w:del>
      <w:del w:id="87" w:author="Peter Rohde" w:date="2016-10-20T18:43:00Z">
        <w:r w:rsidRPr="0081753C" w:rsidDel="00DC573F">
          <w:rPr>
            <w:rFonts w:ascii="Times New Roman" w:hAnsi="Times New Roman" w:cs="Times New Roman"/>
            <w:color w:val="000000" w:themeColor="text1"/>
            <w:sz w:val="28"/>
            <w:szCs w:val="28"/>
          </w:rPr>
          <w:delText xml:space="preserve">quantum teleportation with not only photons but also </w:delText>
        </w:r>
      </w:del>
      <w:del w:id="88" w:author="Peter Rohde" w:date="2016-10-20T18:09:00Z">
        <w:r w:rsidRPr="0081753C" w:rsidDel="00620F13">
          <w:rPr>
            <w:rFonts w:ascii="Times New Roman" w:hAnsi="Times New Roman" w:cs="Times New Roman"/>
            <w:color w:val="000000" w:themeColor="text1"/>
            <w:sz w:val="28"/>
            <w:szCs w:val="28"/>
          </w:rPr>
          <w:delText xml:space="preserve">other </w:delText>
        </w:r>
      </w:del>
      <w:del w:id="89" w:author="Peter Rohde" w:date="2016-10-20T18:43:00Z">
        <w:r w:rsidRPr="0081753C" w:rsidDel="00DC573F">
          <w:rPr>
            <w:rFonts w:ascii="Times New Roman" w:hAnsi="Times New Roman" w:cs="Times New Roman"/>
            <w:color w:val="000000" w:themeColor="text1"/>
            <w:sz w:val="28"/>
            <w:szCs w:val="28"/>
          </w:rPr>
          <w:delText>many different quantum systems.</w:delText>
        </w:r>
      </w:del>
    </w:p>
    <w:p w14:paraId="342788CC" w14:textId="522CE257" w:rsidR="0081753C" w:rsidRPr="0081753C" w:rsidDel="00DC573F" w:rsidRDefault="0081753C" w:rsidP="00AC1849">
      <w:pPr>
        <w:adjustRightInd w:val="0"/>
        <w:snapToGrid w:val="0"/>
        <w:spacing w:line="360" w:lineRule="auto"/>
        <w:ind w:firstLineChars="200" w:firstLine="560"/>
        <w:rPr>
          <w:del w:id="90" w:author="Peter Rohde" w:date="2016-10-20T18:43:00Z"/>
          <w:rFonts w:ascii="Times New Roman" w:hAnsi="Times New Roman" w:cs="Times New Roman"/>
          <w:color w:val="000000" w:themeColor="text1"/>
          <w:sz w:val="28"/>
          <w:szCs w:val="28"/>
        </w:rPr>
      </w:pPr>
      <w:del w:id="91" w:author="Peter Rohde" w:date="2016-10-20T18:43:00Z">
        <w:r w:rsidRPr="0081753C" w:rsidDel="00DC573F">
          <w:rPr>
            <w:rFonts w:ascii="Times New Roman" w:hAnsi="Times New Roman" w:cs="Times New Roman"/>
            <w:color w:val="000000" w:themeColor="text1"/>
            <w:sz w:val="28"/>
            <w:szCs w:val="28"/>
          </w:rPr>
          <w:delText xml:space="preserve">One </w:delText>
        </w:r>
      </w:del>
      <w:del w:id="92" w:author="Peter Rohde" w:date="2016-10-20T18:10:00Z">
        <w:r w:rsidRPr="0081753C" w:rsidDel="00C526B4">
          <w:rPr>
            <w:rFonts w:ascii="Times New Roman" w:hAnsi="Times New Roman" w:cs="Times New Roman"/>
            <w:color w:val="000000" w:themeColor="text1"/>
            <w:sz w:val="28"/>
            <w:szCs w:val="28"/>
          </w:rPr>
          <w:delText>main experimental development for quantum teleportation is to lengthen the</w:delText>
        </w:r>
      </w:del>
      <w:del w:id="93" w:author="Peter Rohde" w:date="2016-10-20T18:43:00Z">
        <w:r w:rsidRPr="0081753C" w:rsidDel="00DC573F">
          <w:rPr>
            <w:rFonts w:ascii="Times New Roman" w:hAnsi="Times New Roman" w:cs="Times New Roman"/>
            <w:color w:val="000000" w:themeColor="text1"/>
            <w:sz w:val="28"/>
            <w:szCs w:val="28"/>
          </w:rPr>
          <w:delText xml:space="preserve"> </w:delText>
        </w:r>
        <w:r w:rsidR="00172A2A" w:rsidRPr="00172A2A" w:rsidDel="00DC573F">
          <w:rPr>
            <w:rFonts w:ascii="Times New Roman" w:hAnsi="Times New Roman" w:cs="Times New Roman"/>
            <w:color w:val="000000" w:themeColor="text1"/>
            <w:sz w:val="28"/>
            <w:szCs w:val="28"/>
          </w:rPr>
          <w:delText>transmission</w:delText>
        </w:r>
        <w:r w:rsidRPr="0081753C" w:rsidDel="00DC573F">
          <w:rPr>
            <w:rFonts w:ascii="Times New Roman" w:hAnsi="Times New Roman" w:cs="Times New Roman"/>
            <w:color w:val="000000" w:themeColor="text1"/>
            <w:sz w:val="28"/>
            <w:szCs w:val="28"/>
          </w:rPr>
          <w:delText xml:space="preserve"> distance either in fib</w:delText>
        </w:r>
      </w:del>
      <w:del w:id="94" w:author="Peter Rohde" w:date="2016-10-20T18:10:00Z">
        <w:r w:rsidRPr="0081753C" w:rsidDel="00957F13">
          <w:rPr>
            <w:rFonts w:ascii="Times New Roman" w:hAnsi="Times New Roman" w:cs="Times New Roman"/>
            <w:color w:val="000000" w:themeColor="text1"/>
            <w:sz w:val="28"/>
            <w:szCs w:val="28"/>
          </w:rPr>
          <w:delText>e</w:delText>
        </w:r>
      </w:del>
      <w:del w:id="95" w:author="Peter Rohde" w:date="2016-10-20T18:43:00Z">
        <w:r w:rsidRPr="0081753C" w:rsidDel="00DC573F">
          <w:rPr>
            <w:rFonts w:ascii="Times New Roman" w:hAnsi="Times New Roman" w:cs="Times New Roman"/>
            <w:color w:val="000000" w:themeColor="text1"/>
            <w:sz w:val="28"/>
            <w:szCs w:val="28"/>
          </w:rPr>
          <w:delText>r or free</w:delText>
        </w:r>
      </w:del>
      <w:del w:id="96" w:author="Peter Rohde" w:date="2016-10-20T18:10:00Z">
        <w:r w:rsidRPr="0081753C" w:rsidDel="00957F13">
          <w:rPr>
            <w:rFonts w:ascii="Times New Roman" w:hAnsi="Times New Roman" w:cs="Times New Roman"/>
            <w:color w:val="000000" w:themeColor="text1"/>
            <w:sz w:val="28"/>
            <w:szCs w:val="28"/>
          </w:rPr>
          <w:delText xml:space="preserve"> </w:delText>
        </w:r>
      </w:del>
      <w:del w:id="97" w:author="Peter Rohde" w:date="2016-10-20T18:43:00Z">
        <w:r w:rsidRPr="0081753C" w:rsidDel="00DC573F">
          <w:rPr>
            <w:rFonts w:ascii="Times New Roman" w:hAnsi="Times New Roman" w:cs="Times New Roman"/>
            <w:color w:val="000000" w:themeColor="text1"/>
            <w:sz w:val="28"/>
            <w:szCs w:val="28"/>
          </w:rPr>
          <w:delText>space. In the pioneering work</w:delText>
        </w:r>
      </w:del>
      <w:del w:id="98" w:author="Peter Rohde" w:date="2016-10-20T18:10:00Z">
        <w:r w:rsidRPr="0081753C" w:rsidDel="00957F13">
          <w:rPr>
            <w:rFonts w:ascii="Times New Roman" w:hAnsi="Times New Roman" w:cs="Times New Roman"/>
            <w:color w:val="000000" w:themeColor="text1"/>
            <w:sz w:val="28"/>
            <w:szCs w:val="28"/>
          </w:rPr>
          <w:delText>s,</w:delText>
        </w:r>
      </w:del>
      <w:del w:id="99" w:author="Peter Rohde" w:date="2016-10-20T18:43:00Z">
        <w:r w:rsidRPr="0081753C" w:rsidDel="00DC573F">
          <w:rPr>
            <w:rFonts w:ascii="Times New Roman" w:hAnsi="Times New Roman" w:cs="Times New Roman"/>
            <w:color w:val="000000" w:themeColor="text1"/>
            <w:sz w:val="28"/>
            <w:szCs w:val="28"/>
          </w:rPr>
          <w:delText xml:space="preserve"> </w:delText>
        </w:r>
      </w:del>
      <w:del w:id="100" w:author="Peter Rohde" w:date="2016-10-20T18:10:00Z">
        <w:r w:rsidRPr="0081753C" w:rsidDel="00957F13">
          <w:rPr>
            <w:rFonts w:ascii="Times New Roman" w:hAnsi="Times New Roman" w:cs="Times New Roman"/>
            <w:color w:val="000000" w:themeColor="text1"/>
            <w:sz w:val="28"/>
            <w:szCs w:val="28"/>
          </w:rPr>
          <w:delText xml:space="preserve">Marcikic et al </w:delText>
        </w:r>
      </w:del>
      <w:del w:id="101" w:author="Peter Rohde" w:date="2016-10-20T18:43:00Z">
        <w:r w:rsidRPr="0081753C" w:rsidDel="00DC573F">
          <w:rPr>
            <w:rFonts w:ascii="Times New Roman" w:hAnsi="Times New Roman" w:cs="Times New Roman"/>
            <w:color w:val="000000" w:themeColor="text1"/>
            <w:sz w:val="28"/>
            <w:szCs w:val="28"/>
          </w:rPr>
          <w:delText xml:space="preserve">[Nature 421, 509 (2003)] experimentally demonstrate quantum teleportation </w:delText>
        </w:r>
      </w:del>
      <w:del w:id="102" w:author="Peter Rohde" w:date="2016-10-20T18:11:00Z">
        <w:r w:rsidRPr="0081753C" w:rsidDel="008B090D">
          <w:rPr>
            <w:rFonts w:ascii="Times New Roman" w:hAnsi="Times New Roman" w:cs="Times New Roman"/>
            <w:color w:val="000000" w:themeColor="text1"/>
            <w:sz w:val="28"/>
            <w:szCs w:val="28"/>
          </w:rPr>
          <w:delText>from one laboratory to another</w:delText>
        </w:r>
      </w:del>
      <w:del w:id="103" w:author="Peter Rohde" w:date="2016-10-20T18:43:00Z">
        <w:r w:rsidRPr="0081753C" w:rsidDel="00DC573F">
          <w:rPr>
            <w:rFonts w:ascii="Times New Roman" w:hAnsi="Times New Roman" w:cs="Times New Roman"/>
            <w:color w:val="000000" w:themeColor="text1"/>
            <w:sz w:val="28"/>
            <w:szCs w:val="28"/>
          </w:rPr>
          <w:delText>, separated by 55</w:delText>
        </w:r>
      </w:del>
      <w:del w:id="104" w:author="Peter Rohde" w:date="2016-10-20T18:11:00Z">
        <w:r w:rsidRPr="0081753C" w:rsidDel="008B090D">
          <w:rPr>
            <w:rFonts w:ascii="Times New Roman" w:hAnsi="Times New Roman" w:cs="Times New Roman"/>
            <w:color w:val="000000" w:themeColor="text1"/>
            <w:sz w:val="28"/>
            <w:szCs w:val="28"/>
          </w:rPr>
          <w:delText xml:space="preserve"> </w:delText>
        </w:r>
      </w:del>
      <w:del w:id="105" w:author="Peter Rohde" w:date="2016-10-20T18:43:00Z">
        <w:r w:rsidRPr="0081753C" w:rsidDel="00DC573F">
          <w:rPr>
            <w:rFonts w:ascii="Times New Roman" w:hAnsi="Times New Roman" w:cs="Times New Roman"/>
            <w:color w:val="000000" w:themeColor="text1"/>
            <w:sz w:val="28"/>
            <w:szCs w:val="28"/>
          </w:rPr>
          <w:delText>m but connected by 2</w:delText>
        </w:r>
      </w:del>
      <w:del w:id="106" w:author="Peter Rohde" w:date="2016-10-20T18:11:00Z">
        <w:r w:rsidRPr="0081753C" w:rsidDel="007C7744">
          <w:rPr>
            <w:rFonts w:ascii="Times New Roman" w:hAnsi="Times New Roman" w:cs="Times New Roman"/>
            <w:color w:val="000000" w:themeColor="text1"/>
            <w:sz w:val="28"/>
            <w:szCs w:val="28"/>
          </w:rPr>
          <w:delText xml:space="preserve"> </w:delText>
        </w:r>
      </w:del>
      <w:del w:id="107" w:author="Peter Rohde" w:date="2016-10-20T18:43:00Z">
        <w:r w:rsidRPr="0081753C" w:rsidDel="00DC573F">
          <w:rPr>
            <w:rFonts w:ascii="Times New Roman" w:hAnsi="Times New Roman" w:cs="Times New Roman"/>
            <w:color w:val="000000" w:themeColor="text1"/>
            <w:sz w:val="28"/>
            <w:szCs w:val="28"/>
          </w:rPr>
          <w:delText>km ﬁb</w:delText>
        </w:r>
      </w:del>
      <w:del w:id="108" w:author="Peter Rohde" w:date="2016-10-20T18:11:00Z">
        <w:r w:rsidRPr="0081753C" w:rsidDel="007C7744">
          <w:rPr>
            <w:rFonts w:ascii="Times New Roman" w:hAnsi="Times New Roman" w:cs="Times New Roman"/>
            <w:color w:val="000000" w:themeColor="text1"/>
            <w:sz w:val="28"/>
            <w:szCs w:val="28"/>
          </w:rPr>
          <w:delText>er</w:delText>
        </w:r>
      </w:del>
      <w:del w:id="109" w:author="Peter Rohde" w:date="2016-10-20T18:43:00Z">
        <w:r w:rsidRPr="0081753C" w:rsidDel="00DC573F">
          <w:rPr>
            <w:rFonts w:ascii="Times New Roman" w:hAnsi="Times New Roman" w:cs="Times New Roman"/>
            <w:color w:val="000000" w:themeColor="text1"/>
            <w:sz w:val="28"/>
            <w:szCs w:val="28"/>
          </w:rPr>
          <w:delText xml:space="preserve"> with photons at telecommunication wavelengths</w:delText>
        </w:r>
      </w:del>
      <w:del w:id="110" w:author="Peter Rohde" w:date="2016-10-20T18:11:00Z">
        <w:r w:rsidRPr="0081753C" w:rsidDel="007C7744">
          <w:rPr>
            <w:rFonts w:ascii="Times New Roman" w:hAnsi="Times New Roman" w:cs="Times New Roman"/>
            <w:color w:val="000000" w:themeColor="text1"/>
            <w:sz w:val="28"/>
            <w:szCs w:val="28"/>
          </w:rPr>
          <w:delText>,</w:delText>
        </w:r>
      </w:del>
      <w:del w:id="111" w:author="Peter Rohde" w:date="2016-10-20T18:13:00Z">
        <w:r w:rsidRPr="0081753C" w:rsidDel="00CF574D">
          <w:rPr>
            <w:rFonts w:ascii="Times New Roman" w:hAnsi="Times New Roman" w:cs="Times New Roman"/>
            <w:color w:val="000000" w:themeColor="text1"/>
            <w:sz w:val="28"/>
            <w:szCs w:val="28"/>
          </w:rPr>
          <w:delText xml:space="preserve"> and Ursin et al</w:delText>
        </w:r>
      </w:del>
      <w:del w:id="112" w:author="Peter Rohde" w:date="2016-10-20T18:43:00Z">
        <w:r w:rsidRPr="0081753C" w:rsidDel="00DC573F">
          <w:rPr>
            <w:rFonts w:ascii="Times New Roman" w:hAnsi="Times New Roman" w:cs="Times New Roman"/>
            <w:color w:val="000000" w:themeColor="text1"/>
            <w:sz w:val="28"/>
            <w:szCs w:val="28"/>
          </w:rPr>
          <w:delText xml:space="preserve"> [Nature 430, 849 (2004)] </w:delText>
        </w:r>
      </w:del>
      <w:del w:id="113" w:author="Peter Rohde" w:date="2016-10-20T18:14:00Z">
        <w:r w:rsidRPr="0081753C" w:rsidDel="004952CF">
          <w:rPr>
            <w:rFonts w:ascii="Times New Roman" w:hAnsi="Times New Roman" w:cs="Times New Roman"/>
            <w:color w:val="000000" w:themeColor="text1"/>
            <w:sz w:val="28"/>
            <w:szCs w:val="28"/>
          </w:rPr>
          <w:delText xml:space="preserve">implemented </w:delText>
        </w:r>
      </w:del>
      <w:del w:id="114" w:author="Peter Rohde" w:date="2016-10-20T18:43:00Z">
        <w:r w:rsidRPr="0081753C" w:rsidDel="00DC573F">
          <w:rPr>
            <w:rFonts w:ascii="Times New Roman" w:hAnsi="Times New Roman" w:cs="Times New Roman"/>
            <w:color w:val="000000" w:themeColor="text1"/>
            <w:sz w:val="28"/>
            <w:szCs w:val="28"/>
          </w:rPr>
          <w:delText>quantum teleportation over a distance of 600</w:delText>
        </w:r>
      </w:del>
      <w:del w:id="115" w:author="Peter Rohde" w:date="2016-10-20T18:14:00Z">
        <w:r w:rsidRPr="0081753C" w:rsidDel="004952CF">
          <w:rPr>
            <w:rFonts w:ascii="Times New Roman" w:hAnsi="Times New Roman" w:cs="Times New Roman"/>
            <w:color w:val="000000" w:themeColor="text1"/>
            <w:sz w:val="28"/>
            <w:szCs w:val="28"/>
          </w:rPr>
          <w:delText xml:space="preserve"> meters </w:delText>
        </w:r>
      </w:del>
      <w:del w:id="116" w:author="Peter Rohde" w:date="2016-10-20T18:43:00Z">
        <w:r w:rsidRPr="0081753C" w:rsidDel="00DC573F">
          <w:rPr>
            <w:rFonts w:ascii="Times New Roman" w:hAnsi="Times New Roman" w:cs="Times New Roman"/>
            <w:color w:val="000000" w:themeColor="text1"/>
            <w:sz w:val="28"/>
            <w:szCs w:val="28"/>
          </w:rPr>
          <w:delText xml:space="preserve">across the River Danube in Vienna </w:delText>
        </w:r>
      </w:del>
      <w:del w:id="117" w:author="Peter Rohde" w:date="2016-10-20T18:14:00Z">
        <w:r w:rsidRPr="0081753C" w:rsidDel="004952CF">
          <w:rPr>
            <w:rFonts w:ascii="Times New Roman" w:hAnsi="Times New Roman" w:cs="Times New Roman"/>
            <w:color w:val="000000" w:themeColor="text1"/>
            <w:sz w:val="28"/>
            <w:szCs w:val="28"/>
          </w:rPr>
          <w:delText>through a</w:delText>
        </w:r>
      </w:del>
      <w:del w:id="118" w:author="Peter Rohde" w:date="2016-10-20T18:43:00Z">
        <w:r w:rsidRPr="0081753C" w:rsidDel="00DC573F">
          <w:rPr>
            <w:rFonts w:ascii="Times New Roman" w:hAnsi="Times New Roman" w:cs="Times New Roman"/>
            <w:color w:val="000000" w:themeColor="text1"/>
            <w:sz w:val="28"/>
            <w:szCs w:val="28"/>
          </w:rPr>
          <w:delText xml:space="preserve"> fib</w:delText>
        </w:r>
      </w:del>
      <w:del w:id="119" w:author="Peter Rohde" w:date="2016-10-20T18:14:00Z">
        <w:r w:rsidRPr="0081753C" w:rsidDel="004952CF">
          <w:rPr>
            <w:rFonts w:ascii="Times New Roman" w:hAnsi="Times New Roman" w:cs="Times New Roman"/>
            <w:color w:val="000000" w:themeColor="text1"/>
            <w:sz w:val="28"/>
            <w:szCs w:val="28"/>
          </w:rPr>
          <w:delText>e</w:delText>
        </w:r>
      </w:del>
      <w:del w:id="120" w:author="Peter Rohde" w:date="2016-10-20T18:43:00Z">
        <w:r w:rsidRPr="0081753C" w:rsidDel="00DC573F">
          <w:rPr>
            <w:rFonts w:ascii="Times New Roman" w:hAnsi="Times New Roman" w:cs="Times New Roman"/>
            <w:color w:val="000000" w:themeColor="text1"/>
            <w:sz w:val="28"/>
            <w:szCs w:val="28"/>
          </w:rPr>
          <w:delText xml:space="preserve">r. Due to the relatively low photon detection efficiencies at </w:delText>
        </w:r>
      </w:del>
      <w:del w:id="121" w:author="Peter Rohde" w:date="2016-10-20T18:14:00Z">
        <w:r w:rsidRPr="0081753C" w:rsidDel="0033384B">
          <w:rPr>
            <w:rFonts w:ascii="Times New Roman" w:hAnsi="Times New Roman" w:cs="Times New Roman"/>
            <w:color w:val="000000" w:themeColor="text1"/>
            <w:sz w:val="28"/>
            <w:szCs w:val="28"/>
          </w:rPr>
          <w:delText xml:space="preserve">telecommunication </w:delText>
        </w:r>
      </w:del>
      <w:del w:id="122" w:author="Peter Rohde" w:date="2016-10-20T18:43:00Z">
        <w:r w:rsidRPr="0081753C" w:rsidDel="00DC573F">
          <w:rPr>
            <w:rFonts w:ascii="Times New Roman" w:hAnsi="Times New Roman" w:cs="Times New Roman"/>
            <w:color w:val="000000" w:themeColor="text1"/>
            <w:sz w:val="28"/>
            <w:szCs w:val="28"/>
          </w:rPr>
          <w:delText>wavelengths, quantum teleportation over long</w:delText>
        </w:r>
      </w:del>
      <w:del w:id="123" w:author="Peter Rohde" w:date="2016-10-20T18:14:00Z">
        <w:r w:rsidRPr="0081753C" w:rsidDel="00B4147D">
          <w:rPr>
            <w:rFonts w:ascii="Times New Roman" w:hAnsi="Times New Roman" w:cs="Times New Roman"/>
            <w:color w:val="000000" w:themeColor="text1"/>
            <w:sz w:val="28"/>
            <w:szCs w:val="28"/>
          </w:rPr>
          <w:delText xml:space="preserve"> </w:delText>
        </w:r>
      </w:del>
      <w:del w:id="124" w:author="Peter Rohde" w:date="2016-10-20T18:43:00Z">
        <w:r w:rsidRPr="0081753C" w:rsidDel="00DC573F">
          <w:rPr>
            <w:rFonts w:ascii="Times New Roman" w:hAnsi="Times New Roman" w:cs="Times New Roman"/>
            <w:color w:val="000000" w:themeColor="text1"/>
            <w:sz w:val="28"/>
            <w:szCs w:val="28"/>
          </w:rPr>
          <w:delText>distance optical fib</w:delText>
        </w:r>
      </w:del>
      <w:del w:id="125" w:author="Peter Rohde" w:date="2016-10-20T18:14:00Z">
        <w:r w:rsidRPr="0081753C" w:rsidDel="00FC419B">
          <w:rPr>
            <w:rFonts w:ascii="Times New Roman" w:hAnsi="Times New Roman" w:cs="Times New Roman"/>
            <w:color w:val="000000" w:themeColor="text1"/>
            <w:sz w:val="28"/>
            <w:szCs w:val="28"/>
          </w:rPr>
          <w:delText>e</w:delText>
        </w:r>
      </w:del>
      <w:del w:id="126" w:author="Peter Rohde" w:date="2016-10-20T18:43:00Z">
        <w:r w:rsidRPr="0081753C" w:rsidDel="00DC573F">
          <w:rPr>
            <w:rFonts w:ascii="Times New Roman" w:hAnsi="Times New Roman" w:cs="Times New Roman"/>
            <w:color w:val="000000" w:themeColor="text1"/>
            <w:sz w:val="28"/>
            <w:szCs w:val="28"/>
          </w:rPr>
          <w:delText>r became challenging. In 2010</w:delText>
        </w:r>
      </w:del>
      <w:del w:id="127" w:author="Peter Rohde" w:date="2016-10-20T18:15:00Z">
        <w:r w:rsidRPr="0081753C" w:rsidDel="007F7C1B">
          <w:rPr>
            <w:rFonts w:ascii="Times New Roman" w:hAnsi="Times New Roman" w:cs="Times New Roman"/>
            <w:color w:val="000000" w:themeColor="text1"/>
            <w:sz w:val="28"/>
            <w:szCs w:val="28"/>
          </w:rPr>
          <w:delText>, Jin et al</w:delText>
        </w:r>
        <w:r w:rsidR="00751EF1" w:rsidDel="007F7C1B">
          <w:rPr>
            <w:rFonts w:ascii="Times New Roman" w:hAnsi="Times New Roman" w:cs="Times New Roman"/>
            <w:color w:val="000000" w:themeColor="text1"/>
            <w:sz w:val="28"/>
            <w:szCs w:val="28"/>
          </w:rPr>
          <w:delText>.</w:delText>
        </w:r>
        <w:r w:rsidRPr="0081753C" w:rsidDel="007F7C1B">
          <w:rPr>
            <w:rFonts w:ascii="Times New Roman" w:hAnsi="Times New Roman" w:cs="Times New Roman"/>
            <w:color w:val="000000" w:themeColor="text1"/>
            <w:sz w:val="28"/>
            <w:szCs w:val="28"/>
          </w:rPr>
          <w:delText xml:space="preserve"> </w:delText>
        </w:r>
      </w:del>
      <w:del w:id="128" w:author="Peter Rohde" w:date="2016-10-20T18:43:00Z">
        <w:r w:rsidRPr="0081753C" w:rsidDel="00DC573F">
          <w:rPr>
            <w:rFonts w:ascii="Times New Roman" w:hAnsi="Times New Roman" w:cs="Times New Roman"/>
            <w:color w:val="000000" w:themeColor="text1"/>
            <w:sz w:val="28"/>
            <w:szCs w:val="28"/>
          </w:rPr>
          <w:delText xml:space="preserve">[Nature Photonics 4, 376 (2010)] </w:delText>
        </w:r>
      </w:del>
      <w:del w:id="129" w:author="Peter Rohde" w:date="2016-10-20T18:15:00Z">
        <w:r w:rsidRPr="0081753C" w:rsidDel="00E44DC7">
          <w:rPr>
            <w:rFonts w:ascii="Times New Roman" w:hAnsi="Times New Roman" w:cs="Times New Roman"/>
            <w:color w:val="000000" w:themeColor="text1"/>
            <w:sz w:val="28"/>
            <w:szCs w:val="28"/>
          </w:rPr>
          <w:delText xml:space="preserve">demonstrated </w:delText>
        </w:r>
      </w:del>
      <w:del w:id="130" w:author="Peter Rohde" w:date="2016-10-20T18:43:00Z">
        <w:r w:rsidRPr="0081753C" w:rsidDel="00DC573F">
          <w:rPr>
            <w:rFonts w:ascii="Times New Roman" w:hAnsi="Times New Roman" w:cs="Times New Roman"/>
            <w:color w:val="000000" w:themeColor="text1"/>
            <w:sz w:val="28"/>
            <w:szCs w:val="28"/>
          </w:rPr>
          <w:delText xml:space="preserve">quantum teleportation </w:delText>
        </w:r>
      </w:del>
      <w:del w:id="131" w:author="Peter Rohde" w:date="2016-10-20T18:15:00Z">
        <w:r w:rsidRPr="0081753C" w:rsidDel="00B67B12">
          <w:rPr>
            <w:rFonts w:ascii="Times New Roman" w:hAnsi="Times New Roman" w:cs="Times New Roman"/>
            <w:color w:val="000000" w:themeColor="text1"/>
            <w:sz w:val="28"/>
            <w:szCs w:val="28"/>
          </w:rPr>
          <w:delText xml:space="preserve">in </w:delText>
        </w:r>
      </w:del>
      <w:del w:id="132" w:author="Peter Rohde" w:date="2016-10-20T18:43:00Z">
        <w:r w:rsidRPr="0081753C" w:rsidDel="00DC573F">
          <w:rPr>
            <w:rFonts w:ascii="Times New Roman" w:hAnsi="Times New Roman" w:cs="Times New Roman"/>
            <w:color w:val="000000" w:themeColor="text1"/>
            <w:sz w:val="28"/>
            <w:szCs w:val="28"/>
          </w:rPr>
          <w:delText>a 16</w:delText>
        </w:r>
      </w:del>
      <w:del w:id="133" w:author="Peter Rohde" w:date="2016-10-20T18:15:00Z">
        <w:r w:rsidRPr="0081753C" w:rsidDel="00B67B12">
          <w:rPr>
            <w:rFonts w:ascii="Times New Roman" w:hAnsi="Times New Roman" w:cs="Times New Roman"/>
            <w:color w:val="000000" w:themeColor="text1"/>
            <w:sz w:val="28"/>
            <w:szCs w:val="28"/>
          </w:rPr>
          <w:delText xml:space="preserve"> </w:delText>
        </w:r>
      </w:del>
      <w:del w:id="134" w:author="Peter Rohde" w:date="2016-10-20T18:43:00Z">
        <w:r w:rsidRPr="0081753C" w:rsidDel="00DC573F">
          <w:rPr>
            <w:rFonts w:ascii="Times New Roman" w:hAnsi="Times New Roman" w:cs="Times New Roman"/>
            <w:color w:val="000000" w:themeColor="text1"/>
            <w:sz w:val="28"/>
            <w:szCs w:val="28"/>
          </w:rPr>
          <w:delText xml:space="preserve">km, noisy, free-space channel </w:delText>
        </w:r>
      </w:del>
      <w:del w:id="135" w:author="Peter Rohde" w:date="2016-10-20T18:15:00Z">
        <w:r w:rsidRPr="0081753C" w:rsidDel="00B67B12">
          <w:rPr>
            <w:rFonts w:ascii="Times New Roman" w:hAnsi="Times New Roman" w:cs="Times New Roman"/>
            <w:color w:val="000000" w:themeColor="text1"/>
            <w:sz w:val="28"/>
            <w:szCs w:val="28"/>
          </w:rPr>
          <w:delText>on the ground</w:delText>
        </w:r>
      </w:del>
      <w:del w:id="136" w:author="Peter Rohde" w:date="2016-10-20T18:43:00Z">
        <w:r w:rsidRPr="0081753C" w:rsidDel="00DC573F">
          <w:rPr>
            <w:rFonts w:ascii="Times New Roman" w:hAnsi="Times New Roman" w:cs="Times New Roman"/>
            <w:color w:val="000000" w:themeColor="text1"/>
            <w:sz w:val="28"/>
            <w:szCs w:val="28"/>
          </w:rPr>
          <w:delText xml:space="preserve">. This distance is </w:delText>
        </w:r>
      </w:del>
      <w:del w:id="137" w:author="Peter Rohde" w:date="2016-10-20T18:16:00Z">
        <w:r w:rsidRPr="0081753C" w:rsidDel="004B7612">
          <w:rPr>
            <w:rFonts w:ascii="Times New Roman" w:hAnsi="Times New Roman" w:cs="Times New Roman"/>
            <w:color w:val="000000" w:themeColor="text1"/>
            <w:sz w:val="28"/>
            <w:szCs w:val="28"/>
          </w:rPr>
          <w:delText>towards space-based experiments, because it</w:delText>
        </w:r>
      </w:del>
      <w:del w:id="138" w:author="Peter Rohde" w:date="2016-10-20T18:43:00Z">
        <w:r w:rsidRPr="0081753C" w:rsidDel="00DC573F">
          <w:rPr>
            <w:rFonts w:ascii="Times New Roman" w:hAnsi="Times New Roman" w:cs="Times New Roman"/>
            <w:color w:val="000000" w:themeColor="text1"/>
            <w:sz w:val="28"/>
            <w:szCs w:val="28"/>
          </w:rPr>
          <w:delText xml:space="preserve"> is significantly longer than the effective aerosphere thickness, which is equivalent to 5-10</w:delText>
        </w:r>
      </w:del>
      <w:del w:id="139" w:author="Peter Rohde" w:date="2016-10-20T18:16:00Z">
        <w:r w:rsidRPr="0081753C" w:rsidDel="004B7612">
          <w:rPr>
            <w:rFonts w:ascii="Times New Roman" w:hAnsi="Times New Roman" w:cs="Times New Roman"/>
            <w:color w:val="000000" w:themeColor="text1"/>
            <w:sz w:val="28"/>
            <w:szCs w:val="28"/>
          </w:rPr>
          <w:delText xml:space="preserve"> </w:delText>
        </w:r>
      </w:del>
      <w:del w:id="140" w:author="Peter Rohde" w:date="2016-10-20T18:43:00Z">
        <w:r w:rsidRPr="0081753C" w:rsidDel="00DC573F">
          <w:rPr>
            <w:rFonts w:ascii="Times New Roman" w:hAnsi="Times New Roman" w:cs="Times New Roman"/>
            <w:color w:val="000000" w:themeColor="text1"/>
            <w:sz w:val="28"/>
            <w:szCs w:val="28"/>
          </w:rPr>
          <w:delText>km of ground atmosphere [Phys. Rev. Lett. 94, 150501 (2005)].</w:delText>
        </w:r>
      </w:del>
      <w:del w:id="141" w:author="Peter Rohde" w:date="2016-10-20T18:18:00Z">
        <w:r w:rsidRPr="0081753C" w:rsidDel="00A34BA9">
          <w:rPr>
            <w:rFonts w:ascii="Times New Roman" w:hAnsi="Times New Roman" w:cs="Times New Roman"/>
            <w:color w:val="000000" w:themeColor="text1"/>
            <w:sz w:val="28"/>
            <w:szCs w:val="28"/>
          </w:rPr>
          <w:delText xml:space="preserve"> </w:delText>
        </w:r>
      </w:del>
      <w:del w:id="142" w:author="Peter Rohde" w:date="2016-10-20T18:43:00Z">
        <w:r w:rsidRPr="0081753C" w:rsidDel="00DC573F">
          <w:rPr>
            <w:rFonts w:ascii="Times New Roman" w:hAnsi="Times New Roman" w:cs="Times New Roman"/>
            <w:color w:val="000000" w:themeColor="text1"/>
            <w:sz w:val="28"/>
            <w:szCs w:val="28"/>
          </w:rPr>
          <w:delText xml:space="preserve">Two years later in 2012, the teleportation distance in free space was </w:delText>
        </w:r>
      </w:del>
      <w:del w:id="143" w:author="Peter Rohde" w:date="2016-10-20T18:18:00Z">
        <w:r w:rsidRPr="0081753C" w:rsidDel="00C20B6F">
          <w:rPr>
            <w:rFonts w:ascii="Times New Roman" w:hAnsi="Times New Roman" w:cs="Times New Roman"/>
            <w:color w:val="000000" w:themeColor="text1"/>
            <w:sz w:val="28"/>
            <w:szCs w:val="28"/>
          </w:rPr>
          <w:delText xml:space="preserve">lengthened </w:delText>
        </w:r>
      </w:del>
      <w:del w:id="144" w:author="Peter Rohde" w:date="2016-10-20T18:43:00Z">
        <w:r w:rsidRPr="0081753C" w:rsidDel="00DC573F">
          <w:rPr>
            <w:rFonts w:ascii="Times New Roman" w:hAnsi="Times New Roman" w:cs="Times New Roman"/>
            <w:color w:val="000000" w:themeColor="text1"/>
            <w:sz w:val="28"/>
            <w:szCs w:val="28"/>
          </w:rPr>
          <w:delText>to 97</w:delText>
        </w:r>
      </w:del>
      <w:del w:id="145" w:author="Peter Rohde" w:date="2016-10-20T18:18:00Z">
        <w:r w:rsidRPr="0081753C" w:rsidDel="00C20B6F">
          <w:rPr>
            <w:rFonts w:ascii="Times New Roman" w:hAnsi="Times New Roman" w:cs="Times New Roman"/>
            <w:color w:val="000000" w:themeColor="text1"/>
            <w:sz w:val="28"/>
            <w:szCs w:val="28"/>
          </w:rPr>
          <w:delText xml:space="preserve"> </w:delText>
        </w:r>
      </w:del>
      <w:del w:id="146" w:author="Peter Rohde" w:date="2016-10-20T18:43:00Z">
        <w:r w:rsidRPr="0081753C" w:rsidDel="00DC573F">
          <w:rPr>
            <w:rFonts w:ascii="Times New Roman" w:hAnsi="Times New Roman" w:cs="Times New Roman"/>
            <w:color w:val="000000" w:themeColor="text1"/>
            <w:sz w:val="28"/>
            <w:szCs w:val="28"/>
          </w:rPr>
          <w:delText xml:space="preserve">km over Qinghai Lake </w:delText>
        </w:r>
      </w:del>
      <w:del w:id="147" w:author="Peter Rohde" w:date="2016-10-20T18:18:00Z">
        <w:r w:rsidRPr="0081753C" w:rsidDel="00C20B6F">
          <w:rPr>
            <w:rFonts w:ascii="Times New Roman" w:hAnsi="Times New Roman" w:cs="Times New Roman"/>
            <w:color w:val="000000" w:themeColor="text1"/>
            <w:sz w:val="28"/>
            <w:szCs w:val="28"/>
          </w:rPr>
          <w:delText xml:space="preserve">by Yin et al </w:delText>
        </w:r>
      </w:del>
      <w:del w:id="148" w:author="Peter Rohde" w:date="2016-10-20T18:43:00Z">
        <w:r w:rsidRPr="0081753C" w:rsidDel="00DC573F">
          <w:rPr>
            <w:rFonts w:ascii="Times New Roman" w:hAnsi="Times New Roman" w:cs="Times New Roman"/>
            <w:color w:val="000000" w:themeColor="text1"/>
            <w:sz w:val="28"/>
            <w:szCs w:val="28"/>
          </w:rPr>
          <w:delText>[Nature 488, 185 (2012)] and 143</w:delText>
        </w:r>
      </w:del>
      <w:del w:id="149" w:author="Peter Rohde" w:date="2016-10-20T18:18:00Z">
        <w:r w:rsidRPr="0081753C" w:rsidDel="004022E5">
          <w:rPr>
            <w:rFonts w:ascii="Times New Roman" w:hAnsi="Times New Roman" w:cs="Times New Roman"/>
            <w:color w:val="000000" w:themeColor="text1"/>
            <w:sz w:val="28"/>
            <w:szCs w:val="28"/>
          </w:rPr>
          <w:delText xml:space="preserve"> </w:delText>
        </w:r>
      </w:del>
      <w:del w:id="150" w:author="Peter Rohde" w:date="2016-10-20T18:43:00Z">
        <w:r w:rsidRPr="0081753C" w:rsidDel="00DC573F">
          <w:rPr>
            <w:rFonts w:ascii="Times New Roman" w:hAnsi="Times New Roman" w:cs="Times New Roman"/>
            <w:color w:val="000000" w:themeColor="text1"/>
            <w:sz w:val="28"/>
            <w:szCs w:val="28"/>
          </w:rPr>
          <w:delText>km between the two Canary Islands of La Palma and Tenerife</w:delText>
        </w:r>
      </w:del>
      <w:del w:id="151" w:author="Peter Rohde" w:date="2016-10-20T18:19:00Z">
        <w:r w:rsidRPr="0081753C" w:rsidDel="004022E5">
          <w:rPr>
            <w:rFonts w:ascii="Times New Roman" w:hAnsi="Times New Roman" w:cs="Times New Roman"/>
            <w:color w:val="000000" w:themeColor="text1"/>
            <w:sz w:val="28"/>
            <w:szCs w:val="28"/>
          </w:rPr>
          <w:delText xml:space="preserve"> by Ma et al </w:delText>
        </w:r>
      </w:del>
      <w:del w:id="152" w:author="Peter Rohde" w:date="2016-10-20T18:43:00Z">
        <w:r w:rsidRPr="0081753C" w:rsidDel="00DC573F">
          <w:rPr>
            <w:rFonts w:ascii="Times New Roman" w:hAnsi="Times New Roman" w:cs="Times New Roman"/>
            <w:color w:val="000000" w:themeColor="text1"/>
            <w:sz w:val="28"/>
            <w:szCs w:val="28"/>
          </w:rPr>
          <w:delText xml:space="preserve">[Nature 489, 269 (2012)]. These two works overcame the </w:delText>
        </w:r>
      </w:del>
      <w:del w:id="153" w:author="Peter Rohde" w:date="2016-10-20T18:19:00Z">
        <w:r w:rsidRPr="0081753C" w:rsidDel="00974759">
          <w:rPr>
            <w:rFonts w:ascii="Times New Roman" w:hAnsi="Times New Roman" w:cs="Times New Roman"/>
            <w:color w:val="000000" w:themeColor="text1"/>
            <w:sz w:val="28"/>
            <w:szCs w:val="28"/>
          </w:rPr>
          <w:delText xml:space="preserve">true </w:delText>
        </w:r>
      </w:del>
      <w:del w:id="154" w:author="Peter Rohde" w:date="2016-10-20T18:43:00Z">
        <w:r w:rsidRPr="0081753C" w:rsidDel="00DC573F">
          <w:rPr>
            <w:rFonts w:ascii="Times New Roman" w:hAnsi="Times New Roman" w:cs="Times New Roman"/>
            <w:color w:val="000000" w:themeColor="text1"/>
            <w:sz w:val="28"/>
            <w:szCs w:val="28"/>
          </w:rPr>
          <w:delText>challenge</w:delText>
        </w:r>
      </w:del>
      <w:del w:id="155" w:author="Peter Rohde" w:date="2016-10-20T18:20:00Z">
        <w:r w:rsidRPr="0081753C" w:rsidDel="00551E40">
          <w:rPr>
            <w:rFonts w:ascii="Times New Roman" w:hAnsi="Times New Roman" w:cs="Times New Roman"/>
            <w:color w:val="000000" w:themeColor="text1"/>
            <w:sz w:val="28"/>
            <w:szCs w:val="28"/>
          </w:rPr>
          <w:delText>s</w:delText>
        </w:r>
      </w:del>
      <w:del w:id="156" w:author="Peter Rohde" w:date="2016-10-20T18:43:00Z">
        <w:r w:rsidRPr="0081753C" w:rsidDel="00DC573F">
          <w:rPr>
            <w:rFonts w:ascii="Times New Roman" w:hAnsi="Times New Roman" w:cs="Times New Roman"/>
            <w:color w:val="000000" w:themeColor="text1"/>
            <w:sz w:val="28"/>
            <w:szCs w:val="28"/>
          </w:rPr>
          <w:delText xml:space="preserve"> </w:delText>
        </w:r>
      </w:del>
      <w:del w:id="157" w:author="Peter Rohde" w:date="2016-10-20T18:20:00Z">
        <w:r w:rsidRPr="0081753C" w:rsidDel="00551E40">
          <w:rPr>
            <w:rFonts w:ascii="Times New Roman" w:hAnsi="Times New Roman" w:cs="Times New Roman"/>
            <w:color w:val="000000" w:themeColor="text1"/>
            <w:sz w:val="28"/>
            <w:szCs w:val="28"/>
          </w:rPr>
          <w:delText xml:space="preserve">of </w:delText>
        </w:r>
      </w:del>
      <w:del w:id="158" w:author="Peter Rohde" w:date="2016-10-20T18:19:00Z">
        <w:r w:rsidRPr="0081753C" w:rsidDel="00974759">
          <w:rPr>
            <w:rFonts w:ascii="Times New Roman" w:hAnsi="Times New Roman" w:cs="Times New Roman"/>
            <w:color w:val="000000" w:themeColor="text1"/>
            <w:sz w:val="28"/>
            <w:szCs w:val="28"/>
          </w:rPr>
          <w:delText xml:space="preserve">the </w:delText>
        </w:r>
        <w:r w:rsidRPr="0081753C" w:rsidDel="00551E40">
          <w:rPr>
            <w:rFonts w:ascii="Times New Roman" w:hAnsi="Times New Roman" w:cs="Times New Roman"/>
            <w:color w:val="000000" w:themeColor="text1"/>
            <w:sz w:val="28"/>
            <w:szCs w:val="28"/>
          </w:rPr>
          <w:delText xml:space="preserve">acquiring, pointing and tracking </w:delText>
        </w:r>
      </w:del>
      <w:del w:id="159" w:author="Peter Rohde" w:date="2016-10-20T18:20:00Z">
        <w:r w:rsidRPr="0081753C" w:rsidDel="00123738">
          <w:rPr>
            <w:rFonts w:ascii="Times New Roman" w:hAnsi="Times New Roman" w:cs="Times New Roman"/>
            <w:color w:val="000000" w:themeColor="text1"/>
            <w:sz w:val="28"/>
            <w:szCs w:val="28"/>
          </w:rPr>
          <w:delText xml:space="preserve">techniques </w:delText>
        </w:r>
      </w:del>
      <w:del w:id="160" w:author="Peter Rohde" w:date="2016-10-20T18:43:00Z">
        <w:r w:rsidRPr="0081753C" w:rsidDel="00DC573F">
          <w:rPr>
            <w:rFonts w:ascii="Times New Roman" w:hAnsi="Times New Roman" w:cs="Times New Roman"/>
            <w:color w:val="000000" w:themeColor="text1"/>
            <w:sz w:val="28"/>
            <w:szCs w:val="28"/>
          </w:rPr>
          <w:delText>for long-distance free-space quantum teleportation, and paved the way for future satellite-based quantum teleportation.</w:delText>
        </w:r>
      </w:del>
      <w:del w:id="161" w:author="Peter Rohde" w:date="2016-10-20T18:20:00Z">
        <w:r w:rsidRPr="0081753C" w:rsidDel="0057189A">
          <w:rPr>
            <w:rFonts w:ascii="Times New Roman" w:hAnsi="Times New Roman" w:cs="Times New Roman"/>
            <w:color w:val="000000" w:themeColor="text1"/>
            <w:sz w:val="28"/>
            <w:szCs w:val="28"/>
          </w:rPr>
          <w:delText xml:space="preserve"> </w:delText>
        </w:r>
      </w:del>
      <w:del w:id="162" w:author="Peter Rohde" w:date="2016-10-20T18:43:00Z">
        <w:r w:rsidRPr="0081753C" w:rsidDel="00DC573F">
          <w:rPr>
            <w:rFonts w:ascii="Times New Roman" w:hAnsi="Times New Roman" w:cs="Times New Roman"/>
            <w:color w:val="000000" w:themeColor="text1"/>
            <w:sz w:val="28"/>
            <w:szCs w:val="28"/>
          </w:rPr>
          <w:delText xml:space="preserve">Accompanying </w:delText>
        </w:r>
      </w:del>
      <w:del w:id="163" w:author="Peter Rohde" w:date="2016-10-20T18:21:00Z">
        <w:r w:rsidRPr="0081753C" w:rsidDel="007945F3">
          <w:rPr>
            <w:rFonts w:ascii="Times New Roman" w:hAnsi="Times New Roman" w:cs="Times New Roman"/>
            <w:color w:val="000000" w:themeColor="text1"/>
            <w:sz w:val="28"/>
            <w:szCs w:val="28"/>
          </w:rPr>
          <w:delText xml:space="preserve">with </w:delText>
        </w:r>
      </w:del>
      <w:del w:id="164" w:author="Peter Rohde" w:date="2016-10-20T18:43:00Z">
        <w:r w:rsidRPr="0081753C" w:rsidDel="00DC573F">
          <w:rPr>
            <w:rFonts w:ascii="Times New Roman" w:hAnsi="Times New Roman" w:cs="Times New Roman"/>
            <w:color w:val="000000" w:themeColor="text1"/>
            <w:sz w:val="28"/>
            <w:szCs w:val="28"/>
          </w:rPr>
          <w:delText>the breakthrough of superconducting single</w:delText>
        </w:r>
      </w:del>
      <w:del w:id="165" w:author="Peter Rohde" w:date="2016-10-20T18:21:00Z">
        <w:r w:rsidRPr="0081753C" w:rsidDel="009E11DD">
          <w:rPr>
            <w:rFonts w:ascii="Times New Roman" w:hAnsi="Times New Roman" w:cs="Times New Roman"/>
            <w:color w:val="000000" w:themeColor="text1"/>
            <w:sz w:val="28"/>
            <w:szCs w:val="28"/>
          </w:rPr>
          <w:delText xml:space="preserve"> </w:delText>
        </w:r>
      </w:del>
      <w:del w:id="166" w:author="Peter Rohde" w:date="2016-10-20T18:43:00Z">
        <w:r w:rsidRPr="0081753C" w:rsidDel="00DC573F">
          <w:rPr>
            <w:rFonts w:ascii="Times New Roman" w:hAnsi="Times New Roman" w:cs="Times New Roman"/>
            <w:color w:val="000000" w:themeColor="text1"/>
            <w:sz w:val="28"/>
            <w:szCs w:val="28"/>
          </w:rPr>
          <w:delText>photon detectors with near</w:delText>
        </w:r>
      </w:del>
      <w:del w:id="167" w:author="Peter Rohde" w:date="2016-10-20T18:21:00Z">
        <w:r w:rsidRPr="0081753C" w:rsidDel="009E11DD">
          <w:rPr>
            <w:rFonts w:ascii="Times New Roman" w:hAnsi="Times New Roman" w:cs="Times New Roman"/>
            <w:color w:val="000000" w:themeColor="text1"/>
            <w:sz w:val="28"/>
            <w:szCs w:val="28"/>
          </w:rPr>
          <w:delText xml:space="preserve"> </w:delText>
        </w:r>
      </w:del>
      <w:del w:id="168" w:author="Peter Rohde" w:date="2016-10-20T18:43:00Z">
        <w:r w:rsidRPr="0081753C" w:rsidDel="00DC573F">
          <w:rPr>
            <w:rFonts w:ascii="Times New Roman" w:hAnsi="Times New Roman" w:cs="Times New Roman"/>
            <w:color w:val="000000" w:themeColor="text1"/>
            <w:sz w:val="28"/>
            <w:szCs w:val="28"/>
          </w:rPr>
          <w:delText>uni</w:delText>
        </w:r>
      </w:del>
      <w:del w:id="169" w:author="Peter Rohde" w:date="2016-10-20T18:21:00Z">
        <w:r w:rsidRPr="0081753C" w:rsidDel="009E11DD">
          <w:rPr>
            <w:rFonts w:ascii="Times New Roman" w:hAnsi="Times New Roman" w:cs="Times New Roman"/>
            <w:color w:val="000000" w:themeColor="text1"/>
            <w:sz w:val="28"/>
            <w:szCs w:val="28"/>
          </w:rPr>
          <w:delText>ty</w:delText>
        </w:r>
      </w:del>
      <w:del w:id="170" w:author="Peter Rohde" w:date="2016-10-20T18:43:00Z">
        <w:r w:rsidRPr="0081753C" w:rsidDel="00DC573F">
          <w:rPr>
            <w:rFonts w:ascii="Times New Roman" w:hAnsi="Times New Roman" w:cs="Times New Roman"/>
            <w:color w:val="000000" w:themeColor="text1"/>
            <w:sz w:val="28"/>
            <w:szCs w:val="28"/>
          </w:rPr>
          <w:delText xml:space="preserve"> efficiency, </w:delText>
        </w:r>
      </w:del>
      <w:del w:id="171" w:author="Peter Rohde" w:date="2016-10-20T18:22:00Z">
        <w:r w:rsidRPr="0081753C" w:rsidDel="00B73D0C">
          <w:rPr>
            <w:rFonts w:ascii="Times New Roman" w:hAnsi="Times New Roman" w:cs="Times New Roman"/>
            <w:color w:val="000000" w:themeColor="text1"/>
            <w:sz w:val="28"/>
            <w:szCs w:val="28"/>
          </w:rPr>
          <w:delText xml:space="preserve">the </w:delText>
        </w:r>
      </w:del>
      <w:del w:id="172" w:author="Peter Rohde" w:date="2016-10-20T18:43:00Z">
        <w:r w:rsidRPr="0081753C" w:rsidDel="00DC573F">
          <w:rPr>
            <w:rFonts w:ascii="Times New Roman" w:hAnsi="Times New Roman" w:cs="Times New Roman"/>
            <w:color w:val="000000" w:themeColor="text1"/>
            <w:sz w:val="28"/>
            <w:szCs w:val="28"/>
          </w:rPr>
          <w:delText>3-fold phot</w:delText>
        </w:r>
      </w:del>
      <w:del w:id="173" w:author="Peter Rohde" w:date="2016-10-20T18:22:00Z">
        <w:r w:rsidRPr="0081753C" w:rsidDel="00B73D0C">
          <w:rPr>
            <w:rFonts w:ascii="Times New Roman" w:hAnsi="Times New Roman" w:cs="Times New Roman"/>
            <w:color w:val="000000" w:themeColor="text1"/>
            <w:sz w:val="28"/>
            <w:szCs w:val="28"/>
          </w:rPr>
          <w:delText xml:space="preserve">on </w:delText>
        </w:r>
      </w:del>
      <w:del w:id="174" w:author="Peter Rohde" w:date="2016-10-20T18:43:00Z">
        <w:r w:rsidRPr="0081753C" w:rsidDel="00DC573F">
          <w:rPr>
            <w:rFonts w:ascii="Times New Roman" w:hAnsi="Times New Roman" w:cs="Times New Roman"/>
            <w:color w:val="000000" w:themeColor="text1"/>
            <w:sz w:val="28"/>
            <w:szCs w:val="28"/>
          </w:rPr>
          <w:delText>detection</w:delText>
        </w:r>
        <w:r w:rsidR="008B35FA" w:rsidDel="00DC573F">
          <w:rPr>
            <w:rFonts w:ascii="Times New Roman" w:hAnsi="Times New Roman" w:cs="Times New Roman"/>
            <w:color w:val="000000" w:themeColor="text1"/>
            <w:sz w:val="28"/>
            <w:szCs w:val="28"/>
          </w:rPr>
          <w:delText xml:space="preserve"> for quantum teleportation was </w:delText>
        </w:r>
        <w:r w:rsidRPr="0081753C" w:rsidDel="00DC573F">
          <w:rPr>
            <w:rFonts w:ascii="Times New Roman" w:hAnsi="Times New Roman" w:cs="Times New Roman"/>
            <w:color w:val="000000" w:themeColor="text1"/>
            <w:sz w:val="28"/>
            <w:szCs w:val="28"/>
          </w:rPr>
          <w:delText xml:space="preserve">greatly enhance </w:delText>
        </w:r>
      </w:del>
      <w:del w:id="175" w:author="Peter Rohde" w:date="2016-10-20T18:21:00Z">
        <w:r w:rsidRPr="0081753C" w:rsidDel="00C50BFF">
          <w:rPr>
            <w:rFonts w:ascii="Times New Roman" w:hAnsi="Times New Roman" w:cs="Times New Roman"/>
            <w:color w:val="000000" w:themeColor="text1"/>
            <w:sz w:val="28"/>
            <w:szCs w:val="28"/>
          </w:rPr>
          <w:delText xml:space="preserve">to </w:delText>
        </w:r>
      </w:del>
      <w:del w:id="176" w:author="Peter Rohde" w:date="2016-10-20T18:43:00Z">
        <w:r w:rsidRPr="0081753C" w:rsidDel="00DC573F">
          <w:rPr>
            <w:rFonts w:ascii="Times New Roman" w:hAnsi="Times New Roman" w:cs="Times New Roman"/>
            <w:color w:val="000000" w:themeColor="text1"/>
            <w:sz w:val="28"/>
            <w:szCs w:val="28"/>
          </w:rPr>
          <w:delText xml:space="preserve">more than </w:delText>
        </w:r>
      </w:del>
      <w:del w:id="177" w:author="Peter Rohde" w:date="2016-10-20T18:22:00Z">
        <w:r w:rsidRPr="0081753C" w:rsidDel="0021717B">
          <w:rPr>
            <w:rFonts w:ascii="Times New Roman" w:hAnsi="Times New Roman" w:cs="Times New Roman"/>
            <w:color w:val="000000" w:themeColor="text1"/>
            <w:sz w:val="28"/>
            <w:szCs w:val="28"/>
          </w:rPr>
          <w:delText>2</w:delText>
        </w:r>
      </w:del>
      <w:del w:id="178" w:author="Peter Rohde" w:date="2016-10-20T18:43:00Z">
        <w:r w:rsidRPr="0081753C" w:rsidDel="00DC573F">
          <w:rPr>
            <w:rFonts w:ascii="Times New Roman" w:hAnsi="Times New Roman" w:cs="Times New Roman"/>
            <w:color w:val="000000" w:themeColor="text1"/>
            <w:sz w:val="28"/>
            <w:szCs w:val="28"/>
          </w:rPr>
          <w:delText xml:space="preserve"> orders at </w:delText>
        </w:r>
      </w:del>
      <w:del w:id="179" w:author="Peter Rohde" w:date="2016-10-20T18:21:00Z">
        <w:r w:rsidRPr="0081753C" w:rsidDel="00CB139B">
          <w:rPr>
            <w:rFonts w:ascii="Times New Roman" w:hAnsi="Times New Roman" w:cs="Times New Roman"/>
            <w:color w:val="000000" w:themeColor="text1"/>
            <w:sz w:val="28"/>
            <w:szCs w:val="28"/>
          </w:rPr>
          <w:delText xml:space="preserve">telecommunication </w:delText>
        </w:r>
      </w:del>
      <w:del w:id="180" w:author="Peter Rohde" w:date="2016-10-20T18:43:00Z">
        <w:r w:rsidRPr="0081753C" w:rsidDel="00DC573F">
          <w:rPr>
            <w:rFonts w:ascii="Times New Roman" w:hAnsi="Times New Roman" w:cs="Times New Roman"/>
            <w:color w:val="000000" w:themeColor="text1"/>
            <w:sz w:val="28"/>
            <w:szCs w:val="28"/>
          </w:rPr>
          <w:delText xml:space="preserve">wavelengths, and the teleportation distance in optical fiber </w:delText>
        </w:r>
      </w:del>
      <w:del w:id="181" w:author="Peter Rohde" w:date="2016-10-20T18:22:00Z">
        <w:r w:rsidRPr="0081753C" w:rsidDel="00A765FE">
          <w:rPr>
            <w:rFonts w:ascii="Times New Roman" w:hAnsi="Times New Roman" w:cs="Times New Roman"/>
            <w:color w:val="000000" w:themeColor="text1"/>
            <w:sz w:val="28"/>
            <w:szCs w:val="28"/>
          </w:rPr>
          <w:delText xml:space="preserve">was </w:delText>
        </w:r>
      </w:del>
      <w:del w:id="182" w:author="Peter Rohde" w:date="2016-10-20T18:43:00Z">
        <w:r w:rsidRPr="0081753C" w:rsidDel="00DC573F">
          <w:rPr>
            <w:rFonts w:ascii="Times New Roman" w:hAnsi="Times New Roman" w:cs="Times New Roman"/>
            <w:color w:val="000000" w:themeColor="text1"/>
            <w:sz w:val="28"/>
            <w:szCs w:val="28"/>
          </w:rPr>
          <w:delText>lengthened to 100 km in 2015</w:delText>
        </w:r>
      </w:del>
      <w:del w:id="183" w:author="Peter Rohde" w:date="2016-10-20T18:22:00Z">
        <w:r w:rsidRPr="0081753C" w:rsidDel="002C61C0">
          <w:rPr>
            <w:rFonts w:ascii="Times New Roman" w:hAnsi="Times New Roman" w:cs="Times New Roman"/>
            <w:color w:val="000000" w:themeColor="text1"/>
            <w:sz w:val="28"/>
            <w:szCs w:val="28"/>
          </w:rPr>
          <w:delText xml:space="preserve"> by Takesue et al </w:delText>
        </w:r>
      </w:del>
      <w:del w:id="184" w:author="Peter Rohde" w:date="2016-10-20T18:43:00Z">
        <w:r w:rsidRPr="0081753C" w:rsidDel="00DC573F">
          <w:rPr>
            <w:rFonts w:ascii="Times New Roman" w:hAnsi="Times New Roman" w:cs="Times New Roman"/>
            <w:color w:val="000000" w:themeColor="text1"/>
            <w:sz w:val="28"/>
            <w:szCs w:val="28"/>
          </w:rPr>
          <w:delText>[Optica 2, 832 (2015)]. Very recently</w:delText>
        </w:r>
      </w:del>
      <w:del w:id="185" w:author="Peter Rohde" w:date="2016-10-20T18:23:00Z">
        <w:r w:rsidRPr="0081753C" w:rsidDel="0030349F">
          <w:rPr>
            <w:rFonts w:ascii="Times New Roman" w:hAnsi="Times New Roman" w:cs="Times New Roman"/>
            <w:color w:val="000000" w:themeColor="text1"/>
            <w:sz w:val="28"/>
            <w:szCs w:val="28"/>
          </w:rPr>
          <w:delText xml:space="preserve">, </w:delText>
        </w:r>
      </w:del>
      <w:del w:id="186" w:author="Peter Rohde" w:date="2016-10-20T18:43:00Z">
        <w:r w:rsidR="009E3A21" w:rsidDel="00DC573F">
          <w:rPr>
            <w:rFonts w:ascii="Times New Roman" w:hAnsi="Times New Roman" w:cs="Times New Roman"/>
            <w:color w:val="000000" w:themeColor="text1"/>
            <w:sz w:val="28"/>
            <w:szCs w:val="28"/>
          </w:rPr>
          <w:delText>[</w:delText>
        </w:r>
        <w:r w:rsidR="009E3A21" w:rsidRPr="009E3A21" w:rsidDel="00DC573F">
          <w:rPr>
            <w:rFonts w:ascii="Times New Roman" w:hAnsi="Times New Roman" w:cs="Times New Roman"/>
            <w:color w:val="000000" w:themeColor="text1"/>
            <w:sz w:val="28"/>
            <w:szCs w:val="28"/>
          </w:rPr>
          <w:delText>Nature Photonics 10, 671 (2016)</w:delText>
        </w:r>
      </w:del>
      <w:del w:id="187" w:author="Peter Rohde" w:date="2016-10-20T18:23:00Z">
        <w:r w:rsidRPr="0081753C" w:rsidDel="0030349F">
          <w:rPr>
            <w:rFonts w:ascii="Times New Roman" w:hAnsi="Times New Roman" w:cs="Times New Roman"/>
            <w:color w:val="000000" w:themeColor="text1"/>
            <w:sz w:val="28"/>
            <w:szCs w:val="28"/>
          </w:rPr>
          <w:delText>] and Valivarthi et al [</w:delText>
        </w:r>
      </w:del>
      <w:del w:id="188" w:author="Peter Rohde" w:date="2016-10-20T18:43:00Z">
        <w:r w:rsidRPr="0081753C" w:rsidDel="00DC573F">
          <w:rPr>
            <w:rFonts w:ascii="Times New Roman" w:hAnsi="Times New Roman" w:cs="Times New Roman"/>
            <w:color w:val="000000" w:themeColor="text1"/>
            <w:sz w:val="28"/>
            <w:szCs w:val="28"/>
          </w:rPr>
          <w:delText xml:space="preserve">Nature Photonics 10, 676 (2016)] demonstrated </w:delText>
        </w:r>
      </w:del>
      <w:del w:id="189" w:author="Peter Rohde" w:date="2016-10-20T18:23:00Z">
        <w:r w:rsidRPr="0081753C" w:rsidDel="0030349F">
          <w:rPr>
            <w:rFonts w:ascii="Times New Roman" w:hAnsi="Times New Roman" w:cs="Times New Roman"/>
            <w:color w:val="000000" w:themeColor="text1"/>
            <w:sz w:val="28"/>
            <w:szCs w:val="28"/>
          </w:rPr>
          <w:delText xml:space="preserve">the </w:delText>
        </w:r>
      </w:del>
      <w:del w:id="190" w:author="Peter Rohde" w:date="2016-10-20T18:43:00Z">
        <w:r w:rsidRPr="0081753C" w:rsidDel="00DC573F">
          <w:rPr>
            <w:rFonts w:ascii="Times New Roman" w:hAnsi="Times New Roman" w:cs="Times New Roman"/>
            <w:color w:val="000000" w:themeColor="text1"/>
            <w:sz w:val="28"/>
            <w:szCs w:val="28"/>
          </w:rPr>
          <w:delText>quantum teleportation in the real world over fib</w:delText>
        </w:r>
      </w:del>
      <w:del w:id="191" w:author="Peter Rohde" w:date="2016-10-20T18:23:00Z">
        <w:r w:rsidRPr="0081753C" w:rsidDel="0030349F">
          <w:rPr>
            <w:rFonts w:ascii="Times New Roman" w:hAnsi="Times New Roman" w:cs="Times New Roman"/>
            <w:color w:val="000000" w:themeColor="text1"/>
            <w:sz w:val="28"/>
            <w:szCs w:val="28"/>
          </w:rPr>
          <w:delText>e</w:delText>
        </w:r>
      </w:del>
      <w:del w:id="192" w:author="Peter Rohde" w:date="2016-10-20T18:43:00Z">
        <w:r w:rsidRPr="0081753C" w:rsidDel="00DC573F">
          <w:rPr>
            <w:rFonts w:ascii="Times New Roman" w:hAnsi="Times New Roman" w:cs="Times New Roman"/>
            <w:color w:val="000000" w:themeColor="text1"/>
            <w:sz w:val="28"/>
            <w:szCs w:val="28"/>
          </w:rPr>
          <w:delText>r networks in Hefei and Calgary</w:delText>
        </w:r>
        <w:r w:rsidR="008B35FA" w:rsidDel="00DC573F">
          <w:rPr>
            <w:rFonts w:ascii="Times New Roman" w:hAnsi="Times New Roman" w:cs="Times New Roman"/>
            <w:color w:val="000000" w:themeColor="text1"/>
            <w:sz w:val="28"/>
            <w:szCs w:val="28"/>
          </w:rPr>
          <w:delText xml:space="preserve"> </w:delText>
        </w:r>
        <w:r w:rsidR="008B35FA" w:rsidDel="00DC573F">
          <w:rPr>
            <w:rFonts w:ascii="Times New Roman" w:hAnsi="Times New Roman" w:cs="Times New Roman" w:hint="eastAsia"/>
            <w:color w:val="000000" w:themeColor="text1"/>
            <w:sz w:val="28"/>
            <w:szCs w:val="28"/>
          </w:rPr>
          <w:delText>respectively</w:delText>
        </w:r>
        <w:r w:rsidRPr="0081753C" w:rsidDel="00DC573F">
          <w:rPr>
            <w:rFonts w:ascii="Times New Roman" w:hAnsi="Times New Roman" w:cs="Times New Roman"/>
            <w:color w:val="000000" w:themeColor="text1"/>
            <w:sz w:val="28"/>
            <w:szCs w:val="28"/>
          </w:rPr>
          <w:delText xml:space="preserve"> with length of dozens of kilometers. Another </w:delText>
        </w:r>
      </w:del>
      <w:del w:id="193" w:author="Peter Rohde" w:date="2016-10-20T18:24:00Z">
        <w:r w:rsidRPr="0081753C" w:rsidDel="002E2062">
          <w:rPr>
            <w:rFonts w:ascii="Times New Roman" w:hAnsi="Times New Roman" w:cs="Times New Roman"/>
            <w:color w:val="000000" w:themeColor="text1"/>
            <w:sz w:val="28"/>
            <w:szCs w:val="28"/>
          </w:rPr>
          <w:delText xml:space="preserve">milestone </w:delText>
        </w:r>
        <w:r w:rsidRPr="0081753C" w:rsidDel="008120B2">
          <w:rPr>
            <w:rFonts w:ascii="Times New Roman" w:hAnsi="Times New Roman" w:cs="Times New Roman"/>
            <w:color w:val="000000" w:themeColor="text1"/>
            <w:sz w:val="28"/>
            <w:szCs w:val="28"/>
          </w:rPr>
          <w:delText xml:space="preserve">work </w:delText>
        </w:r>
      </w:del>
      <w:del w:id="194" w:author="Peter Rohde" w:date="2016-10-20T18:43:00Z">
        <w:r w:rsidRPr="0081753C" w:rsidDel="00DC573F">
          <w:rPr>
            <w:rFonts w:ascii="Times New Roman" w:hAnsi="Times New Roman" w:cs="Times New Roman"/>
            <w:color w:val="000000" w:themeColor="text1"/>
            <w:sz w:val="28"/>
            <w:szCs w:val="28"/>
          </w:rPr>
          <w:delText xml:space="preserve">towards future quantum teleportation was </w:delText>
        </w:r>
      </w:del>
      <w:del w:id="195" w:author="Peter Rohde" w:date="2016-10-20T18:24:00Z">
        <w:r w:rsidRPr="0081753C" w:rsidDel="002E2062">
          <w:rPr>
            <w:rFonts w:ascii="Times New Roman" w:hAnsi="Times New Roman" w:cs="Times New Roman"/>
            <w:color w:val="000000" w:themeColor="text1"/>
            <w:sz w:val="28"/>
            <w:szCs w:val="28"/>
          </w:rPr>
          <w:delText xml:space="preserve">that </w:delText>
        </w:r>
      </w:del>
      <w:del w:id="196" w:author="Peter Rohde" w:date="2016-10-20T18:43:00Z">
        <w:r w:rsidRPr="0081753C" w:rsidDel="00DC573F">
          <w:rPr>
            <w:rFonts w:ascii="Times New Roman" w:hAnsi="Times New Roman" w:cs="Times New Roman"/>
            <w:color w:val="000000" w:themeColor="text1"/>
            <w:sz w:val="28"/>
            <w:szCs w:val="28"/>
          </w:rPr>
          <w:delText>the first quantum satellite</w:delText>
        </w:r>
      </w:del>
      <w:del w:id="197" w:author="Peter Rohde" w:date="2016-10-20T18:24:00Z">
        <w:r w:rsidRPr="0081753C" w:rsidDel="00E32AA0">
          <w:rPr>
            <w:rFonts w:ascii="Times New Roman" w:hAnsi="Times New Roman" w:cs="Times New Roman"/>
            <w:color w:val="000000" w:themeColor="text1"/>
            <w:sz w:val="28"/>
            <w:szCs w:val="28"/>
          </w:rPr>
          <w:delText xml:space="preserve"> was</w:delText>
        </w:r>
      </w:del>
      <w:del w:id="198" w:author="Peter Rohde" w:date="2016-10-20T18:43:00Z">
        <w:r w:rsidRPr="0081753C" w:rsidDel="00DC573F">
          <w:rPr>
            <w:rFonts w:ascii="Times New Roman" w:hAnsi="Times New Roman" w:cs="Times New Roman"/>
            <w:color w:val="000000" w:themeColor="text1"/>
            <w:sz w:val="28"/>
            <w:szCs w:val="28"/>
          </w:rPr>
          <w:delText xml:space="preserve"> launched in August 2016</w:delText>
        </w:r>
        <w:r w:rsidR="008A6D74" w:rsidDel="00DC573F">
          <w:rPr>
            <w:rFonts w:ascii="Times New Roman" w:hAnsi="Times New Roman" w:cs="Times New Roman"/>
            <w:color w:val="000000" w:themeColor="text1"/>
            <w:sz w:val="28"/>
            <w:szCs w:val="28"/>
          </w:rPr>
          <w:delText xml:space="preserve"> </w:delText>
        </w:r>
        <w:r w:rsidR="008A6D74" w:rsidDel="00DC573F">
          <w:rPr>
            <w:rFonts w:ascii="Times New Roman" w:hAnsi="Times New Roman" w:cs="Times New Roman" w:hint="eastAsia"/>
            <w:color w:val="000000" w:themeColor="text1"/>
            <w:sz w:val="28"/>
            <w:szCs w:val="28"/>
          </w:rPr>
          <w:delText>in</w:delText>
        </w:r>
        <w:r w:rsidR="008A6D74" w:rsidDel="00DC573F">
          <w:rPr>
            <w:rFonts w:ascii="Times New Roman" w:hAnsi="Times New Roman" w:cs="Times New Roman"/>
            <w:color w:val="000000" w:themeColor="text1"/>
            <w:sz w:val="28"/>
            <w:szCs w:val="28"/>
          </w:rPr>
          <w:delText xml:space="preserve"> C</w:delText>
        </w:r>
        <w:r w:rsidR="008A6D74" w:rsidDel="00DC573F">
          <w:rPr>
            <w:rFonts w:ascii="Times New Roman" w:hAnsi="Times New Roman" w:cs="Times New Roman" w:hint="eastAsia"/>
            <w:color w:val="000000" w:themeColor="text1"/>
            <w:sz w:val="28"/>
            <w:szCs w:val="28"/>
          </w:rPr>
          <w:delText>hi</w:delText>
        </w:r>
        <w:r w:rsidR="008A6D74" w:rsidDel="00DC573F">
          <w:rPr>
            <w:rFonts w:ascii="Times New Roman" w:hAnsi="Times New Roman" w:cs="Times New Roman"/>
            <w:color w:val="000000" w:themeColor="text1"/>
            <w:sz w:val="28"/>
            <w:szCs w:val="28"/>
          </w:rPr>
          <w:delText>na</w:delText>
        </w:r>
        <w:r w:rsidRPr="0081753C" w:rsidDel="00DC573F">
          <w:rPr>
            <w:rFonts w:ascii="Times New Roman" w:hAnsi="Times New Roman" w:cs="Times New Roman"/>
            <w:color w:val="000000" w:themeColor="text1"/>
            <w:sz w:val="28"/>
            <w:szCs w:val="28"/>
          </w:rPr>
          <w:delText xml:space="preserve">. </w:delText>
        </w:r>
      </w:del>
      <w:del w:id="199" w:author="Peter Rohde" w:date="2016-10-20T18:26:00Z">
        <w:r w:rsidRPr="0081753C" w:rsidDel="00AC1849">
          <w:rPr>
            <w:rFonts w:ascii="Times New Roman" w:hAnsi="Times New Roman" w:cs="Times New Roman"/>
            <w:color w:val="000000" w:themeColor="text1"/>
            <w:sz w:val="28"/>
            <w:szCs w:val="28"/>
          </w:rPr>
          <w:delText>We are expecting the exciting and amazing quantum teleportation between a ground station and a satellite, and even between two ground stations over 1000 km with the previous shared entanglement from a quantum satellite.</w:delText>
        </w:r>
      </w:del>
      <w:del w:id="200" w:author="Peter Rohde" w:date="2016-10-20T18:43:00Z">
        <w:r w:rsidR="00EC7015" w:rsidDel="00DC573F">
          <w:rPr>
            <w:rFonts w:ascii="Times New Roman" w:hAnsi="Times New Roman" w:cs="Times New Roman"/>
            <w:color w:val="000000" w:themeColor="text1"/>
            <w:sz w:val="28"/>
            <w:szCs w:val="28"/>
          </w:rPr>
          <w:delText xml:space="preserve"> [</w:delText>
        </w:r>
        <w:r w:rsidR="00B42E6D" w:rsidRPr="00B42E6D" w:rsidDel="00DC573F">
          <w:rPr>
            <w:rFonts w:ascii="Times New Roman" w:hAnsi="Times New Roman" w:cs="Times New Roman"/>
            <w:color w:val="000000" w:themeColor="text1"/>
            <w:sz w:val="28"/>
            <w:szCs w:val="28"/>
          </w:rPr>
          <w:delText>Nature, 2016, 535: 478-479</w:delText>
        </w:r>
      </w:del>
      <w:del w:id="201" w:author="Peter Rohde" w:date="2016-10-20T18:27:00Z">
        <w:r w:rsidR="00B42E6D" w:rsidRPr="00B42E6D" w:rsidDel="0048262D">
          <w:rPr>
            <w:rFonts w:ascii="Times New Roman" w:hAnsi="Times New Roman" w:cs="Times New Roman"/>
            <w:color w:val="000000" w:themeColor="text1"/>
            <w:sz w:val="28"/>
            <w:szCs w:val="28"/>
          </w:rPr>
          <w:delText>.</w:delText>
        </w:r>
      </w:del>
      <w:del w:id="202" w:author="Peter Rohde" w:date="2016-10-20T18:43:00Z">
        <w:r w:rsidR="00EC7015" w:rsidDel="00DC573F">
          <w:rPr>
            <w:rFonts w:ascii="Times New Roman" w:hAnsi="Times New Roman" w:cs="Times New Roman"/>
            <w:color w:val="000000" w:themeColor="text1"/>
            <w:sz w:val="28"/>
            <w:szCs w:val="28"/>
          </w:rPr>
          <w:delText>]</w:delText>
        </w:r>
      </w:del>
    </w:p>
    <w:p w14:paraId="6BB7D25F" w14:textId="480EDB74" w:rsidR="0081753C" w:rsidRPr="0081753C" w:rsidDel="00DC573F" w:rsidRDefault="0081753C" w:rsidP="00FD50DD">
      <w:pPr>
        <w:adjustRightInd w:val="0"/>
        <w:snapToGrid w:val="0"/>
        <w:spacing w:line="360" w:lineRule="auto"/>
        <w:ind w:firstLineChars="200" w:firstLine="560"/>
        <w:rPr>
          <w:del w:id="203" w:author="Peter Rohde" w:date="2016-10-20T18:43:00Z"/>
          <w:rFonts w:ascii="Times New Roman" w:hAnsi="Times New Roman" w:cs="Times New Roman"/>
          <w:color w:val="000000" w:themeColor="text1"/>
          <w:sz w:val="28"/>
          <w:szCs w:val="28"/>
        </w:rPr>
      </w:pPr>
      <w:del w:id="204" w:author="Peter Rohde" w:date="2016-10-20T18:43:00Z">
        <w:r w:rsidRPr="0081753C" w:rsidDel="00DC573F">
          <w:rPr>
            <w:rFonts w:ascii="Times New Roman" w:hAnsi="Times New Roman" w:cs="Times New Roman"/>
            <w:color w:val="000000" w:themeColor="text1"/>
            <w:sz w:val="28"/>
            <w:szCs w:val="28"/>
          </w:rPr>
          <w:delText xml:space="preserve">With the development of numerous quantum control technologies, more and more complex </w:delText>
        </w:r>
        <w:r w:rsidR="00FE5F1B" w:rsidDel="00DC573F">
          <w:rPr>
            <w:rFonts w:ascii="Times New Roman" w:hAnsi="Times New Roman" w:cs="Times New Roman"/>
            <w:color w:val="000000" w:themeColor="text1"/>
            <w:sz w:val="28"/>
            <w:szCs w:val="28"/>
          </w:rPr>
          <w:delText>experiment</w:delText>
        </w:r>
      </w:del>
      <w:del w:id="205" w:author="Peter Rohde" w:date="2016-10-20T18:27:00Z">
        <w:r w:rsidR="00FE5F1B" w:rsidDel="00EF24FE">
          <w:rPr>
            <w:rFonts w:ascii="Times New Roman" w:hAnsi="Times New Roman" w:cs="Times New Roman"/>
            <w:color w:val="000000" w:themeColor="text1"/>
            <w:sz w:val="28"/>
            <w:szCs w:val="28"/>
          </w:rPr>
          <w:delText xml:space="preserve">s </w:delText>
        </w:r>
      </w:del>
      <w:del w:id="206" w:author="Peter Rohde" w:date="2016-10-20T18:43:00Z">
        <w:r w:rsidR="00FE5F1B" w:rsidDel="00DC573F">
          <w:rPr>
            <w:rFonts w:ascii="Times New Roman" w:hAnsi="Times New Roman" w:cs="Times New Roman"/>
            <w:color w:val="000000" w:themeColor="text1"/>
            <w:sz w:val="28"/>
            <w:szCs w:val="28"/>
          </w:rPr>
          <w:delText xml:space="preserve">of </w:delText>
        </w:r>
        <w:r w:rsidRPr="0081753C" w:rsidDel="00DC573F">
          <w:rPr>
            <w:rFonts w:ascii="Times New Roman" w:hAnsi="Times New Roman" w:cs="Times New Roman"/>
            <w:color w:val="000000" w:themeColor="text1"/>
            <w:sz w:val="28"/>
            <w:szCs w:val="28"/>
          </w:rPr>
          <w:delText xml:space="preserve">quantum teleportation have been </w:delText>
        </w:r>
      </w:del>
      <w:del w:id="207" w:author="Peter Rohde" w:date="2016-10-20T18:27:00Z">
        <w:r w:rsidRPr="0081753C" w:rsidDel="00EF24FE">
          <w:rPr>
            <w:rFonts w:ascii="Times New Roman" w:hAnsi="Times New Roman" w:cs="Times New Roman"/>
            <w:color w:val="000000" w:themeColor="text1"/>
            <w:sz w:val="28"/>
            <w:szCs w:val="28"/>
          </w:rPr>
          <w:delText>demonstrated</w:delText>
        </w:r>
      </w:del>
      <w:del w:id="208" w:author="Peter Rohde" w:date="2016-10-20T18:43:00Z">
        <w:r w:rsidRPr="0081753C" w:rsidDel="00DC573F">
          <w:rPr>
            <w:rFonts w:ascii="Times New Roman" w:hAnsi="Times New Roman" w:cs="Times New Roman"/>
            <w:color w:val="000000" w:themeColor="text1"/>
            <w:sz w:val="28"/>
            <w:szCs w:val="28"/>
          </w:rPr>
          <w:delText xml:space="preserve">. In 2005, </w:delText>
        </w:r>
      </w:del>
      <w:del w:id="209" w:author="Peter Rohde" w:date="2016-10-20T18:28:00Z">
        <w:r w:rsidRPr="0081753C" w:rsidDel="004A4B2F">
          <w:rPr>
            <w:rFonts w:ascii="Times New Roman" w:hAnsi="Times New Roman" w:cs="Times New Roman"/>
            <w:color w:val="000000" w:themeColor="text1"/>
            <w:sz w:val="28"/>
            <w:szCs w:val="28"/>
          </w:rPr>
          <w:delText>with a</w:delText>
        </w:r>
      </w:del>
      <w:del w:id="210" w:author="Peter Rohde" w:date="2016-10-20T18:43:00Z">
        <w:r w:rsidRPr="0081753C" w:rsidDel="00DC573F">
          <w:rPr>
            <w:rFonts w:ascii="Times New Roman" w:hAnsi="Times New Roman" w:cs="Times New Roman"/>
            <w:color w:val="000000" w:themeColor="text1"/>
            <w:sz w:val="28"/>
            <w:szCs w:val="28"/>
          </w:rPr>
          <w:delText xml:space="preserve"> </w:delText>
        </w:r>
      </w:del>
      <w:del w:id="211" w:author="Peter Rohde" w:date="2016-10-20T18:28:00Z">
        <w:r w:rsidRPr="0081753C" w:rsidDel="004A4B2F">
          <w:rPr>
            <w:rFonts w:ascii="Times New Roman" w:hAnsi="Times New Roman" w:cs="Times New Roman"/>
            <w:color w:val="000000" w:themeColor="text1"/>
            <w:sz w:val="28"/>
            <w:szCs w:val="28"/>
          </w:rPr>
          <w:delText>five</w:delText>
        </w:r>
      </w:del>
      <w:del w:id="212" w:author="Peter Rohde" w:date="2016-10-20T18:43:00Z">
        <w:r w:rsidRPr="0081753C" w:rsidDel="00DC573F">
          <w:rPr>
            <w:rFonts w:ascii="Times New Roman" w:hAnsi="Times New Roman" w:cs="Times New Roman"/>
            <w:color w:val="000000" w:themeColor="text1"/>
            <w:sz w:val="28"/>
            <w:szCs w:val="28"/>
          </w:rPr>
          <w:delText xml:space="preserve">-photon entanglement, </w:delText>
        </w:r>
      </w:del>
      <w:del w:id="213" w:author="Peter Rohde" w:date="2016-10-20T18:28:00Z">
        <w:r w:rsidRPr="0081753C" w:rsidDel="004A4B2F">
          <w:rPr>
            <w:rFonts w:ascii="Times New Roman" w:hAnsi="Times New Roman" w:cs="Times New Roman"/>
            <w:color w:val="000000" w:themeColor="text1"/>
            <w:sz w:val="28"/>
            <w:szCs w:val="28"/>
          </w:rPr>
          <w:delText xml:space="preserve">Zhao et al implemented an </w:delText>
        </w:r>
      </w:del>
      <w:del w:id="214" w:author="Peter Rohde" w:date="2016-10-20T18:43:00Z">
        <w:r w:rsidRPr="0081753C" w:rsidDel="00DC573F">
          <w:rPr>
            <w:rFonts w:ascii="Times New Roman" w:hAnsi="Times New Roman" w:cs="Times New Roman"/>
            <w:color w:val="000000" w:themeColor="text1"/>
            <w:sz w:val="28"/>
            <w:szCs w:val="28"/>
          </w:rPr>
          <w:delText>open-destination teleportation [Nature 430, 54 (2004)]. In that work, an unknown quantum state was teleported onto a superposition of 4 photons and the teleported state could be read out at any location</w:delText>
        </w:r>
      </w:del>
      <w:del w:id="215" w:author="Peter Rohde" w:date="2016-10-20T18:29:00Z">
        <w:r w:rsidRPr="0081753C" w:rsidDel="00AB7EE6">
          <w:rPr>
            <w:rFonts w:ascii="Times New Roman" w:hAnsi="Times New Roman" w:cs="Times New Roman"/>
            <w:color w:val="000000" w:themeColor="text1"/>
            <w:sz w:val="28"/>
            <w:szCs w:val="28"/>
          </w:rPr>
          <w:delText xml:space="preserve"> of the 4 photons</w:delText>
        </w:r>
      </w:del>
      <w:del w:id="216" w:author="Peter Rohde" w:date="2016-10-20T18:43:00Z">
        <w:r w:rsidRPr="0081753C" w:rsidDel="00DC573F">
          <w:rPr>
            <w:rFonts w:ascii="Times New Roman" w:hAnsi="Times New Roman" w:cs="Times New Roman"/>
            <w:color w:val="000000" w:themeColor="text1"/>
            <w:sz w:val="28"/>
            <w:szCs w:val="28"/>
          </w:rPr>
          <w:delText>.</w:delText>
        </w:r>
      </w:del>
      <w:del w:id="217" w:author="Peter Rohde" w:date="2016-10-20T18:29:00Z">
        <w:r w:rsidRPr="0081753C" w:rsidDel="008B06CA">
          <w:rPr>
            <w:rFonts w:ascii="Times New Roman" w:hAnsi="Times New Roman" w:cs="Times New Roman"/>
            <w:color w:val="000000" w:themeColor="text1"/>
            <w:sz w:val="28"/>
            <w:szCs w:val="28"/>
          </w:rPr>
          <w:delText xml:space="preserve"> </w:delText>
        </w:r>
      </w:del>
      <w:del w:id="218" w:author="Peter Rohde" w:date="2016-10-20T18:43:00Z">
        <w:r w:rsidRPr="0081753C" w:rsidDel="00DC573F">
          <w:rPr>
            <w:rFonts w:ascii="Times New Roman" w:hAnsi="Times New Roman" w:cs="Times New Roman"/>
            <w:color w:val="000000" w:themeColor="text1"/>
            <w:sz w:val="28"/>
            <w:szCs w:val="28"/>
          </w:rPr>
          <w:delText>In 2006</w:delText>
        </w:r>
      </w:del>
      <w:del w:id="219" w:author="Peter Rohde" w:date="2016-10-20T18:29:00Z">
        <w:r w:rsidRPr="0081753C" w:rsidDel="008B06CA">
          <w:rPr>
            <w:rFonts w:ascii="Times New Roman" w:hAnsi="Times New Roman" w:cs="Times New Roman"/>
            <w:color w:val="000000" w:themeColor="text1"/>
            <w:sz w:val="28"/>
            <w:szCs w:val="28"/>
          </w:rPr>
          <w:delText>,</w:delText>
        </w:r>
      </w:del>
      <w:del w:id="220" w:author="Peter Rohde" w:date="2016-10-20T18:43:00Z">
        <w:r w:rsidRPr="0081753C" w:rsidDel="00DC573F">
          <w:rPr>
            <w:rFonts w:ascii="Times New Roman" w:hAnsi="Times New Roman" w:cs="Times New Roman"/>
            <w:color w:val="000000" w:themeColor="text1"/>
            <w:sz w:val="28"/>
            <w:szCs w:val="28"/>
          </w:rPr>
          <w:delText xml:space="preserve"> </w:delText>
        </w:r>
      </w:del>
      <w:del w:id="221" w:author="Peter Rohde" w:date="2016-10-20T18:29:00Z">
        <w:r w:rsidRPr="0081753C" w:rsidDel="008B06CA">
          <w:rPr>
            <w:rFonts w:ascii="Times New Roman" w:hAnsi="Times New Roman" w:cs="Times New Roman"/>
            <w:color w:val="000000" w:themeColor="text1"/>
            <w:sz w:val="28"/>
            <w:szCs w:val="28"/>
          </w:rPr>
          <w:delText xml:space="preserve">Zhang et al </w:delText>
        </w:r>
      </w:del>
      <w:del w:id="222" w:author="Peter Rohde" w:date="2016-10-20T18:43:00Z">
        <w:r w:rsidRPr="0081753C" w:rsidDel="00DC573F">
          <w:rPr>
            <w:rFonts w:ascii="Times New Roman" w:hAnsi="Times New Roman" w:cs="Times New Roman"/>
            <w:color w:val="000000" w:themeColor="text1"/>
            <w:sz w:val="28"/>
            <w:szCs w:val="28"/>
          </w:rPr>
          <w:delText>[Nature Physics, 2 678 (2006)] successfully teleported the state of a two-photon composite system</w:delText>
        </w:r>
      </w:del>
      <w:del w:id="223" w:author="Peter Rohde" w:date="2016-10-20T18:30:00Z">
        <w:r w:rsidRPr="0081753C" w:rsidDel="0063715D">
          <w:rPr>
            <w:rFonts w:ascii="Times New Roman" w:hAnsi="Times New Roman" w:cs="Times New Roman"/>
            <w:color w:val="000000" w:themeColor="text1"/>
            <w:sz w:val="28"/>
            <w:szCs w:val="28"/>
          </w:rPr>
          <w:delText xml:space="preserve">, making </w:delText>
        </w:r>
      </w:del>
      <w:del w:id="224" w:author="Peter Rohde" w:date="2016-10-20T18:43:00Z">
        <w:r w:rsidRPr="0081753C" w:rsidDel="00DC573F">
          <w:rPr>
            <w:rFonts w:ascii="Times New Roman" w:hAnsi="Times New Roman" w:cs="Times New Roman"/>
            <w:color w:val="000000" w:themeColor="text1"/>
            <w:sz w:val="28"/>
            <w:szCs w:val="28"/>
          </w:rPr>
          <w:delText xml:space="preserve">a breakthrough </w:delText>
        </w:r>
      </w:del>
      <w:del w:id="225" w:author="Peter Rohde" w:date="2016-10-20T18:30:00Z">
        <w:r w:rsidRPr="0081753C" w:rsidDel="00190E3B">
          <w:rPr>
            <w:rFonts w:ascii="Times New Roman" w:hAnsi="Times New Roman" w:cs="Times New Roman"/>
            <w:color w:val="000000" w:themeColor="text1"/>
            <w:sz w:val="28"/>
            <w:szCs w:val="28"/>
          </w:rPr>
          <w:delText>for</w:delText>
        </w:r>
      </w:del>
      <w:del w:id="226" w:author="Peter Rohde" w:date="2016-10-20T18:43:00Z">
        <w:r w:rsidRPr="0081753C" w:rsidDel="00DC573F">
          <w:rPr>
            <w:rFonts w:ascii="Times New Roman" w:hAnsi="Times New Roman" w:cs="Times New Roman"/>
            <w:color w:val="000000" w:themeColor="text1"/>
            <w:sz w:val="28"/>
            <w:szCs w:val="28"/>
          </w:rPr>
          <w:delText xml:space="preserve"> teleportation </w:delText>
        </w:r>
      </w:del>
      <w:del w:id="227" w:author="Peter Rohde" w:date="2016-10-20T18:29:00Z">
        <w:r w:rsidRPr="0081753C" w:rsidDel="008B06CA">
          <w:rPr>
            <w:rFonts w:ascii="Times New Roman" w:hAnsi="Times New Roman" w:cs="Times New Roman"/>
            <w:color w:val="000000" w:themeColor="text1"/>
            <w:sz w:val="28"/>
            <w:szCs w:val="28"/>
          </w:rPr>
          <w:delText xml:space="preserve">form </w:delText>
        </w:r>
      </w:del>
      <w:del w:id="228" w:author="Peter Rohde" w:date="2016-10-20T18:43:00Z">
        <w:r w:rsidRPr="0081753C" w:rsidDel="00DC573F">
          <w:rPr>
            <w:rFonts w:ascii="Times New Roman" w:hAnsi="Times New Roman" w:cs="Times New Roman"/>
            <w:color w:val="000000" w:themeColor="text1"/>
            <w:sz w:val="28"/>
            <w:szCs w:val="28"/>
          </w:rPr>
          <w:delText xml:space="preserve">one particle to a complex system with multiple particles. </w:delText>
        </w:r>
      </w:del>
      <w:del w:id="229" w:author="Peter Rohde" w:date="2016-10-20T18:31:00Z">
        <w:r w:rsidRPr="0081753C" w:rsidDel="00FD50DD">
          <w:rPr>
            <w:rFonts w:ascii="Times New Roman" w:hAnsi="Times New Roman" w:cs="Times New Roman"/>
            <w:color w:val="000000" w:themeColor="text1"/>
            <w:sz w:val="28"/>
            <w:szCs w:val="28"/>
          </w:rPr>
          <w:delText xml:space="preserve">In </w:delText>
        </w:r>
      </w:del>
      <w:del w:id="230" w:author="Peter Rohde" w:date="2016-10-20T18:43:00Z">
        <w:r w:rsidRPr="0081753C" w:rsidDel="00DC573F">
          <w:rPr>
            <w:rFonts w:ascii="Times New Roman" w:hAnsi="Times New Roman" w:cs="Times New Roman"/>
            <w:color w:val="000000" w:themeColor="text1"/>
            <w:sz w:val="28"/>
            <w:szCs w:val="28"/>
          </w:rPr>
          <w:delText xml:space="preserve">2015, </w:delText>
        </w:r>
      </w:del>
      <w:del w:id="231" w:author="Peter Rohde" w:date="2016-10-20T18:30:00Z">
        <w:r w:rsidRPr="0081753C" w:rsidDel="00580B16">
          <w:rPr>
            <w:rFonts w:ascii="Times New Roman" w:hAnsi="Times New Roman" w:cs="Times New Roman"/>
            <w:color w:val="000000" w:themeColor="text1"/>
            <w:sz w:val="28"/>
            <w:szCs w:val="28"/>
          </w:rPr>
          <w:delText xml:space="preserve">Wang et al </w:delText>
        </w:r>
      </w:del>
      <w:del w:id="232" w:author="Peter Rohde" w:date="2016-10-20T18:43:00Z">
        <w:r w:rsidRPr="0081753C" w:rsidDel="00DC573F">
          <w:rPr>
            <w:rFonts w:ascii="Times New Roman" w:hAnsi="Times New Roman" w:cs="Times New Roman"/>
            <w:color w:val="000000" w:themeColor="text1"/>
            <w:sz w:val="28"/>
            <w:szCs w:val="28"/>
          </w:rPr>
          <w:delText xml:space="preserve">[Nature, 518, 516 (2015)] </w:delText>
        </w:r>
      </w:del>
      <w:del w:id="233" w:author="Peter Rohde" w:date="2016-10-20T18:30:00Z">
        <w:r w:rsidRPr="0081753C" w:rsidDel="00724CB3">
          <w:rPr>
            <w:rFonts w:ascii="Times New Roman" w:hAnsi="Times New Roman" w:cs="Times New Roman"/>
            <w:color w:val="000000" w:themeColor="text1"/>
            <w:sz w:val="28"/>
            <w:szCs w:val="28"/>
          </w:rPr>
          <w:delText xml:space="preserve">achieved a </w:delText>
        </w:r>
      </w:del>
      <w:del w:id="234" w:author="Peter Rohde" w:date="2016-10-20T18:43:00Z">
        <w:r w:rsidRPr="0081753C" w:rsidDel="00DC573F">
          <w:rPr>
            <w:rFonts w:ascii="Times New Roman" w:hAnsi="Times New Roman" w:cs="Times New Roman"/>
            <w:color w:val="000000" w:themeColor="text1"/>
            <w:sz w:val="28"/>
            <w:szCs w:val="28"/>
          </w:rPr>
          <w:delText xml:space="preserve">quantum teleportation </w:delText>
        </w:r>
      </w:del>
      <w:del w:id="235" w:author="Peter Rohde" w:date="2016-10-20T18:31:00Z">
        <w:r w:rsidRPr="0081753C" w:rsidDel="00FD50DD">
          <w:rPr>
            <w:rFonts w:ascii="Times New Roman" w:hAnsi="Times New Roman" w:cs="Times New Roman"/>
            <w:color w:val="000000" w:themeColor="text1"/>
            <w:sz w:val="28"/>
            <w:szCs w:val="28"/>
          </w:rPr>
          <w:delText xml:space="preserve">of </w:delText>
        </w:r>
      </w:del>
      <w:del w:id="236" w:author="Peter Rohde" w:date="2016-10-20T18:43:00Z">
        <w:r w:rsidRPr="0081753C" w:rsidDel="00DC573F">
          <w:rPr>
            <w:rFonts w:ascii="Times New Roman" w:hAnsi="Times New Roman" w:cs="Times New Roman"/>
            <w:color w:val="000000" w:themeColor="text1"/>
            <w:sz w:val="28"/>
            <w:szCs w:val="28"/>
          </w:rPr>
          <w:delText>multiple degrees of freedom of a single</w:delText>
        </w:r>
      </w:del>
      <w:del w:id="237" w:author="Peter Rohde" w:date="2016-10-20T18:31:00Z">
        <w:r w:rsidRPr="0081753C" w:rsidDel="00FD50DD">
          <w:rPr>
            <w:rFonts w:ascii="Times New Roman" w:hAnsi="Times New Roman" w:cs="Times New Roman"/>
            <w:color w:val="000000" w:themeColor="text1"/>
            <w:sz w:val="28"/>
            <w:szCs w:val="28"/>
          </w:rPr>
          <w:delText xml:space="preserve"> photon, making another breakthrough from one to multiple degrees of freedom towards a real object.</w:delText>
        </w:r>
      </w:del>
    </w:p>
    <w:p w14:paraId="060E85AB" w14:textId="4DF0A96D" w:rsidR="0081753C" w:rsidRPr="0081753C" w:rsidDel="00DC573F" w:rsidRDefault="0081753C" w:rsidP="004F7C3C">
      <w:pPr>
        <w:adjustRightInd w:val="0"/>
        <w:snapToGrid w:val="0"/>
        <w:spacing w:line="360" w:lineRule="auto"/>
        <w:ind w:firstLineChars="200" w:firstLine="560"/>
        <w:rPr>
          <w:del w:id="238" w:author="Peter Rohde" w:date="2016-10-20T18:43:00Z"/>
          <w:rFonts w:ascii="Times New Roman" w:hAnsi="Times New Roman" w:cs="Times New Roman"/>
          <w:color w:val="000000" w:themeColor="text1"/>
          <w:sz w:val="28"/>
          <w:szCs w:val="28"/>
        </w:rPr>
      </w:pPr>
      <w:del w:id="239" w:author="Peter Rohde" w:date="2016-10-20T18:43:00Z">
        <w:r w:rsidRPr="0081753C" w:rsidDel="00DC573F">
          <w:rPr>
            <w:rFonts w:ascii="Times New Roman" w:hAnsi="Times New Roman" w:cs="Times New Roman"/>
            <w:color w:val="000000" w:themeColor="text1"/>
            <w:sz w:val="28"/>
            <w:szCs w:val="28"/>
          </w:rPr>
          <w:delText xml:space="preserve">Besides the widely used qubits encoded by discrete variables, the continuous variable of optical modes could also be utilized to encode quantum state </w:delText>
        </w:r>
      </w:del>
      <w:del w:id="240" w:author="Peter Rohde" w:date="2016-10-20T18:32:00Z">
        <w:r w:rsidRPr="0081753C" w:rsidDel="00590E91">
          <w:rPr>
            <w:rFonts w:ascii="Times New Roman" w:hAnsi="Times New Roman" w:cs="Times New Roman"/>
            <w:color w:val="000000" w:themeColor="text1"/>
            <w:sz w:val="28"/>
            <w:szCs w:val="28"/>
          </w:rPr>
          <w:delText xml:space="preserve">and further </w:delText>
        </w:r>
      </w:del>
      <w:del w:id="241" w:author="Peter Rohde" w:date="2016-10-20T18:43:00Z">
        <w:r w:rsidRPr="0081753C" w:rsidDel="00DC573F">
          <w:rPr>
            <w:rFonts w:ascii="Times New Roman" w:hAnsi="Times New Roman" w:cs="Times New Roman"/>
            <w:color w:val="000000" w:themeColor="text1"/>
            <w:sz w:val="28"/>
            <w:szCs w:val="28"/>
          </w:rPr>
          <w:delText xml:space="preserve">to be teleported. The first experimental demonstration of this type was carried out </w:delText>
        </w:r>
      </w:del>
      <w:del w:id="242" w:author="Peter Rohde" w:date="2016-10-20T18:32:00Z">
        <w:r w:rsidRPr="0081753C" w:rsidDel="00F06A66">
          <w:rPr>
            <w:rFonts w:ascii="Times New Roman" w:hAnsi="Times New Roman" w:cs="Times New Roman"/>
            <w:color w:val="000000" w:themeColor="text1"/>
            <w:sz w:val="28"/>
            <w:szCs w:val="28"/>
          </w:rPr>
          <w:delText xml:space="preserve">by Furusawa et al in </w:delText>
        </w:r>
      </w:del>
      <w:del w:id="243" w:author="Peter Rohde" w:date="2016-10-20T18:43:00Z">
        <w:r w:rsidRPr="0081753C" w:rsidDel="00DC573F">
          <w:rPr>
            <w:rFonts w:ascii="Times New Roman" w:hAnsi="Times New Roman" w:cs="Times New Roman"/>
            <w:color w:val="000000" w:themeColor="text1"/>
            <w:sz w:val="28"/>
            <w:szCs w:val="28"/>
          </w:rPr>
          <w:delText xml:space="preserve">1998 [Science 282, 706 (1998)]. The advantage of this teleportation was that it could be deterministic in principle, </w:delText>
        </w:r>
      </w:del>
      <w:del w:id="244" w:author="Peter Rohde" w:date="2016-10-20T18:33:00Z">
        <w:r w:rsidRPr="0081753C" w:rsidDel="004F7C3C">
          <w:rPr>
            <w:rFonts w:ascii="Times New Roman" w:hAnsi="Times New Roman" w:cs="Times New Roman"/>
            <w:color w:val="000000" w:themeColor="text1"/>
            <w:sz w:val="28"/>
            <w:szCs w:val="28"/>
          </w:rPr>
          <w:delText>which teleportation of a qubits was always probabilistic because of the limited success probability of BSM</w:delText>
        </w:r>
      </w:del>
      <w:del w:id="245" w:author="Peter Rohde" w:date="2016-10-20T18:43:00Z">
        <w:r w:rsidRPr="0081753C" w:rsidDel="00DC573F">
          <w:rPr>
            <w:rFonts w:ascii="Times New Roman" w:hAnsi="Times New Roman" w:cs="Times New Roman"/>
            <w:color w:val="000000" w:themeColor="text1"/>
            <w:sz w:val="28"/>
            <w:szCs w:val="28"/>
          </w:rPr>
          <w:delText xml:space="preserve">. 15 years later in 2013, </w:delText>
        </w:r>
      </w:del>
      <w:del w:id="246" w:author="Peter Rohde" w:date="2016-10-20T18:33:00Z">
        <w:r w:rsidRPr="0081753C" w:rsidDel="00302ADA">
          <w:rPr>
            <w:rFonts w:ascii="Times New Roman" w:hAnsi="Times New Roman" w:cs="Times New Roman"/>
            <w:color w:val="000000" w:themeColor="text1"/>
            <w:sz w:val="28"/>
            <w:szCs w:val="28"/>
          </w:rPr>
          <w:delText xml:space="preserve">Takeda et al </w:delText>
        </w:r>
      </w:del>
      <w:del w:id="247" w:author="Peter Rohde" w:date="2016-10-20T18:43:00Z">
        <w:r w:rsidRPr="0081753C" w:rsidDel="00DC573F">
          <w:rPr>
            <w:rFonts w:ascii="Times New Roman" w:hAnsi="Times New Roman" w:cs="Times New Roman"/>
            <w:color w:val="000000" w:themeColor="text1"/>
            <w:sz w:val="28"/>
            <w:szCs w:val="28"/>
          </w:rPr>
          <w:delText>[Nature 500, 315 (2013)] exploited this advantage with a hybrid technique and demonstrated the deterministic teleportation of photonic qubits.</w:delText>
        </w:r>
      </w:del>
    </w:p>
    <w:p w14:paraId="762AAE09" w14:textId="44F7B64E" w:rsidR="0081753C" w:rsidRPr="007F6E64" w:rsidDel="007F6E64" w:rsidRDefault="0081753C">
      <w:pPr>
        <w:adjustRightInd w:val="0"/>
        <w:snapToGrid w:val="0"/>
        <w:spacing w:line="360" w:lineRule="auto"/>
        <w:rPr>
          <w:del w:id="248" w:author="Peter Rohde" w:date="2016-10-20T18:36:00Z"/>
          <w:rFonts w:ascii="Times New Roman" w:hAnsi="Times New Roman" w:cs="Times New Roman"/>
          <w:color w:val="000000" w:themeColor="text1"/>
          <w:sz w:val="28"/>
          <w:szCs w:val="28"/>
          <w:rPrChange w:id="249" w:author="Peter Rohde" w:date="2016-10-20T18:36:00Z">
            <w:rPr>
              <w:del w:id="250" w:author="Peter Rohde" w:date="2016-10-20T18:36:00Z"/>
            </w:rPr>
          </w:rPrChange>
        </w:rPr>
        <w:pPrChange w:id="251" w:author="Peter Rohde" w:date="2016-10-20T18:36:00Z">
          <w:pPr>
            <w:adjustRightInd w:val="0"/>
            <w:snapToGrid w:val="0"/>
            <w:spacing w:line="360" w:lineRule="auto"/>
            <w:ind w:firstLineChars="200" w:firstLine="560"/>
          </w:pPr>
        </w:pPrChange>
      </w:pPr>
      <w:del w:id="252" w:author="Peter Rohde" w:date="2016-10-20T18:43:00Z">
        <w:r w:rsidRPr="0081753C" w:rsidDel="00DC573F">
          <w:rPr>
            <w:rFonts w:ascii="Times New Roman" w:hAnsi="Times New Roman" w:cs="Times New Roman"/>
            <w:color w:val="000000" w:themeColor="text1"/>
            <w:sz w:val="28"/>
            <w:szCs w:val="28"/>
          </w:rPr>
          <w:delText xml:space="preserve">In addition to linear optical system, quantum teleportation also attracted great </w:delText>
        </w:r>
      </w:del>
      <w:del w:id="253" w:author="Peter Rohde" w:date="2016-10-20T18:33:00Z">
        <w:r w:rsidRPr="0081753C" w:rsidDel="00805F8C">
          <w:rPr>
            <w:rFonts w:ascii="Times New Roman" w:hAnsi="Times New Roman" w:cs="Times New Roman"/>
            <w:color w:val="000000" w:themeColor="text1"/>
            <w:sz w:val="28"/>
            <w:szCs w:val="28"/>
          </w:rPr>
          <w:delText xml:space="preserve">attention </w:delText>
        </w:r>
      </w:del>
      <w:del w:id="254" w:author="Peter Rohde" w:date="2016-10-20T18:43:00Z">
        <w:r w:rsidRPr="0081753C" w:rsidDel="00DC573F">
          <w:rPr>
            <w:rFonts w:ascii="Times New Roman" w:hAnsi="Times New Roman" w:cs="Times New Roman"/>
            <w:color w:val="000000" w:themeColor="text1"/>
            <w:sz w:val="28"/>
            <w:szCs w:val="28"/>
          </w:rPr>
          <w:delText xml:space="preserve">in other </w:delText>
        </w:r>
      </w:del>
      <w:del w:id="255" w:author="Peter Rohde" w:date="2016-10-20T18:34:00Z">
        <w:r w:rsidRPr="0081753C" w:rsidDel="00805F8C">
          <w:rPr>
            <w:rFonts w:ascii="Times New Roman" w:hAnsi="Times New Roman" w:cs="Times New Roman"/>
            <w:color w:val="000000" w:themeColor="text1"/>
            <w:sz w:val="28"/>
            <w:szCs w:val="28"/>
          </w:rPr>
          <w:delText>quantum systems</w:delText>
        </w:r>
      </w:del>
      <w:del w:id="256" w:author="Peter Rohde" w:date="2016-10-20T18:43:00Z">
        <w:r w:rsidRPr="0081753C" w:rsidDel="00DC573F">
          <w:rPr>
            <w:rFonts w:ascii="Times New Roman" w:hAnsi="Times New Roman" w:cs="Times New Roman"/>
            <w:color w:val="000000" w:themeColor="text1"/>
            <w:sz w:val="28"/>
            <w:szCs w:val="28"/>
          </w:rPr>
          <w:delText>. Numerous demonstration</w:delText>
        </w:r>
        <w:r w:rsidR="00492B03" w:rsidDel="00DC573F">
          <w:rPr>
            <w:rFonts w:ascii="Times New Roman" w:hAnsi="Times New Roman" w:cs="Times New Roman"/>
            <w:color w:val="000000" w:themeColor="text1"/>
            <w:sz w:val="28"/>
            <w:szCs w:val="28"/>
          </w:rPr>
          <w:delText>s</w:delText>
        </w:r>
        <w:r w:rsidRPr="0081753C" w:rsidDel="00DC573F">
          <w:rPr>
            <w:rFonts w:ascii="Times New Roman" w:hAnsi="Times New Roman" w:cs="Times New Roman"/>
            <w:color w:val="000000" w:themeColor="text1"/>
            <w:sz w:val="28"/>
            <w:szCs w:val="28"/>
          </w:rPr>
          <w:delText xml:space="preserve"> of </w:delText>
        </w:r>
        <w:r w:rsidR="00492B03" w:rsidDel="00DC573F">
          <w:rPr>
            <w:rFonts w:ascii="Times New Roman" w:hAnsi="Times New Roman" w:cs="Times New Roman"/>
            <w:color w:val="000000" w:themeColor="text1"/>
            <w:sz w:val="28"/>
            <w:szCs w:val="28"/>
          </w:rPr>
          <w:delText xml:space="preserve">quantum </w:delText>
        </w:r>
        <w:r w:rsidRPr="0081753C" w:rsidDel="00DC573F">
          <w:rPr>
            <w:rFonts w:ascii="Times New Roman" w:hAnsi="Times New Roman" w:cs="Times New Roman"/>
            <w:color w:val="000000" w:themeColor="text1"/>
            <w:sz w:val="28"/>
            <w:szCs w:val="28"/>
          </w:rPr>
          <w:delText>teleportation have been carried out in various systems including atoms [Nature Phys. 9, 400 (2013)], ions [Nature 429, 734 (2004); Nature 429, 737 (2004)], electrons [Science 345, 532 (2014)], and superconducting circuits [Nature 500, 319 (2013)].</w:delText>
        </w:r>
      </w:del>
      <w:del w:id="257" w:author="Peter Rohde" w:date="2016-10-20T18:37:00Z">
        <w:r w:rsidRPr="0081753C" w:rsidDel="009D687F">
          <w:rPr>
            <w:rFonts w:ascii="Times New Roman" w:hAnsi="Times New Roman" w:cs="Times New Roman"/>
            <w:color w:val="000000" w:themeColor="text1"/>
            <w:sz w:val="28"/>
            <w:szCs w:val="28"/>
          </w:rPr>
          <w:delText xml:space="preserve"> </w:delText>
        </w:r>
      </w:del>
      <w:del w:id="258" w:author="Peter Rohde" w:date="2016-10-20T18:43:00Z">
        <w:r w:rsidRPr="0081753C" w:rsidDel="00DC573F">
          <w:rPr>
            <w:rFonts w:ascii="Times New Roman" w:hAnsi="Times New Roman" w:cs="Times New Roman"/>
            <w:color w:val="000000" w:themeColor="text1"/>
            <w:sz w:val="28"/>
            <w:szCs w:val="28"/>
          </w:rPr>
          <w:delText xml:space="preserve">Hybrid </w:delText>
        </w:r>
      </w:del>
      <w:del w:id="259" w:author="Peter Rohde" w:date="2016-10-20T18:37:00Z">
        <w:r w:rsidRPr="0081753C" w:rsidDel="00BB72CC">
          <w:rPr>
            <w:rFonts w:ascii="Times New Roman" w:hAnsi="Times New Roman" w:cs="Times New Roman"/>
            <w:color w:val="000000" w:themeColor="text1"/>
            <w:sz w:val="28"/>
            <w:szCs w:val="28"/>
          </w:rPr>
          <w:delText xml:space="preserve">teleportation </w:delText>
        </w:r>
      </w:del>
      <w:del w:id="260" w:author="Peter Rohde" w:date="2016-10-20T18:43:00Z">
        <w:r w:rsidRPr="0081753C" w:rsidDel="00DC573F">
          <w:rPr>
            <w:rFonts w:ascii="Times New Roman" w:hAnsi="Times New Roman" w:cs="Times New Roman"/>
            <w:color w:val="000000" w:themeColor="text1"/>
            <w:sz w:val="28"/>
            <w:szCs w:val="28"/>
          </w:rPr>
          <w:delText xml:space="preserve">between different systems </w:delText>
        </w:r>
      </w:del>
      <w:del w:id="261" w:author="Peter Rohde" w:date="2016-10-20T18:34:00Z">
        <w:r w:rsidRPr="0081753C" w:rsidDel="00142349">
          <w:rPr>
            <w:rFonts w:ascii="Times New Roman" w:hAnsi="Times New Roman" w:cs="Times New Roman"/>
            <w:color w:val="000000" w:themeColor="text1"/>
            <w:sz w:val="28"/>
            <w:szCs w:val="28"/>
          </w:rPr>
          <w:delText xml:space="preserve">also </w:delText>
        </w:r>
      </w:del>
      <w:del w:id="262" w:author="Peter Rohde" w:date="2016-10-20T18:43:00Z">
        <w:r w:rsidRPr="0081753C" w:rsidDel="00DC573F">
          <w:rPr>
            <w:rFonts w:ascii="Times New Roman" w:hAnsi="Times New Roman" w:cs="Times New Roman"/>
            <w:color w:val="000000" w:themeColor="text1"/>
            <w:sz w:val="28"/>
            <w:szCs w:val="28"/>
          </w:rPr>
          <w:delText>ha</w:delText>
        </w:r>
      </w:del>
      <w:del w:id="263" w:author="Peter Rohde" w:date="2016-10-20T18:37:00Z">
        <w:r w:rsidRPr="0081753C" w:rsidDel="0064011E">
          <w:rPr>
            <w:rFonts w:ascii="Times New Roman" w:hAnsi="Times New Roman" w:cs="Times New Roman"/>
            <w:color w:val="000000" w:themeColor="text1"/>
            <w:sz w:val="28"/>
            <w:szCs w:val="28"/>
          </w:rPr>
          <w:delText>ve</w:delText>
        </w:r>
      </w:del>
      <w:del w:id="264" w:author="Peter Rohde" w:date="2016-10-20T18:43:00Z">
        <w:r w:rsidRPr="0081753C" w:rsidDel="00DC573F">
          <w:rPr>
            <w:rFonts w:ascii="Times New Roman" w:hAnsi="Times New Roman" w:cs="Times New Roman"/>
            <w:color w:val="000000" w:themeColor="text1"/>
            <w:sz w:val="28"/>
            <w:szCs w:val="28"/>
          </w:rPr>
          <w:delText xml:space="preserve"> been successfully demonstrated, such as </w:delText>
        </w:r>
      </w:del>
      <w:del w:id="265" w:author="Peter Rohde" w:date="2016-10-20T18:37:00Z">
        <w:r w:rsidRPr="0081753C" w:rsidDel="0056388D">
          <w:rPr>
            <w:rFonts w:ascii="Times New Roman" w:hAnsi="Times New Roman" w:cs="Times New Roman"/>
            <w:color w:val="000000" w:themeColor="text1"/>
            <w:sz w:val="28"/>
            <w:szCs w:val="28"/>
          </w:rPr>
          <w:delText xml:space="preserve">quantum </w:delText>
        </w:r>
      </w:del>
      <w:del w:id="266" w:author="Peter Rohde" w:date="2016-10-20T18:43:00Z">
        <w:r w:rsidRPr="0081753C" w:rsidDel="00DC573F">
          <w:rPr>
            <w:rFonts w:ascii="Times New Roman" w:hAnsi="Times New Roman" w:cs="Times New Roman"/>
            <w:color w:val="000000" w:themeColor="text1"/>
            <w:sz w:val="28"/>
            <w:szCs w:val="28"/>
          </w:rPr>
          <w:delText>teleportation between light and matter [Nature 443, 557 (2006)</w:delText>
        </w:r>
      </w:del>
      <w:del w:id="267" w:author="Peter Rohde" w:date="2016-10-20T18:35:00Z">
        <w:r w:rsidRPr="0081753C" w:rsidDel="00B05777">
          <w:rPr>
            <w:rFonts w:ascii="Times New Roman" w:hAnsi="Times New Roman" w:cs="Times New Roman"/>
            <w:color w:val="000000" w:themeColor="text1"/>
            <w:sz w:val="28"/>
            <w:szCs w:val="28"/>
          </w:rPr>
          <w:delText>]</w:delText>
        </w:r>
        <w:r w:rsidRPr="0081753C" w:rsidDel="00142349">
          <w:rPr>
            <w:rFonts w:ascii="Times New Roman" w:hAnsi="Times New Roman" w:cs="Times New Roman"/>
            <w:color w:val="000000" w:themeColor="text1"/>
            <w:sz w:val="28"/>
            <w:szCs w:val="28"/>
          </w:rPr>
          <w:delText>;</w:delText>
        </w:r>
        <w:r w:rsidRPr="0081753C" w:rsidDel="00B05777">
          <w:rPr>
            <w:rFonts w:ascii="Times New Roman" w:hAnsi="Times New Roman" w:cs="Times New Roman"/>
            <w:color w:val="000000" w:themeColor="text1"/>
            <w:sz w:val="28"/>
            <w:szCs w:val="28"/>
          </w:rPr>
          <w:delText xml:space="preserve"> </w:delText>
        </w:r>
      </w:del>
      <w:del w:id="268" w:author="Peter Rohde" w:date="2016-10-20T18:34:00Z">
        <w:r w:rsidRPr="0081753C" w:rsidDel="00142349">
          <w:rPr>
            <w:rFonts w:ascii="Times New Roman" w:hAnsi="Times New Roman" w:cs="Times New Roman"/>
            <w:color w:val="000000" w:themeColor="text1"/>
            <w:sz w:val="28"/>
            <w:szCs w:val="28"/>
          </w:rPr>
          <w:delText>Q</w:delText>
        </w:r>
      </w:del>
      <w:del w:id="269" w:author="Peter Rohde" w:date="2016-10-20T18:35:00Z">
        <w:r w:rsidRPr="0081753C" w:rsidDel="00B05777">
          <w:rPr>
            <w:rFonts w:ascii="Times New Roman" w:hAnsi="Times New Roman" w:cs="Times New Roman"/>
            <w:color w:val="000000" w:themeColor="text1"/>
            <w:sz w:val="28"/>
            <w:szCs w:val="28"/>
          </w:rPr>
          <w:delText>uantum tele</w:delText>
        </w:r>
        <w:r w:rsidR="00492B03" w:rsidDel="00B05777">
          <w:rPr>
            <w:rFonts w:ascii="Times New Roman" w:hAnsi="Times New Roman" w:cs="Times New Roman"/>
            <w:color w:val="000000" w:themeColor="text1"/>
            <w:sz w:val="28"/>
            <w:szCs w:val="28"/>
          </w:rPr>
          <w:delText>portation from a photonic qubit</w:delText>
        </w:r>
        <w:r w:rsidRPr="0081753C" w:rsidDel="00B05777">
          <w:rPr>
            <w:rFonts w:ascii="Times New Roman" w:hAnsi="Times New Roman" w:cs="Times New Roman"/>
            <w:color w:val="000000" w:themeColor="text1"/>
            <w:sz w:val="28"/>
            <w:szCs w:val="28"/>
          </w:rPr>
          <w:delText xml:space="preserve"> to a solid-state spin qubit [</w:delText>
        </w:r>
      </w:del>
      <w:del w:id="270" w:author="Peter Rohde" w:date="2016-10-20T18:43:00Z">
        <w:r w:rsidRPr="0081753C" w:rsidDel="00DC573F">
          <w:rPr>
            <w:rFonts w:ascii="Times New Roman" w:hAnsi="Times New Roman" w:cs="Times New Roman"/>
            <w:color w:val="000000" w:themeColor="text1"/>
            <w:sz w:val="28"/>
            <w:szCs w:val="28"/>
          </w:rPr>
          <w:delText xml:space="preserve">Nature Communications 4, 2744 (2013)]. These hybrid </w:delText>
        </w:r>
      </w:del>
      <w:del w:id="271" w:author="Peter Rohde" w:date="2016-10-20T18:35:00Z">
        <w:r w:rsidRPr="0081753C" w:rsidDel="00972894">
          <w:rPr>
            <w:rFonts w:ascii="Times New Roman" w:hAnsi="Times New Roman" w:cs="Times New Roman"/>
            <w:color w:val="000000" w:themeColor="text1"/>
            <w:sz w:val="28"/>
            <w:szCs w:val="28"/>
          </w:rPr>
          <w:delText xml:space="preserve">quantum teleportation </w:delText>
        </w:r>
      </w:del>
      <w:del w:id="272" w:author="Peter Rohde" w:date="2016-10-20T18:43:00Z">
        <w:r w:rsidRPr="0081753C" w:rsidDel="00DC573F">
          <w:rPr>
            <w:rFonts w:ascii="Times New Roman" w:hAnsi="Times New Roman" w:cs="Times New Roman"/>
            <w:color w:val="000000" w:themeColor="text1"/>
            <w:sz w:val="28"/>
            <w:szCs w:val="28"/>
          </w:rPr>
          <w:delText xml:space="preserve">technologies are expected to play an important role </w:delText>
        </w:r>
      </w:del>
      <w:del w:id="273" w:author="Peter Rohde" w:date="2016-10-20T18:35:00Z">
        <w:r w:rsidRPr="0081753C" w:rsidDel="007F6E64">
          <w:rPr>
            <w:rFonts w:ascii="Times New Roman" w:hAnsi="Times New Roman" w:cs="Times New Roman"/>
            <w:color w:val="000000" w:themeColor="text1"/>
            <w:sz w:val="28"/>
            <w:szCs w:val="28"/>
          </w:rPr>
          <w:delText xml:space="preserve">for </w:delText>
        </w:r>
      </w:del>
      <w:del w:id="274" w:author="Peter Rohde" w:date="2016-10-20T18:43:00Z">
        <w:r w:rsidRPr="0081753C" w:rsidDel="00DC573F">
          <w:rPr>
            <w:rFonts w:ascii="Times New Roman" w:hAnsi="Times New Roman" w:cs="Times New Roman"/>
            <w:color w:val="000000" w:themeColor="text1"/>
            <w:sz w:val="28"/>
            <w:szCs w:val="28"/>
          </w:rPr>
          <w:delText xml:space="preserve">future quantum network, </w:delText>
        </w:r>
      </w:del>
      <w:del w:id="275" w:author="Peter Rohde" w:date="2016-10-20T18:35:00Z">
        <w:r w:rsidRPr="0081753C" w:rsidDel="007F6E64">
          <w:rPr>
            <w:rFonts w:ascii="Times New Roman" w:hAnsi="Times New Roman" w:cs="Times New Roman"/>
            <w:color w:val="000000" w:themeColor="text1"/>
            <w:sz w:val="28"/>
            <w:szCs w:val="28"/>
          </w:rPr>
          <w:delText xml:space="preserve">because </w:delText>
        </w:r>
      </w:del>
      <w:del w:id="276" w:author="Peter Rohde" w:date="2016-10-20T18:39:00Z">
        <w:r w:rsidRPr="0081753C" w:rsidDel="00E91C18">
          <w:rPr>
            <w:rFonts w:ascii="Times New Roman" w:hAnsi="Times New Roman" w:cs="Times New Roman"/>
            <w:color w:val="000000" w:themeColor="text1"/>
            <w:sz w:val="28"/>
            <w:szCs w:val="28"/>
          </w:rPr>
          <w:delText xml:space="preserve">photon qubits are flying and suitable for communication between </w:delText>
        </w:r>
      </w:del>
      <w:del w:id="277" w:author="Peter Rohde" w:date="2016-10-20T18:36:00Z">
        <w:r w:rsidRPr="0081753C" w:rsidDel="007F6E64">
          <w:rPr>
            <w:rFonts w:ascii="Times New Roman" w:hAnsi="Times New Roman" w:cs="Times New Roman"/>
            <w:color w:val="000000" w:themeColor="text1"/>
            <w:sz w:val="28"/>
            <w:szCs w:val="28"/>
          </w:rPr>
          <w:delText xml:space="preserve">different </w:delText>
        </w:r>
      </w:del>
      <w:del w:id="278" w:author="Peter Rohde" w:date="2016-10-20T18:39:00Z">
        <w:r w:rsidRPr="0081753C" w:rsidDel="00E91C18">
          <w:rPr>
            <w:rFonts w:ascii="Times New Roman" w:hAnsi="Times New Roman" w:cs="Times New Roman"/>
            <w:color w:val="000000" w:themeColor="text1"/>
            <w:sz w:val="28"/>
            <w:szCs w:val="28"/>
          </w:rPr>
          <w:delText>nodes</w:delText>
        </w:r>
      </w:del>
      <w:del w:id="279" w:author="Peter Rohde" w:date="2016-10-20T18:36:00Z">
        <w:r w:rsidRPr="0081753C" w:rsidDel="007F6E64">
          <w:rPr>
            <w:rFonts w:ascii="Times New Roman" w:hAnsi="Times New Roman" w:cs="Times New Roman"/>
            <w:color w:val="000000" w:themeColor="text1"/>
            <w:sz w:val="28"/>
            <w:szCs w:val="28"/>
          </w:rPr>
          <w:delText xml:space="preserve"> and </w:delText>
        </w:r>
        <w:r w:rsidRPr="007F6E64" w:rsidDel="007F6E64">
          <w:rPr>
            <w:rFonts w:ascii="Times New Roman" w:hAnsi="Times New Roman" w:cs="Times New Roman"/>
            <w:color w:val="000000" w:themeColor="text1"/>
            <w:sz w:val="28"/>
            <w:szCs w:val="28"/>
            <w:rPrChange w:id="280" w:author="Peter Rohde" w:date="2016-10-20T18:36:00Z">
              <w:rPr/>
            </w:rPrChange>
          </w:rPr>
          <w:delText>long-lived qubits are appropriate for quantum information processing within a node.</w:delText>
        </w:r>
      </w:del>
    </w:p>
    <w:p w14:paraId="583D6AAB" w14:textId="729BAD63" w:rsidR="001B4E0D" w:rsidDel="00DD0642" w:rsidRDefault="000501E5">
      <w:pPr>
        <w:rPr>
          <w:del w:id="281" w:author="Peter Rohde" w:date="2016-10-20T19:15:00Z"/>
          <w:b/>
        </w:rPr>
        <w:pPrChange w:id="282" w:author="Peter Rohde" w:date="2016-10-20T19:15:00Z">
          <w:pPr>
            <w:pStyle w:val="ListParagraph"/>
            <w:numPr>
              <w:numId w:val="1"/>
            </w:numPr>
            <w:adjustRightInd w:val="0"/>
            <w:snapToGrid w:val="0"/>
            <w:spacing w:line="360" w:lineRule="auto"/>
            <w:ind w:left="357" w:firstLineChars="0" w:hanging="357"/>
          </w:pPr>
        </w:pPrChange>
      </w:pPr>
      <w:del w:id="283" w:author="Peter Rohde" w:date="2016-10-20T20:37:00Z">
        <w:r w:rsidRPr="00C86DEE" w:rsidDel="0085527C">
          <w:rPr>
            <w:b/>
          </w:rPr>
          <w:delText>Entanglement swapping</w:delText>
        </w:r>
        <w:r w:rsidR="007A18F1" w:rsidDel="0085527C">
          <w:rPr>
            <w:b/>
          </w:rPr>
          <w:delText xml:space="preserve"> and </w:delText>
        </w:r>
      </w:del>
      <w:del w:id="284" w:author="Peter Rohde" w:date="2016-10-20T18:36:00Z">
        <w:r w:rsidR="007A18F1" w:rsidRPr="00C86DEE" w:rsidDel="00653D65">
          <w:rPr>
            <w:b/>
          </w:rPr>
          <w:delText xml:space="preserve">Quantum </w:delText>
        </w:r>
      </w:del>
      <w:del w:id="285" w:author="Peter Rohde" w:date="2016-10-20T20:37:00Z">
        <w:r w:rsidR="007A18F1" w:rsidRPr="00C86DEE" w:rsidDel="0085527C">
          <w:rPr>
            <w:b/>
          </w:rPr>
          <w:delText>repeaters</w:delText>
        </w:r>
      </w:del>
    </w:p>
    <w:p w14:paraId="2B71252A" w14:textId="5DF779C6" w:rsidR="00DD0642" w:rsidDel="00DD0642" w:rsidRDefault="007836C5">
      <w:pPr>
        <w:adjustRightInd w:val="0"/>
        <w:snapToGrid w:val="0"/>
        <w:spacing w:line="360" w:lineRule="auto"/>
        <w:rPr>
          <w:del w:id="286" w:author="Peter Rohde" w:date="2016-10-20T19:22:00Z"/>
          <w:rFonts w:ascii="Times New Roman" w:hAnsi="Times New Roman" w:cs="Times New Roman"/>
          <w:color w:val="000000" w:themeColor="text1"/>
          <w:sz w:val="28"/>
          <w:szCs w:val="28"/>
        </w:rPr>
        <w:pPrChange w:id="287" w:author="Peter Rohde" w:date="2016-10-20T19:22:00Z">
          <w:pPr>
            <w:adjustRightInd w:val="0"/>
            <w:snapToGrid w:val="0"/>
            <w:spacing w:line="360" w:lineRule="auto"/>
            <w:ind w:firstLineChars="200" w:firstLine="560"/>
          </w:pPr>
        </w:pPrChange>
      </w:pPr>
      <w:del w:id="288" w:author="Peter Rohde" w:date="2016-10-20T19:15:00Z">
        <w:r w:rsidDel="001B4E0D">
          <w:rPr>
            <w:rFonts w:ascii="Times New Roman" w:hAnsi="Times New Roman" w:cs="Times New Roman"/>
            <w:color w:val="000000" w:themeColor="text1"/>
            <w:sz w:val="28"/>
            <w:szCs w:val="28"/>
          </w:rPr>
          <w:delText>Entanglement swapping can be regard as a variant of teleportation</w:delText>
        </w:r>
        <w:r w:rsidR="00730BDE" w:rsidDel="001B4E0D">
          <w:rPr>
            <w:rFonts w:ascii="Times New Roman" w:hAnsi="Times New Roman" w:cs="Times New Roman"/>
            <w:color w:val="000000" w:themeColor="text1"/>
            <w:sz w:val="28"/>
            <w:szCs w:val="28"/>
          </w:rPr>
          <w:delText>, which</w:delText>
        </w:r>
        <w:r w:rsidR="00730BDE" w:rsidRPr="00730BDE" w:rsidDel="001B4E0D">
          <w:rPr>
            <w:rFonts w:ascii="Times New Roman" w:hAnsi="Times New Roman" w:cs="Times New Roman"/>
            <w:color w:val="000000" w:themeColor="text1"/>
            <w:sz w:val="28"/>
            <w:szCs w:val="28"/>
          </w:rPr>
          <w:delText xml:space="preserve"> allows one to entangle </w:delText>
        </w:r>
        <w:r w:rsidR="00730BDE" w:rsidDel="001B4E0D">
          <w:rPr>
            <w:rFonts w:ascii="Times New Roman" w:hAnsi="Times New Roman" w:cs="Times New Roman"/>
            <w:color w:val="000000" w:themeColor="text1"/>
            <w:sz w:val="28"/>
            <w:szCs w:val="28"/>
          </w:rPr>
          <w:delText>photons that have</w:delText>
        </w:r>
        <w:r w:rsidR="00730BDE" w:rsidDel="001B4E0D">
          <w:rPr>
            <w:rFonts w:ascii="Times New Roman" w:hAnsi="Times New Roman" w:cs="Times New Roman" w:hint="eastAsia"/>
            <w:color w:val="000000" w:themeColor="text1"/>
            <w:sz w:val="28"/>
            <w:szCs w:val="28"/>
          </w:rPr>
          <w:delText xml:space="preserve"> </w:delText>
        </w:r>
        <w:r w:rsidR="00730BDE" w:rsidRPr="00730BDE" w:rsidDel="001B4E0D">
          <w:rPr>
            <w:rFonts w:ascii="Times New Roman" w:hAnsi="Times New Roman" w:cs="Times New Roman"/>
            <w:color w:val="000000" w:themeColor="text1"/>
            <w:sz w:val="28"/>
            <w:szCs w:val="28"/>
          </w:rPr>
          <w:delText>no common past</w:delText>
        </w:r>
        <w:r w:rsidR="00E31B42" w:rsidDel="001B4E0D">
          <w:rPr>
            <w:rFonts w:ascii="Times New Roman" w:hAnsi="Times New Roman" w:cs="Times New Roman" w:hint="eastAsia"/>
            <w:color w:val="000000" w:themeColor="text1"/>
            <w:sz w:val="28"/>
            <w:szCs w:val="28"/>
          </w:rPr>
          <w:delText>.</w:delText>
        </w:r>
      </w:del>
      <w:del w:id="289" w:author="Peter Rohde" w:date="2016-10-20T19:17:00Z">
        <w:r w:rsidR="00E31B42" w:rsidDel="00D868E2">
          <w:rPr>
            <w:rFonts w:ascii="Times New Roman" w:hAnsi="Times New Roman" w:cs="Times New Roman" w:hint="eastAsia"/>
            <w:color w:val="000000" w:themeColor="text1"/>
            <w:sz w:val="28"/>
            <w:szCs w:val="28"/>
          </w:rPr>
          <w:delText xml:space="preserve"> </w:delText>
        </w:r>
        <w:r w:rsidR="00E31B42" w:rsidDel="00D868E2">
          <w:rPr>
            <w:rFonts w:ascii="Times New Roman" w:hAnsi="Times New Roman" w:cs="Times New Roman"/>
            <w:color w:val="000000" w:themeColor="text1"/>
            <w:sz w:val="28"/>
            <w:szCs w:val="28"/>
          </w:rPr>
          <w:delText xml:space="preserve">This function makes </w:delText>
        </w:r>
        <w:r w:rsidR="00E31B42" w:rsidRPr="00E31B42" w:rsidDel="00D868E2">
          <w:rPr>
            <w:rFonts w:ascii="Times New Roman" w:hAnsi="Times New Roman" w:cs="Times New Roman"/>
            <w:color w:val="000000" w:themeColor="text1"/>
            <w:sz w:val="28"/>
            <w:szCs w:val="28"/>
          </w:rPr>
          <w:delText>entanglement swapping play an irreplaceable role in quantum networks</w:delText>
        </w:r>
        <w:r w:rsidR="00E31B42" w:rsidDel="00D868E2">
          <w:rPr>
            <w:rFonts w:ascii="Times New Roman" w:hAnsi="Times New Roman" w:cs="Times New Roman"/>
            <w:color w:val="000000" w:themeColor="text1"/>
            <w:sz w:val="28"/>
            <w:szCs w:val="28"/>
          </w:rPr>
          <w:delText>.</w:delText>
        </w:r>
        <w:r w:rsidR="00E31B42" w:rsidDel="00D868E2">
          <w:rPr>
            <w:rFonts w:ascii="Times New Roman" w:hAnsi="Times New Roman" w:cs="Times New Roman" w:hint="eastAsia"/>
            <w:color w:val="000000" w:themeColor="text1"/>
            <w:sz w:val="28"/>
            <w:szCs w:val="28"/>
          </w:rPr>
          <w:delText xml:space="preserve"> </w:delText>
        </w:r>
        <w:r w:rsidR="00E31B42" w:rsidDel="00D868E2">
          <w:rPr>
            <w:rFonts w:ascii="Times New Roman" w:hAnsi="Times New Roman" w:cs="Times New Roman"/>
            <w:color w:val="000000" w:themeColor="text1"/>
            <w:sz w:val="28"/>
            <w:szCs w:val="28"/>
          </w:rPr>
          <w:delText>Entanglement swapping</w:delText>
        </w:r>
        <w:r w:rsidR="00EB423A" w:rsidDel="00D868E2">
          <w:rPr>
            <w:rFonts w:ascii="Times New Roman" w:hAnsi="Times New Roman" w:cs="Times New Roman"/>
            <w:color w:val="000000" w:themeColor="text1"/>
            <w:sz w:val="28"/>
            <w:szCs w:val="28"/>
          </w:rPr>
          <w:delText xml:space="preserve"> </w:delText>
        </w:r>
        <w:r w:rsidR="000905E3" w:rsidDel="00D868E2">
          <w:rPr>
            <w:rFonts w:ascii="Times New Roman" w:hAnsi="Times New Roman" w:cs="Times New Roman"/>
            <w:color w:val="000000" w:themeColor="text1"/>
            <w:sz w:val="28"/>
            <w:szCs w:val="28"/>
          </w:rPr>
          <w:delText>was</w:delText>
        </w:r>
        <w:r w:rsidR="00EB423A" w:rsidDel="00D868E2">
          <w:rPr>
            <w:rFonts w:ascii="Times New Roman" w:hAnsi="Times New Roman" w:cs="Times New Roman"/>
            <w:color w:val="000000" w:themeColor="text1"/>
            <w:sz w:val="28"/>
            <w:szCs w:val="28"/>
          </w:rPr>
          <w:delText xml:space="preserve"> </w:delText>
        </w:r>
        <w:r w:rsidR="00127242" w:rsidDel="00D868E2">
          <w:rPr>
            <w:rFonts w:ascii="Times New Roman" w:hAnsi="Times New Roman" w:cs="Times New Roman"/>
            <w:color w:val="000000" w:themeColor="text1"/>
            <w:sz w:val="28"/>
            <w:szCs w:val="28"/>
          </w:rPr>
          <w:delText xml:space="preserve">originally </w:delText>
        </w:r>
        <w:r w:rsidR="00EB423A" w:rsidDel="00D868E2">
          <w:rPr>
            <w:rFonts w:ascii="Times New Roman" w:hAnsi="Times New Roman" w:cs="Times New Roman"/>
            <w:color w:val="000000" w:themeColor="text1"/>
            <w:sz w:val="28"/>
            <w:szCs w:val="28"/>
          </w:rPr>
          <w:delText xml:space="preserve">proposed by </w:delText>
        </w:r>
        <w:r w:rsidR="00EB423A" w:rsidRPr="00EB423A" w:rsidDel="00D868E2">
          <w:rPr>
            <w:rFonts w:ascii="Times New Roman" w:hAnsi="Times New Roman" w:cs="Times New Roman"/>
            <w:color w:val="000000" w:themeColor="text1"/>
            <w:sz w:val="28"/>
            <w:szCs w:val="28"/>
          </w:rPr>
          <w:delText>M. Żukowski</w:delText>
        </w:r>
        <w:r w:rsidR="000C43F6" w:rsidDel="00D868E2">
          <w:rPr>
            <w:rFonts w:ascii="Times New Roman" w:hAnsi="Times New Roman" w:cs="Times New Roman"/>
            <w:color w:val="000000" w:themeColor="text1"/>
            <w:sz w:val="28"/>
            <w:szCs w:val="28"/>
          </w:rPr>
          <w:delText xml:space="preserve"> et</w:delText>
        </w:r>
        <w:r w:rsidR="00F3776D" w:rsidDel="00D868E2">
          <w:rPr>
            <w:rFonts w:ascii="Times New Roman" w:hAnsi="Times New Roman" w:cs="Times New Roman"/>
            <w:color w:val="000000" w:themeColor="text1"/>
            <w:sz w:val="28"/>
            <w:szCs w:val="28"/>
          </w:rPr>
          <w:delText xml:space="preserve"> al</w:delText>
        </w:r>
        <w:r w:rsidR="000C43F6" w:rsidDel="00D868E2">
          <w:rPr>
            <w:rFonts w:ascii="Times New Roman" w:hAnsi="Times New Roman" w:cs="Times New Roman"/>
            <w:color w:val="000000" w:themeColor="text1"/>
            <w:sz w:val="28"/>
            <w:szCs w:val="28"/>
          </w:rPr>
          <w:delText>.</w:delText>
        </w:r>
        <w:r w:rsidR="00F3776D" w:rsidDel="00D868E2">
          <w:rPr>
            <w:rFonts w:ascii="Times New Roman" w:hAnsi="Times New Roman" w:cs="Times New Roman"/>
            <w:color w:val="000000" w:themeColor="text1"/>
            <w:sz w:val="28"/>
            <w:szCs w:val="28"/>
          </w:rPr>
          <w:delText xml:space="preserve"> [</w:delText>
        </w:r>
        <w:r w:rsidR="00E6421C" w:rsidRPr="00E6421C" w:rsidDel="00D868E2">
          <w:rPr>
            <w:rFonts w:ascii="Times New Roman" w:hAnsi="Times New Roman" w:cs="Times New Roman"/>
            <w:color w:val="000000" w:themeColor="text1"/>
            <w:sz w:val="28"/>
            <w:szCs w:val="28"/>
          </w:rPr>
          <w:delText>Phys. Rev. Lett. 71, 4287</w:delText>
        </w:r>
        <w:r w:rsidR="00F3776D" w:rsidDel="00D868E2">
          <w:rPr>
            <w:rFonts w:ascii="Times New Roman" w:hAnsi="Times New Roman" w:cs="Times New Roman"/>
            <w:color w:val="000000" w:themeColor="text1"/>
            <w:sz w:val="28"/>
            <w:szCs w:val="28"/>
          </w:rPr>
          <w:delText>] in 1993</w:delText>
        </w:r>
      </w:del>
      <w:del w:id="290" w:author="Peter Rohde" w:date="2016-10-20T19:18:00Z">
        <w:r w:rsidR="00F3776D" w:rsidDel="00A55489">
          <w:rPr>
            <w:rFonts w:ascii="Times New Roman" w:hAnsi="Times New Roman" w:cs="Times New Roman"/>
            <w:color w:val="000000" w:themeColor="text1"/>
            <w:sz w:val="28"/>
            <w:szCs w:val="28"/>
          </w:rPr>
          <w:delText>. They note</w:delText>
        </w:r>
        <w:r w:rsidR="000905E3" w:rsidDel="00A55489">
          <w:rPr>
            <w:rFonts w:ascii="Times New Roman" w:hAnsi="Times New Roman" w:cs="Times New Roman"/>
            <w:color w:val="000000" w:themeColor="text1"/>
            <w:sz w:val="28"/>
            <w:szCs w:val="28"/>
          </w:rPr>
          <w:delText>d</w:delText>
        </w:r>
        <w:r w:rsidR="00F3776D" w:rsidDel="00A55489">
          <w:rPr>
            <w:rFonts w:ascii="Times New Roman" w:hAnsi="Times New Roman" w:cs="Times New Roman"/>
            <w:color w:val="000000" w:themeColor="text1"/>
            <w:sz w:val="28"/>
            <w:szCs w:val="28"/>
          </w:rPr>
          <w:delText xml:space="preserve"> that </w:delText>
        </w:r>
        <w:bookmarkStart w:id="291" w:name="OLE_LINK1"/>
        <w:bookmarkStart w:id="292" w:name="OLE_LINK2"/>
        <w:bookmarkStart w:id="293" w:name="OLE_LINK3"/>
        <w:r w:rsidR="00F3776D" w:rsidDel="00A55489">
          <w:rPr>
            <w:rFonts w:ascii="Times New Roman" w:hAnsi="Times New Roman" w:cs="Times New Roman"/>
            <w:color w:val="000000" w:themeColor="text1"/>
            <w:sz w:val="28"/>
            <w:szCs w:val="28"/>
          </w:rPr>
          <w:delText>entanglement swapping</w:delText>
        </w:r>
        <w:bookmarkEnd w:id="291"/>
        <w:bookmarkEnd w:id="292"/>
        <w:bookmarkEnd w:id="293"/>
        <w:r w:rsidR="00F3776D" w:rsidDel="00A55489">
          <w:rPr>
            <w:rFonts w:ascii="Times New Roman" w:hAnsi="Times New Roman" w:cs="Times New Roman"/>
            <w:color w:val="000000" w:themeColor="text1"/>
            <w:sz w:val="28"/>
            <w:szCs w:val="28"/>
          </w:rPr>
          <w:delText xml:space="preserve"> provides a way to perform</w:delText>
        </w:r>
        <w:r w:rsidR="00F3776D" w:rsidDel="00A55489">
          <w:rPr>
            <w:rFonts w:ascii="Times New Roman" w:hAnsi="Times New Roman" w:cs="Times New Roman" w:hint="eastAsia"/>
            <w:color w:val="000000" w:themeColor="text1"/>
            <w:sz w:val="28"/>
            <w:szCs w:val="28"/>
          </w:rPr>
          <w:delText xml:space="preserve"> </w:delText>
        </w:r>
        <w:r w:rsidR="00F3776D" w:rsidRPr="00F3776D" w:rsidDel="00A55489">
          <w:rPr>
            <w:rFonts w:ascii="Times New Roman" w:hAnsi="Times New Roman" w:cs="Times New Roman"/>
            <w:color w:val="000000" w:themeColor="text1"/>
            <w:sz w:val="28"/>
            <w:szCs w:val="28"/>
          </w:rPr>
          <w:delText>an event-ready test of Bell’s inequality</w:delText>
        </w:r>
        <w:r w:rsidR="00F3776D" w:rsidDel="00A55489">
          <w:rPr>
            <w:rFonts w:ascii="Times New Roman" w:hAnsi="Times New Roman" w:cs="Times New Roman" w:hint="eastAsia"/>
            <w:color w:val="000000" w:themeColor="text1"/>
            <w:sz w:val="28"/>
            <w:szCs w:val="28"/>
          </w:rPr>
          <w:delText xml:space="preserve">. </w:delText>
        </w:r>
      </w:del>
      <w:del w:id="294" w:author="Peter Rohde" w:date="2016-10-20T20:37:00Z">
        <w:r w:rsidDel="0085527C">
          <w:rPr>
            <w:rFonts w:ascii="Times New Roman" w:hAnsi="Times New Roman" w:cs="Times New Roman"/>
            <w:color w:val="000000" w:themeColor="text1"/>
            <w:sz w:val="28"/>
            <w:szCs w:val="28"/>
          </w:rPr>
          <w:delText>The first experiment</w:delText>
        </w:r>
        <w:r w:rsidR="00907D52" w:rsidDel="0085527C">
          <w:rPr>
            <w:rFonts w:ascii="Times New Roman" w:hAnsi="Times New Roman" w:cs="Times New Roman"/>
            <w:color w:val="000000" w:themeColor="text1"/>
            <w:sz w:val="28"/>
            <w:szCs w:val="28"/>
          </w:rPr>
          <w:delText xml:space="preserve"> of entanglement swapping was </w:delText>
        </w:r>
      </w:del>
      <w:del w:id="295" w:author="Peter Rohde" w:date="2016-10-20T19:18:00Z">
        <w:r w:rsidR="00907D52" w:rsidDel="00A55489">
          <w:rPr>
            <w:rFonts w:ascii="Times New Roman" w:hAnsi="Times New Roman" w:cs="Times New Roman"/>
            <w:color w:val="000000" w:themeColor="text1"/>
            <w:sz w:val="28"/>
            <w:szCs w:val="28"/>
          </w:rPr>
          <w:delText xml:space="preserve">proposed by </w:delText>
        </w:r>
        <w:r w:rsidR="004164E1" w:rsidDel="00A55489">
          <w:rPr>
            <w:rFonts w:ascii="Times New Roman" w:hAnsi="Times New Roman" w:cs="Times New Roman"/>
            <w:color w:val="000000" w:themeColor="text1"/>
            <w:sz w:val="28"/>
            <w:szCs w:val="28"/>
          </w:rPr>
          <w:delText xml:space="preserve">Jianwei </w:delText>
        </w:r>
        <w:r w:rsidR="00907D52" w:rsidDel="00A55489">
          <w:rPr>
            <w:rFonts w:ascii="Times New Roman" w:hAnsi="Times New Roman" w:cs="Times New Roman"/>
            <w:color w:val="000000" w:themeColor="text1"/>
            <w:sz w:val="28"/>
            <w:szCs w:val="28"/>
          </w:rPr>
          <w:delText xml:space="preserve">Pan </w:delText>
        </w:r>
        <w:r w:rsidR="00907D52" w:rsidRPr="00D342DF" w:rsidDel="00A55489">
          <w:rPr>
            <w:rFonts w:ascii="Times New Roman" w:hAnsi="Times New Roman" w:cs="Times New Roman"/>
            <w:color w:val="000000" w:themeColor="text1"/>
            <w:sz w:val="28"/>
            <w:szCs w:val="28"/>
          </w:rPr>
          <w:delText>et al.</w:delText>
        </w:r>
        <w:r w:rsidR="00907D52" w:rsidDel="00A55489">
          <w:rPr>
            <w:rFonts w:ascii="Times New Roman" w:hAnsi="Times New Roman" w:cs="Times New Roman"/>
            <w:color w:val="000000" w:themeColor="text1"/>
            <w:sz w:val="28"/>
            <w:szCs w:val="28"/>
          </w:rPr>
          <w:delText xml:space="preserve"> </w:delText>
        </w:r>
        <w:r w:rsidR="009C7AB1" w:rsidDel="00A55489">
          <w:rPr>
            <w:rFonts w:ascii="Times New Roman" w:hAnsi="Times New Roman" w:cs="Times New Roman"/>
            <w:color w:val="000000" w:themeColor="text1"/>
            <w:sz w:val="28"/>
            <w:szCs w:val="28"/>
          </w:rPr>
          <w:delText xml:space="preserve">in </w:delText>
        </w:r>
      </w:del>
      <w:del w:id="296" w:author="Peter Rohde" w:date="2016-10-20T20:37:00Z">
        <w:r w:rsidR="009C7AB1" w:rsidDel="0085527C">
          <w:rPr>
            <w:rFonts w:ascii="Times New Roman" w:hAnsi="Times New Roman" w:cs="Times New Roman"/>
            <w:color w:val="000000" w:themeColor="text1"/>
            <w:sz w:val="28"/>
            <w:szCs w:val="28"/>
          </w:rPr>
          <w:delText>1998 [</w:delText>
        </w:r>
        <w:r w:rsidR="009C7AB1" w:rsidRPr="009C7AB1" w:rsidDel="0085527C">
          <w:rPr>
            <w:rFonts w:ascii="Times New Roman" w:hAnsi="Times New Roman" w:cs="Times New Roman"/>
            <w:color w:val="000000" w:themeColor="text1"/>
            <w:sz w:val="28"/>
            <w:szCs w:val="28"/>
          </w:rPr>
          <w:delText>Phys. Rev. Lett. 80, 3891</w:delText>
        </w:r>
        <w:r w:rsidR="009C7AB1" w:rsidDel="0085527C">
          <w:rPr>
            <w:rFonts w:ascii="Times New Roman" w:hAnsi="Times New Roman" w:cs="Times New Roman"/>
            <w:color w:val="000000" w:themeColor="text1"/>
            <w:sz w:val="28"/>
            <w:szCs w:val="28"/>
          </w:rPr>
          <w:delText>]</w:delText>
        </w:r>
        <w:r w:rsidR="00907D52" w:rsidDel="0085527C">
          <w:rPr>
            <w:rFonts w:ascii="Times New Roman" w:hAnsi="Times New Roman" w:cs="Times New Roman"/>
            <w:color w:val="000000" w:themeColor="text1"/>
            <w:sz w:val="28"/>
            <w:szCs w:val="28"/>
          </w:rPr>
          <w:delText>.</w:delText>
        </w:r>
        <w:r w:rsidR="00E2263A" w:rsidDel="0085527C">
          <w:rPr>
            <w:rFonts w:ascii="Times New Roman" w:hAnsi="Times New Roman" w:cs="Times New Roman"/>
            <w:color w:val="000000" w:themeColor="text1"/>
            <w:sz w:val="28"/>
            <w:szCs w:val="28"/>
          </w:rPr>
          <w:delText xml:space="preserve"> </w:delText>
        </w:r>
        <w:r w:rsidR="0047751B" w:rsidDel="0085527C">
          <w:rPr>
            <w:rFonts w:ascii="Times New Roman" w:hAnsi="Times New Roman" w:cs="Times New Roman"/>
            <w:color w:val="000000" w:themeColor="text1"/>
            <w:sz w:val="28"/>
            <w:szCs w:val="28"/>
          </w:rPr>
          <w:delText>By pumping a BBO in a double</w:delText>
        </w:r>
      </w:del>
      <w:del w:id="297" w:author="Peter Rohde" w:date="2016-10-20T19:18:00Z">
        <w:r w:rsidR="0047751B" w:rsidDel="004908CF">
          <w:rPr>
            <w:rFonts w:ascii="Times New Roman" w:hAnsi="Times New Roman" w:cs="Times New Roman"/>
            <w:color w:val="000000" w:themeColor="text1"/>
            <w:sz w:val="28"/>
            <w:szCs w:val="28"/>
          </w:rPr>
          <w:delText xml:space="preserve"> </w:delText>
        </w:r>
      </w:del>
      <w:del w:id="298" w:author="Peter Rohde" w:date="2016-10-20T20:37:00Z">
        <w:r w:rsidR="0047751B" w:rsidDel="0085527C">
          <w:rPr>
            <w:rFonts w:ascii="Times New Roman" w:hAnsi="Times New Roman" w:cs="Times New Roman"/>
            <w:color w:val="000000" w:themeColor="text1"/>
            <w:sz w:val="28"/>
            <w:szCs w:val="28"/>
          </w:rPr>
          <w:delText xml:space="preserve">pass configuration, two pairs of </w:delText>
        </w:r>
        <w:r w:rsidR="00BC37C2" w:rsidDel="0085527C">
          <w:rPr>
            <w:rFonts w:ascii="Times New Roman" w:hAnsi="Times New Roman" w:cs="Times New Roman"/>
            <w:color w:val="000000" w:themeColor="text1"/>
            <w:sz w:val="28"/>
            <w:szCs w:val="28"/>
          </w:rPr>
          <w:delText>polari</w:delText>
        </w:r>
      </w:del>
      <w:del w:id="299" w:author="Peter Rohde" w:date="2016-10-20T19:18:00Z">
        <w:r w:rsidR="00BC37C2" w:rsidDel="00D84FB1">
          <w:rPr>
            <w:rFonts w:ascii="Times New Roman" w:hAnsi="Times New Roman" w:cs="Times New Roman"/>
            <w:color w:val="000000" w:themeColor="text1"/>
            <w:sz w:val="28"/>
            <w:szCs w:val="28"/>
          </w:rPr>
          <w:delText>z</w:delText>
        </w:r>
      </w:del>
      <w:del w:id="300" w:author="Peter Rohde" w:date="2016-10-20T20:37:00Z">
        <w:r w:rsidR="00BC37C2" w:rsidDel="0085527C">
          <w:rPr>
            <w:rFonts w:ascii="Times New Roman" w:hAnsi="Times New Roman" w:cs="Times New Roman"/>
            <w:color w:val="000000" w:themeColor="text1"/>
            <w:sz w:val="28"/>
            <w:szCs w:val="28"/>
          </w:rPr>
          <w:delText>ation</w:delText>
        </w:r>
      </w:del>
      <w:del w:id="301" w:author="Peter Rohde" w:date="2016-10-20T19:18:00Z">
        <w:r w:rsidR="00BC37C2" w:rsidDel="00D84FB1">
          <w:rPr>
            <w:rFonts w:ascii="Times New Roman" w:hAnsi="Times New Roman" w:cs="Times New Roman"/>
            <w:color w:val="000000" w:themeColor="text1"/>
            <w:sz w:val="28"/>
            <w:szCs w:val="28"/>
          </w:rPr>
          <w:delText xml:space="preserve"> </w:delText>
        </w:r>
      </w:del>
      <w:del w:id="302" w:author="Peter Rohde" w:date="2016-10-20T20:37:00Z">
        <w:r w:rsidR="0047751B" w:rsidDel="0085527C">
          <w:rPr>
            <w:rFonts w:ascii="Times New Roman" w:hAnsi="Times New Roman" w:cs="Times New Roman"/>
            <w:color w:val="000000" w:themeColor="text1"/>
            <w:sz w:val="28"/>
            <w:szCs w:val="28"/>
          </w:rPr>
          <w:delText>entangle</w:delText>
        </w:r>
        <w:r w:rsidR="00BC37C2" w:rsidDel="0085527C">
          <w:rPr>
            <w:rFonts w:ascii="Times New Roman" w:hAnsi="Times New Roman" w:cs="Times New Roman"/>
            <w:color w:val="000000" w:themeColor="text1"/>
            <w:sz w:val="28"/>
            <w:szCs w:val="28"/>
          </w:rPr>
          <w:delText>d</w:delText>
        </w:r>
        <w:r w:rsidR="0047751B" w:rsidDel="0085527C">
          <w:rPr>
            <w:rFonts w:ascii="Times New Roman" w:hAnsi="Times New Roman" w:cs="Times New Roman"/>
            <w:color w:val="000000" w:themeColor="text1"/>
            <w:sz w:val="28"/>
            <w:szCs w:val="28"/>
          </w:rPr>
          <w:delText xml:space="preserve"> photons </w:delText>
        </w:r>
      </w:del>
      <w:del w:id="303" w:author="Peter Rohde" w:date="2016-10-20T19:20:00Z">
        <w:r w:rsidR="00BC37C2" w:rsidDel="007C5FDF">
          <w:rPr>
            <w:rFonts w:ascii="Times New Roman" w:hAnsi="Times New Roman" w:cs="Times New Roman"/>
            <w:color w:val="000000" w:themeColor="text1"/>
            <w:sz w:val="28"/>
            <w:szCs w:val="28"/>
          </w:rPr>
          <w:delText xml:space="preserve">are </w:delText>
        </w:r>
      </w:del>
      <w:del w:id="304" w:author="Peter Rohde" w:date="2016-10-20T20:37:00Z">
        <w:r w:rsidR="00BC37C2" w:rsidDel="0085527C">
          <w:rPr>
            <w:rFonts w:ascii="Times New Roman" w:hAnsi="Times New Roman" w:cs="Times New Roman"/>
            <w:color w:val="000000" w:themeColor="text1"/>
            <w:sz w:val="28"/>
            <w:szCs w:val="28"/>
          </w:rPr>
          <w:delText xml:space="preserve">generated to demonstrate the scheme. </w:delText>
        </w:r>
        <w:r w:rsidR="000C51B3" w:rsidDel="0085527C">
          <w:rPr>
            <w:rFonts w:ascii="Times New Roman" w:hAnsi="Times New Roman" w:cs="Times New Roman"/>
            <w:color w:val="000000" w:themeColor="text1"/>
            <w:sz w:val="28"/>
            <w:szCs w:val="28"/>
          </w:rPr>
          <w:delText>A</w:delText>
        </w:r>
        <w:r w:rsidR="000C51B3" w:rsidRPr="000C51B3" w:rsidDel="0085527C">
          <w:rPr>
            <w:rFonts w:ascii="Times New Roman" w:hAnsi="Times New Roman" w:cs="Times New Roman"/>
            <w:color w:val="000000" w:themeColor="text1"/>
            <w:sz w:val="28"/>
            <w:szCs w:val="28"/>
          </w:rPr>
          <w:delText xml:space="preserve"> visibility of 0.65 </w:delText>
        </w:r>
      </w:del>
      <w:del w:id="305" w:author="Peter Rohde" w:date="2016-10-20T19:20:00Z">
        <w:r w:rsidR="000C51B3" w:rsidDel="007C5FDF">
          <w:rPr>
            <w:rFonts w:ascii="Times New Roman" w:hAnsi="Times New Roman" w:cs="Times New Roman"/>
            <w:color w:val="000000" w:themeColor="text1"/>
            <w:sz w:val="28"/>
            <w:szCs w:val="28"/>
          </w:rPr>
          <w:delText xml:space="preserve">is </w:delText>
        </w:r>
      </w:del>
      <w:del w:id="306" w:author="Peter Rohde" w:date="2016-10-20T20:37:00Z">
        <w:r w:rsidR="000C51B3" w:rsidDel="0085527C">
          <w:rPr>
            <w:rFonts w:ascii="Times New Roman" w:hAnsi="Times New Roman" w:cs="Times New Roman"/>
            <w:color w:val="000000" w:themeColor="text1"/>
            <w:sz w:val="28"/>
            <w:szCs w:val="28"/>
          </w:rPr>
          <w:delText>observed</w:delText>
        </w:r>
        <w:r w:rsidR="000C51B3" w:rsidDel="0085527C">
          <w:rPr>
            <w:rFonts w:ascii="Times New Roman" w:hAnsi="Times New Roman" w:cs="Times New Roman" w:hint="eastAsia"/>
            <w:color w:val="000000" w:themeColor="text1"/>
            <w:sz w:val="28"/>
            <w:szCs w:val="28"/>
          </w:rPr>
          <w:delText xml:space="preserve">, which </w:delText>
        </w:r>
        <w:r w:rsidR="000C51B3" w:rsidDel="0085527C">
          <w:rPr>
            <w:rFonts w:ascii="Times New Roman" w:hAnsi="Times New Roman" w:cs="Times New Roman"/>
            <w:color w:val="000000" w:themeColor="text1"/>
            <w:sz w:val="28"/>
            <w:szCs w:val="28"/>
          </w:rPr>
          <w:delText xml:space="preserve">clearly surpasses the </w:delText>
        </w:r>
      </w:del>
      <w:del w:id="307" w:author="Peter Rohde" w:date="2016-10-20T19:20:00Z">
        <w:r w:rsidR="000C51B3" w:rsidDel="007C5FDF">
          <w:rPr>
            <w:rFonts w:ascii="Times New Roman" w:hAnsi="Times New Roman" w:cs="Times New Roman"/>
            <w:color w:val="000000" w:themeColor="text1"/>
            <w:sz w:val="28"/>
            <w:szCs w:val="28"/>
          </w:rPr>
          <w:delText xml:space="preserve">0.5 </w:delText>
        </w:r>
      </w:del>
      <w:del w:id="308" w:author="Peter Rohde" w:date="2016-10-20T20:37:00Z">
        <w:r w:rsidR="000C51B3" w:rsidDel="0085527C">
          <w:rPr>
            <w:rFonts w:ascii="Times New Roman" w:hAnsi="Times New Roman" w:cs="Times New Roman"/>
            <w:color w:val="000000" w:themeColor="text1"/>
            <w:sz w:val="28"/>
            <w:szCs w:val="28"/>
          </w:rPr>
          <w:delText>limit</w:delText>
        </w:r>
        <w:r w:rsidR="000C51B3" w:rsidDel="0085527C">
          <w:rPr>
            <w:rFonts w:ascii="Times New Roman" w:hAnsi="Times New Roman" w:cs="Times New Roman" w:hint="eastAsia"/>
            <w:color w:val="000000" w:themeColor="text1"/>
            <w:sz w:val="28"/>
            <w:szCs w:val="28"/>
          </w:rPr>
          <w:delText xml:space="preserve"> </w:delText>
        </w:r>
        <w:r w:rsidR="000C51B3" w:rsidRPr="000C51B3" w:rsidDel="0085527C">
          <w:rPr>
            <w:rFonts w:ascii="Times New Roman" w:hAnsi="Times New Roman" w:cs="Times New Roman"/>
            <w:color w:val="000000" w:themeColor="text1"/>
            <w:sz w:val="28"/>
            <w:szCs w:val="28"/>
          </w:rPr>
          <w:delText xml:space="preserve">of </w:delText>
        </w:r>
      </w:del>
      <w:del w:id="309" w:author="Peter Rohde" w:date="2016-10-20T19:21:00Z">
        <w:r w:rsidR="000C51B3" w:rsidRPr="000C51B3" w:rsidDel="007C5FDF">
          <w:rPr>
            <w:rFonts w:ascii="Times New Roman" w:hAnsi="Times New Roman" w:cs="Times New Roman"/>
            <w:color w:val="000000" w:themeColor="text1"/>
            <w:sz w:val="28"/>
            <w:szCs w:val="28"/>
          </w:rPr>
          <w:delText xml:space="preserve">a </w:delText>
        </w:r>
      </w:del>
      <w:del w:id="310" w:author="Peter Rohde" w:date="2016-10-20T20:37:00Z">
        <w:r w:rsidR="000C51B3" w:rsidRPr="000C51B3" w:rsidDel="0085527C">
          <w:rPr>
            <w:rFonts w:ascii="Times New Roman" w:hAnsi="Times New Roman" w:cs="Times New Roman"/>
            <w:color w:val="000000" w:themeColor="text1"/>
            <w:sz w:val="28"/>
            <w:szCs w:val="28"/>
          </w:rPr>
          <w:delText>classical interference.</w:delText>
        </w:r>
        <w:r w:rsidR="00E2263A" w:rsidDel="0085527C">
          <w:rPr>
            <w:rFonts w:ascii="Times New Roman" w:hAnsi="Times New Roman" w:cs="Times New Roman"/>
            <w:color w:val="000000" w:themeColor="text1"/>
            <w:sz w:val="28"/>
            <w:szCs w:val="28"/>
          </w:rPr>
          <w:delText xml:space="preserve"> A </w:delText>
        </w:r>
      </w:del>
      <w:del w:id="311" w:author="Peter Rohde" w:date="2016-10-20T19:21:00Z">
        <w:r w:rsidR="00E2263A" w:rsidDel="007C5FDF">
          <w:rPr>
            <w:rFonts w:ascii="Times New Roman" w:hAnsi="Times New Roman" w:cs="Times New Roman"/>
            <w:color w:val="000000" w:themeColor="text1"/>
            <w:sz w:val="28"/>
            <w:szCs w:val="28"/>
          </w:rPr>
          <w:delText xml:space="preserve">performance </w:delText>
        </w:r>
      </w:del>
      <w:del w:id="312" w:author="Peter Rohde" w:date="2016-10-20T20:37:00Z">
        <w:r w:rsidR="00E2263A" w:rsidDel="0085527C">
          <w:rPr>
            <w:rFonts w:ascii="Times New Roman" w:hAnsi="Times New Roman" w:cs="Times New Roman"/>
            <w:color w:val="000000" w:themeColor="text1"/>
            <w:sz w:val="28"/>
            <w:szCs w:val="28"/>
          </w:rPr>
          <w:delText xml:space="preserve">later </w:delText>
        </w:r>
      </w:del>
      <w:del w:id="313" w:author="Peter Rohde" w:date="2016-10-20T19:21:00Z">
        <w:r w:rsidR="00E6421C" w:rsidDel="007C5FDF">
          <w:rPr>
            <w:rFonts w:ascii="Times New Roman" w:hAnsi="Times New Roman" w:cs="Times New Roman"/>
            <w:color w:val="000000" w:themeColor="text1"/>
            <w:sz w:val="28"/>
            <w:szCs w:val="28"/>
          </w:rPr>
          <w:delText xml:space="preserve">by </w:delText>
        </w:r>
        <w:r w:rsidR="004164E1" w:rsidDel="007C5FDF">
          <w:rPr>
            <w:rFonts w:ascii="Times New Roman" w:hAnsi="Times New Roman" w:cs="Times New Roman"/>
            <w:color w:val="000000" w:themeColor="text1"/>
            <w:sz w:val="28"/>
            <w:szCs w:val="28"/>
          </w:rPr>
          <w:delText xml:space="preserve">Jianwei </w:delText>
        </w:r>
        <w:r w:rsidR="00E2263A" w:rsidRPr="00E2263A" w:rsidDel="007C5FDF">
          <w:rPr>
            <w:rFonts w:ascii="Times New Roman" w:hAnsi="Times New Roman" w:cs="Times New Roman"/>
            <w:color w:val="000000" w:themeColor="text1"/>
            <w:sz w:val="28"/>
            <w:szCs w:val="28"/>
          </w:rPr>
          <w:delText>Pan et al.</w:delText>
        </w:r>
        <w:r w:rsidR="00E6421C" w:rsidDel="007C5FDF">
          <w:rPr>
            <w:rFonts w:ascii="Times New Roman" w:hAnsi="Times New Roman" w:cs="Times New Roman"/>
            <w:color w:val="000000" w:themeColor="text1"/>
            <w:sz w:val="28"/>
            <w:szCs w:val="28"/>
          </w:rPr>
          <w:delText xml:space="preserve"> </w:delText>
        </w:r>
      </w:del>
      <w:del w:id="314" w:author="Peter Rohde" w:date="2016-10-20T20:37:00Z">
        <w:r w:rsidR="00E6421C" w:rsidDel="0085527C">
          <w:rPr>
            <w:rFonts w:ascii="Times New Roman" w:hAnsi="Times New Roman" w:cs="Times New Roman"/>
            <w:color w:val="000000" w:themeColor="text1"/>
            <w:sz w:val="28"/>
            <w:szCs w:val="28"/>
          </w:rPr>
          <w:delText>in</w:delText>
        </w:r>
        <w:r w:rsidR="00E2263A" w:rsidRPr="00E2263A" w:rsidDel="0085527C">
          <w:rPr>
            <w:rFonts w:ascii="Times New Roman" w:hAnsi="Times New Roman" w:cs="Times New Roman"/>
            <w:color w:val="000000" w:themeColor="text1"/>
            <w:sz w:val="28"/>
            <w:szCs w:val="28"/>
          </w:rPr>
          <w:delText xml:space="preserve"> 2001</w:delText>
        </w:r>
        <w:r w:rsidR="009C7AB1" w:rsidDel="0085527C">
          <w:rPr>
            <w:rFonts w:ascii="Times New Roman" w:hAnsi="Times New Roman" w:cs="Times New Roman"/>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Phys. Rev. Lett. 86, 4435</w:delText>
        </w:r>
        <w:r w:rsidR="009C7AB1" w:rsidDel="0085527C">
          <w:rPr>
            <w:rFonts w:ascii="Times New Roman" w:hAnsi="Times New Roman" w:cs="Times New Roman"/>
            <w:color w:val="000000" w:themeColor="text1"/>
            <w:sz w:val="28"/>
            <w:szCs w:val="28"/>
          </w:rPr>
          <w:delText>]</w:delText>
        </w:r>
        <w:r w:rsidR="00E2263A" w:rsidRPr="00E2263A" w:rsidDel="0085527C">
          <w:rPr>
            <w:rFonts w:ascii="Times New Roman" w:hAnsi="Times New Roman" w:cs="Times New Roman"/>
            <w:color w:val="000000" w:themeColor="text1"/>
            <w:sz w:val="28"/>
            <w:szCs w:val="28"/>
          </w:rPr>
          <w:delText xml:space="preserve"> </w:delText>
        </w:r>
        <w:r w:rsidR="00E2263A" w:rsidDel="0085527C">
          <w:rPr>
            <w:rFonts w:ascii="Times New Roman" w:hAnsi="Times New Roman" w:cs="Times New Roman"/>
            <w:color w:val="000000" w:themeColor="text1"/>
            <w:sz w:val="28"/>
            <w:szCs w:val="28"/>
          </w:rPr>
          <w:delText xml:space="preserve">improved to 0.84, </w:delText>
        </w:r>
        <w:r w:rsidR="0047751B" w:rsidDel="0085527C">
          <w:rPr>
            <w:rFonts w:ascii="Times New Roman" w:hAnsi="Times New Roman" w:cs="Times New Roman"/>
            <w:color w:val="000000" w:themeColor="text1"/>
            <w:sz w:val="28"/>
            <w:szCs w:val="28"/>
          </w:rPr>
          <w:delText>which violates the Bell inequality (the threshold is 0.71).</w:delText>
        </w:r>
        <w:r w:rsidR="001E48FF" w:rsidDel="0085527C">
          <w:rPr>
            <w:rFonts w:ascii="Times New Roman" w:hAnsi="Times New Roman" w:cs="Times New Roman"/>
            <w:color w:val="000000" w:themeColor="text1"/>
            <w:sz w:val="28"/>
            <w:szCs w:val="28"/>
          </w:rPr>
          <w:delText xml:space="preserve"> </w:delText>
        </w:r>
      </w:del>
    </w:p>
    <w:p w14:paraId="7EB4905A" w14:textId="3BF97E15" w:rsidR="0010713E" w:rsidDel="0085527C" w:rsidRDefault="007D032E">
      <w:pPr>
        <w:adjustRightInd w:val="0"/>
        <w:snapToGrid w:val="0"/>
        <w:spacing w:line="360" w:lineRule="auto"/>
        <w:rPr>
          <w:del w:id="315" w:author="Peter Rohde" w:date="2016-10-20T20:37:00Z"/>
          <w:rFonts w:ascii="Times New Roman" w:hAnsi="Times New Roman" w:cs="Times New Roman"/>
          <w:color w:val="000000" w:themeColor="text1"/>
          <w:sz w:val="28"/>
          <w:szCs w:val="28"/>
        </w:rPr>
        <w:pPrChange w:id="316" w:author="Peter Rohde" w:date="2016-10-20T19:22:00Z">
          <w:pPr>
            <w:adjustRightInd w:val="0"/>
            <w:snapToGrid w:val="0"/>
            <w:spacing w:line="360" w:lineRule="auto"/>
            <w:ind w:firstLineChars="200" w:firstLine="560"/>
          </w:pPr>
        </w:pPrChange>
      </w:pPr>
      <w:del w:id="317" w:author="Peter Rohde" w:date="2016-10-20T19:22:00Z">
        <w:r w:rsidDel="00DD0642">
          <w:rPr>
            <w:rFonts w:ascii="Times New Roman" w:hAnsi="Times New Roman" w:cs="Times New Roman"/>
            <w:color w:val="000000" w:themeColor="text1"/>
            <w:sz w:val="28"/>
            <w:szCs w:val="28"/>
          </w:rPr>
          <w:delText>Entanglement swapping</w:delText>
        </w:r>
        <w:r w:rsidRPr="00EE209C" w:rsidDel="00DD0642">
          <w:rPr>
            <w:rFonts w:ascii="Times New Roman" w:hAnsi="Times New Roman" w:cs="Times New Roman"/>
            <w:color w:val="000000" w:themeColor="text1"/>
            <w:sz w:val="28"/>
            <w:szCs w:val="28"/>
          </w:rPr>
          <w:delText xml:space="preserve"> </w:delText>
        </w:r>
        <w:r w:rsidDel="00DD0642">
          <w:rPr>
            <w:rFonts w:ascii="Times New Roman" w:hAnsi="Times New Roman" w:cs="Times New Roman"/>
            <w:color w:val="000000" w:themeColor="text1"/>
            <w:sz w:val="28"/>
            <w:szCs w:val="28"/>
          </w:rPr>
          <w:delText xml:space="preserve">provides an important </w:delText>
        </w:r>
        <w:r w:rsidRPr="00EE209C" w:rsidDel="00DD0642">
          <w:rPr>
            <w:rFonts w:ascii="Times New Roman" w:hAnsi="Times New Roman" w:cs="Times New Roman"/>
            <w:color w:val="000000" w:themeColor="text1"/>
            <w:sz w:val="28"/>
            <w:szCs w:val="28"/>
          </w:rPr>
          <w:delText>value of fundamental research in quantum information science</w:delText>
        </w:r>
        <w:r w:rsidDel="00DD0642">
          <w:rPr>
            <w:rFonts w:ascii="Times New Roman" w:hAnsi="Times New Roman" w:cs="Times New Roman"/>
            <w:color w:val="000000" w:themeColor="text1"/>
            <w:sz w:val="28"/>
            <w:szCs w:val="28"/>
          </w:rPr>
          <w:delText xml:space="preserve">. </w:delText>
        </w:r>
        <w:r w:rsidRPr="007D032E" w:rsidDel="00DD0642">
          <w:rPr>
            <w:rFonts w:ascii="Times New Roman" w:hAnsi="Times New Roman" w:cs="Times New Roman"/>
            <w:color w:val="000000" w:themeColor="text1"/>
            <w:sz w:val="28"/>
            <w:szCs w:val="28"/>
          </w:rPr>
          <w:delText xml:space="preserve">At the same time, these </w:delText>
        </w:r>
        <w:r w:rsidRPr="00EE209C" w:rsidDel="00DD0642">
          <w:rPr>
            <w:rFonts w:ascii="Times New Roman" w:hAnsi="Times New Roman" w:cs="Times New Roman"/>
            <w:color w:val="000000" w:themeColor="text1"/>
            <w:sz w:val="28"/>
            <w:szCs w:val="28"/>
          </w:rPr>
          <w:delText xml:space="preserve">fundamental </w:delText>
        </w:r>
        <w:r w:rsidRPr="007D032E" w:rsidDel="00DD0642">
          <w:rPr>
            <w:rFonts w:ascii="Times New Roman" w:hAnsi="Times New Roman" w:cs="Times New Roman"/>
            <w:color w:val="000000" w:themeColor="text1"/>
            <w:sz w:val="28"/>
            <w:szCs w:val="28"/>
          </w:rPr>
          <w:delText xml:space="preserve">researches also promote the development of entanglement </w:delText>
        </w:r>
        <w:r w:rsidDel="00DD0642">
          <w:rPr>
            <w:rFonts w:ascii="Times New Roman" w:hAnsi="Times New Roman" w:cs="Times New Roman"/>
            <w:color w:val="000000" w:themeColor="text1"/>
            <w:sz w:val="28"/>
            <w:szCs w:val="28"/>
          </w:rPr>
          <w:delText xml:space="preserve">swapping experiments. </w:delText>
        </w:r>
      </w:del>
      <w:del w:id="318" w:author="Peter Rohde" w:date="2016-10-20T20:37:00Z">
        <w:r w:rsidDel="0085527C">
          <w:rPr>
            <w:rFonts w:ascii="Times New Roman" w:hAnsi="Times New Roman" w:cs="Times New Roman"/>
            <w:color w:val="000000" w:themeColor="text1"/>
            <w:sz w:val="28"/>
            <w:szCs w:val="28"/>
          </w:rPr>
          <w:delText>A</w:delText>
        </w:r>
        <w:r w:rsidRPr="007D032E" w:rsidDel="0085527C">
          <w:rPr>
            <w:rFonts w:ascii="Times New Roman" w:hAnsi="Times New Roman" w:cs="Times New Roman"/>
            <w:color w:val="000000" w:themeColor="text1"/>
            <w:sz w:val="28"/>
            <w:szCs w:val="28"/>
          </w:rPr>
          <w:delText>side from</w:delText>
        </w:r>
        <w:r w:rsidDel="0085527C">
          <w:rPr>
            <w:rFonts w:ascii="Times New Roman" w:hAnsi="Times New Roman" w:cs="Times New Roman"/>
            <w:color w:val="000000" w:themeColor="text1"/>
            <w:sz w:val="28"/>
            <w:szCs w:val="28"/>
          </w:rPr>
          <w:delText xml:space="preserve"> </w:delText>
        </w:r>
        <w:r w:rsidRPr="00F3776D" w:rsidDel="0085527C">
          <w:rPr>
            <w:rFonts w:ascii="Times New Roman" w:hAnsi="Times New Roman" w:cs="Times New Roman"/>
            <w:color w:val="000000" w:themeColor="text1"/>
            <w:sz w:val="28"/>
            <w:szCs w:val="28"/>
          </w:rPr>
          <w:delText>event-ready</w:delText>
        </w:r>
        <w:r w:rsidDel="0085527C">
          <w:rPr>
            <w:rFonts w:ascii="Times New Roman" w:hAnsi="Times New Roman" w:cs="Times New Roman"/>
            <w:color w:val="000000" w:themeColor="text1"/>
            <w:sz w:val="28"/>
            <w:szCs w:val="28"/>
          </w:rPr>
          <w:delText xml:space="preserve"> mode,</w:delText>
        </w:r>
        <w:r w:rsidRPr="007D032E" w:rsidDel="0085527C">
          <w:rPr>
            <w:rFonts w:ascii="Times New Roman" w:hAnsi="Times New Roman" w:cs="Times New Roman"/>
            <w:color w:val="000000" w:themeColor="text1"/>
            <w:sz w:val="28"/>
            <w:szCs w:val="28"/>
          </w:rPr>
          <w:delText xml:space="preserve"> </w:delText>
        </w:r>
      </w:del>
      <w:del w:id="319" w:author="Peter Rohde" w:date="2016-10-20T19:22:00Z">
        <w:r w:rsidR="00F3776D" w:rsidRPr="00F3776D" w:rsidDel="00F70B7B">
          <w:rPr>
            <w:rFonts w:ascii="Times New Roman" w:hAnsi="Times New Roman" w:cs="Times New Roman"/>
            <w:color w:val="000000" w:themeColor="text1"/>
            <w:sz w:val="28"/>
            <w:szCs w:val="28"/>
          </w:rPr>
          <w:delText xml:space="preserve">Peres </w:delText>
        </w:r>
      </w:del>
      <w:del w:id="320" w:author="Peter Rohde" w:date="2016-10-20T20:37:00Z">
        <w:r w:rsidR="009C7AB1" w:rsidDel="0085527C">
          <w:rPr>
            <w:rFonts w:ascii="Times New Roman" w:hAnsi="Times New Roman" w:cs="Times New Roman"/>
            <w:color w:val="000000" w:themeColor="text1"/>
            <w:sz w:val="28"/>
            <w:szCs w:val="28"/>
          </w:rPr>
          <w:delText>[J. Mod.</w:delText>
        </w:r>
        <w:r w:rsidR="009C7AB1" w:rsidRPr="009C7AB1" w:rsidDel="0085527C">
          <w:rPr>
            <w:rFonts w:ascii="Times New Roman" w:hAnsi="Times New Roman" w:cs="Times New Roman"/>
            <w:color w:val="000000" w:themeColor="text1"/>
            <w:sz w:val="28"/>
            <w:szCs w:val="28"/>
          </w:rPr>
          <w:delText>Opt, 2000, 47(2-3)</w:delText>
        </w:r>
        <w:r w:rsidR="009C7AB1" w:rsidDel="0085527C">
          <w:rPr>
            <w:rFonts w:ascii="Times New Roman" w:hAnsi="Times New Roman" w:cs="Times New Roman"/>
            <w:color w:val="000000" w:themeColor="text1"/>
            <w:sz w:val="28"/>
            <w:szCs w:val="28"/>
          </w:rPr>
          <w:delText>]</w:delText>
        </w:r>
        <w:r w:rsidR="00F3776D" w:rsidDel="0085527C">
          <w:rPr>
            <w:rFonts w:ascii="Times New Roman" w:hAnsi="Times New Roman" w:cs="Times New Roman"/>
            <w:color w:val="000000" w:themeColor="text1"/>
            <w:sz w:val="28"/>
            <w:szCs w:val="28"/>
          </w:rPr>
          <w:delText xml:space="preserve"> proposed </w:delText>
        </w:r>
        <w:r w:rsidR="00383231" w:rsidDel="0085527C">
          <w:rPr>
            <w:rFonts w:ascii="Times New Roman" w:hAnsi="Times New Roman" w:cs="Times New Roman"/>
            <w:color w:val="000000" w:themeColor="text1"/>
            <w:kern w:val="0"/>
            <w:sz w:val="28"/>
            <w:szCs w:val="28"/>
          </w:rPr>
          <w:delText xml:space="preserve">a delayed-choice mode </w:delText>
        </w:r>
      </w:del>
      <w:del w:id="321" w:author="Peter Rohde" w:date="2016-10-20T19:23:00Z">
        <w:r w:rsidR="00383231" w:rsidDel="00BF1380">
          <w:rPr>
            <w:rFonts w:ascii="Times New Roman" w:hAnsi="Times New Roman" w:cs="Times New Roman"/>
            <w:color w:val="000000" w:themeColor="text1"/>
            <w:kern w:val="0"/>
            <w:sz w:val="28"/>
            <w:szCs w:val="28"/>
          </w:rPr>
          <w:delText xml:space="preserve">of the </w:delText>
        </w:r>
      </w:del>
      <w:del w:id="322" w:author="Peter Rohde" w:date="2016-10-20T20:37:00Z">
        <w:r w:rsidR="00383231" w:rsidDel="0085527C">
          <w:rPr>
            <w:rFonts w:ascii="Times New Roman" w:hAnsi="Times New Roman" w:cs="Times New Roman"/>
            <w:color w:val="000000" w:themeColor="text1"/>
            <w:kern w:val="0"/>
            <w:sz w:val="28"/>
            <w:szCs w:val="28"/>
          </w:rPr>
          <w:delText>entanglement swapping</w:delText>
        </w:r>
        <w:r w:rsidRPr="007D032E"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in 2000,</w:delText>
        </w:r>
        <w:r w:rsidR="00383231" w:rsidRPr="00383231" w:rsidDel="0085527C">
          <w:rPr>
            <w:rFonts w:ascii="Times New Roman" w:hAnsi="Times New Roman" w:cs="Times New Roman"/>
            <w:color w:val="000000" w:themeColor="text1"/>
            <w:sz w:val="28"/>
            <w:szCs w:val="28"/>
          </w:rPr>
          <w:delText xml:space="preserve"> where entanglement is produced a </w:delText>
        </w:r>
        <w:bookmarkStart w:id="323" w:name="OLE_LINK4"/>
        <w:bookmarkStart w:id="324" w:name="OLE_LINK5"/>
        <w:bookmarkStart w:id="325" w:name="OLE_LINK6"/>
        <w:bookmarkStart w:id="326" w:name="OLE_LINK7"/>
        <w:r w:rsidR="00730BDE" w:rsidDel="0085527C">
          <w:rPr>
            <w:rFonts w:ascii="Times New Roman" w:hAnsi="Times New Roman" w:cs="Times New Roman"/>
            <w:color w:val="000000" w:themeColor="text1"/>
            <w:sz w:val="28"/>
            <w:szCs w:val="28"/>
          </w:rPr>
          <w:delText>posteriori</w:delText>
        </w:r>
        <w:bookmarkEnd w:id="323"/>
        <w:bookmarkEnd w:id="324"/>
        <w:bookmarkEnd w:id="325"/>
        <w:bookmarkEnd w:id="326"/>
        <w:r w:rsidR="00383231" w:rsidDel="0085527C">
          <w:rPr>
            <w:rFonts w:ascii="Times New Roman" w:hAnsi="Times New Roman" w:cs="Times New Roman"/>
            <w:color w:val="000000" w:themeColor="text1"/>
            <w:sz w:val="28"/>
            <w:szCs w:val="28"/>
          </w:rPr>
          <w:delText>, after the entangled</w:delText>
        </w:r>
        <w:r w:rsidR="00383231" w:rsidDel="0085527C">
          <w:rPr>
            <w:rFonts w:ascii="Times New Roman" w:hAnsi="Times New Roman" w:cs="Times New Roman" w:hint="eastAsia"/>
            <w:color w:val="000000" w:themeColor="text1"/>
            <w:sz w:val="28"/>
            <w:szCs w:val="28"/>
          </w:rPr>
          <w:delText xml:space="preserve"> </w:delText>
        </w:r>
        <w:r w:rsidR="00383231" w:rsidRPr="00383231" w:rsidDel="0085527C">
          <w:rPr>
            <w:rFonts w:ascii="Times New Roman" w:hAnsi="Times New Roman" w:cs="Times New Roman"/>
            <w:color w:val="000000" w:themeColor="text1"/>
            <w:sz w:val="28"/>
            <w:szCs w:val="28"/>
          </w:rPr>
          <w:delText>particles have been me</w:delText>
        </w:r>
        <w:r w:rsidR="00383231" w:rsidDel="0085527C">
          <w:rPr>
            <w:rFonts w:ascii="Times New Roman" w:hAnsi="Times New Roman" w:cs="Times New Roman"/>
            <w:color w:val="000000" w:themeColor="text1"/>
            <w:sz w:val="28"/>
            <w:szCs w:val="28"/>
          </w:rPr>
          <w:delText xml:space="preserve">asured </w:delText>
        </w:r>
        <w:r w:rsidR="00ED71D8" w:rsidDel="0085527C">
          <w:rPr>
            <w:rFonts w:ascii="Times New Roman" w:hAnsi="Times New Roman" w:cs="Times New Roman"/>
            <w:color w:val="000000" w:themeColor="text1"/>
            <w:sz w:val="28"/>
            <w:szCs w:val="28"/>
          </w:rPr>
          <w:delText>and may no longer exist.</w:delText>
        </w:r>
      </w:del>
      <w:del w:id="327" w:author="Peter Rohde" w:date="2016-10-20T19:23:00Z">
        <w:r w:rsidR="00ED71D8" w:rsidDel="00BF1380">
          <w:rPr>
            <w:rFonts w:ascii="Times New Roman" w:hAnsi="Times New Roman" w:cs="Times New Roman"/>
            <w:color w:val="000000" w:themeColor="text1"/>
            <w:sz w:val="28"/>
            <w:szCs w:val="28"/>
          </w:rPr>
          <w:delText xml:space="preserve"> </w:delText>
        </w:r>
      </w:del>
      <w:del w:id="328" w:author="Peter Rohde" w:date="2016-10-20T20:37:00Z">
        <w:r w:rsidR="00ED71D8" w:rsidDel="0085527C">
          <w:rPr>
            <w:rFonts w:ascii="Times New Roman" w:hAnsi="Times New Roman" w:cs="Times New Roman"/>
            <w:color w:val="000000" w:themeColor="text1"/>
            <w:sz w:val="28"/>
            <w:szCs w:val="28"/>
          </w:rPr>
          <w:delText>In 2001</w:delText>
        </w:r>
        <w:r w:rsidR="00383231" w:rsidDel="0085527C">
          <w:rPr>
            <w:rFonts w:ascii="Times New Roman" w:hAnsi="Times New Roman" w:cs="Times New Roman"/>
            <w:color w:val="000000" w:themeColor="text1"/>
            <w:sz w:val="28"/>
            <w:szCs w:val="28"/>
          </w:rPr>
          <w:delText xml:space="preserve">, </w:delText>
        </w:r>
      </w:del>
      <w:del w:id="329" w:author="Peter Rohde" w:date="2016-10-20T19:23:00Z">
        <w:r w:rsidR="00383231" w:rsidRPr="00383231" w:rsidDel="00BF1380">
          <w:rPr>
            <w:rFonts w:ascii="Times New Roman" w:hAnsi="Times New Roman" w:cs="Times New Roman"/>
            <w:color w:val="000000" w:themeColor="text1"/>
            <w:sz w:val="28"/>
            <w:szCs w:val="28"/>
          </w:rPr>
          <w:delText>T. Jannewein</w:delText>
        </w:r>
        <w:r w:rsidR="00383231" w:rsidDel="00BF1380">
          <w:rPr>
            <w:rFonts w:ascii="Times New Roman" w:hAnsi="Times New Roman" w:cs="Times New Roman"/>
            <w:color w:val="000000" w:themeColor="text1"/>
            <w:sz w:val="28"/>
            <w:szCs w:val="28"/>
          </w:rPr>
          <w:delText xml:space="preserve"> </w:delText>
        </w:r>
        <w:r w:rsidR="009C7AB1" w:rsidDel="00BF1380">
          <w:rPr>
            <w:rFonts w:ascii="Times New Roman" w:hAnsi="Times New Roman" w:cs="Times New Roman"/>
            <w:color w:val="000000" w:themeColor="text1"/>
            <w:sz w:val="28"/>
            <w:szCs w:val="28"/>
          </w:rPr>
          <w:delText xml:space="preserve">et al. </w:delText>
        </w:r>
      </w:del>
      <w:del w:id="330" w:author="Peter Rohde" w:date="2016-10-20T20:37:00Z">
        <w:r w:rsidR="009C7AB1" w:rsidDel="0085527C">
          <w:rPr>
            <w:rFonts w:ascii="Times New Roman" w:hAnsi="Times New Roman" w:cs="Times New Roman"/>
            <w:color w:val="000000" w:themeColor="text1"/>
            <w:sz w:val="28"/>
            <w:szCs w:val="28"/>
          </w:rPr>
          <w:delText>[</w:delText>
        </w:r>
        <w:r w:rsidR="00E6421C" w:rsidRPr="00E6421C" w:rsidDel="0085527C">
          <w:rPr>
            <w:rFonts w:ascii="Times New Roman" w:hAnsi="Times New Roman" w:cs="Times New Roman"/>
            <w:color w:val="000000" w:themeColor="text1"/>
            <w:sz w:val="28"/>
            <w:szCs w:val="28"/>
          </w:rPr>
          <w:delText>Phys. Rev. Lett. 88, 017903</w:delText>
        </w:r>
        <w:r w:rsidR="009C7AB1" w:rsidDel="0085527C">
          <w:rPr>
            <w:rFonts w:ascii="Times New Roman" w:hAnsi="Times New Roman" w:cs="Times New Roman"/>
            <w:color w:val="000000" w:themeColor="text1"/>
            <w:sz w:val="28"/>
            <w:szCs w:val="28"/>
          </w:rPr>
          <w:delText xml:space="preserve">] </w:delText>
        </w:r>
        <w:r w:rsidR="00383231" w:rsidDel="0085527C">
          <w:rPr>
            <w:rFonts w:ascii="Times New Roman" w:hAnsi="Times New Roman" w:cs="Times New Roman"/>
            <w:color w:val="000000" w:themeColor="text1"/>
            <w:sz w:val="28"/>
            <w:szCs w:val="28"/>
          </w:rPr>
          <w:delText>designed and realized</w:delText>
        </w:r>
      </w:del>
      <w:del w:id="331" w:author="Peter Rohde" w:date="2016-10-20T19:23:00Z">
        <w:r w:rsidR="00383231" w:rsidDel="00BF1380">
          <w:rPr>
            <w:rFonts w:ascii="Times New Roman" w:hAnsi="Times New Roman" w:cs="Times New Roman"/>
            <w:color w:val="000000" w:themeColor="text1"/>
            <w:sz w:val="28"/>
            <w:szCs w:val="28"/>
          </w:rPr>
          <w:delText xml:space="preserve"> a</w:delText>
        </w:r>
      </w:del>
      <w:del w:id="332" w:author="Peter Rohde" w:date="2016-10-20T20:37:00Z">
        <w:r w:rsidR="00383231" w:rsidDel="0085527C">
          <w:rPr>
            <w:rFonts w:ascii="Times New Roman" w:hAnsi="Times New Roman" w:cs="Times New Roman"/>
            <w:color w:val="000000" w:themeColor="text1"/>
            <w:sz w:val="28"/>
            <w:szCs w:val="28"/>
          </w:rPr>
          <w:delText xml:space="preserve"> delay-choice e</w:delText>
        </w:r>
        <w:r w:rsidR="00383231" w:rsidRPr="00383231" w:rsidDel="0085527C">
          <w:rPr>
            <w:rFonts w:ascii="Times New Roman" w:hAnsi="Times New Roman" w:cs="Times New Roman"/>
            <w:color w:val="000000" w:themeColor="text1"/>
            <w:sz w:val="28"/>
            <w:szCs w:val="28"/>
          </w:rPr>
          <w:delText xml:space="preserve">ntanglement </w:delText>
        </w:r>
        <w:r w:rsidR="00383231" w:rsidDel="0085527C">
          <w:rPr>
            <w:rFonts w:ascii="Times New Roman" w:hAnsi="Times New Roman" w:cs="Times New Roman"/>
            <w:color w:val="000000" w:themeColor="text1"/>
            <w:sz w:val="28"/>
            <w:szCs w:val="28"/>
          </w:rPr>
          <w:delText>s</w:delText>
        </w:r>
        <w:r w:rsidR="00383231" w:rsidRPr="00383231" w:rsidDel="0085527C">
          <w:rPr>
            <w:rFonts w:ascii="Times New Roman" w:hAnsi="Times New Roman" w:cs="Times New Roman"/>
            <w:color w:val="000000" w:themeColor="text1"/>
            <w:sz w:val="28"/>
            <w:szCs w:val="28"/>
          </w:rPr>
          <w:delText>wapping</w:delText>
        </w:r>
        <w:r w:rsidR="00383231" w:rsidDel="0085527C">
          <w:rPr>
            <w:rFonts w:ascii="Times New Roman" w:hAnsi="Times New Roman" w:cs="Times New Roman"/>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Such a delayed-cho</w:delText>
        </w:r>
        <w:r w:rsidR="001846EF" w:rsidDel="0085527C">
          <w:rPr>
            <w:rFonts w:ascii="Times New Roman" w:hAnsi="Times New Roman" w:cs="Times New Roman"/>
            <w:color w:val="000000" w:themeColor="text1"/>
            <w:sz w:val="28"/>
            <w:szCs w:val="28"/>
          </w:rPr>
          <w:delText>ice experiment was performed by</w:delText>
        </w:r>
        <w:r w:rsidR="001846EF" w:rsidDel="0085527C">
          <w:rPr>
            <w:rFonts w:ascii="Times New Roman" w:hAnsi="Times New Roman" w:cs="Times New Roman" w:hint="eastAsia"/>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including two 10</w:delText>
        </w:r>
      </w:del>
      <w:del w:id="333" w:author="Peter Rohde" w:date="2016-10-20T19:23:00Z">
        <w:r w:rsidR="001846EF" w:rsidRPr="001846EF" w:rsidDel="008074E5">
          <w:rPr>
            <w:rFonts w:ascii="Times New Roman" w:hAnsi="Times New Roman" w:cs="Times New Roman"/>
            <w:color w:val="000000" w:themeColor="text1"/>
            <w:sz w:val="28"/>
            <w:szCs w:val="28"/>
          </w:rPr>
          <w:delText xml:space="preserve"> </w:delText>
        </w:r>
      </w:del>
      <w:del w:id="334" w:author="Peter Rohde" w:date="2016-10-20T20:37:00Z">
        <w:r w:rsidR="001846EF" w:rsidRPr="001846EF" w:rsidDel="0085527C">
          <w:rPr>
            <w:rFonts w:ascii="Times New Roman" w:hAnsi="Times New Roman" w:cs="Times New Roman"/>
            <w:color w:val="000000" w:themeColor="text1"/>
            <w:sz w:val="28"/>
            <w:szCs w:val="28"/>
          </w:rPr>
          <w:delText>m optica</w:delText>
        </w:r>
        <w:r w:rsidR="001846EF" w:rsidDel="0085527C">
          <w:rPr>
            <w:rFonts w:ascii="Times New Roman" w:hAnsi="Times New Roman" w:cs="Times New Roman"/>
            <w:color w:val="000000" w:themeColor="text1"/>
            <w:sz w:val="28"/>
            <w:szCs w:val="28"/>
          </w:rPr>
          <w:delText xml:space="preserve">l fiber delays </w:delText>
        </w:r>
        <w:r w:rsidR="00B97CE5" w:rsidRPr="001846EF" w:rsidDel="0085527C">
          <w:rPr>
            <w:rFonts w:ascii="Times New Roman" w:hAnsi="Times New Roman" w:cs="Times New Roman"/>
            <w:color w:val="000000" w:themeColor="text1"/>
            <w:sz w:val="28"/>
            <w:szCs w:val="28"/>
          </w:rPr>
          <w:delText>about 50</w:delText>
        </w:r>
      </w:del>
      <w:del w:id="335" w:author="Peter Rohde" w:date="2016-10-20T19:24:00Z">
        <w:r w:rsidR="00B97CE5" w:rsidRPr="001846EF" w:rsidDel="008074E5">
          <w:rPr>
            <w:rFonts w:ascii="Times New Roman" w:hAnsi="Times New Roman" w:cs="Times New Roman"/>
            <w:color w:val="000000" w:themeColor="text1"/>
            <w:sz w:val="28"/>
            <w:szCs w:val="28"/>
          </w:rPr>
          <w:delText xml:space="preserve"> </w:delText>
        </w:r>
      </w:del>
      <w:del w:id="336" w:author="Peter Rohde" w:date="2016-10-20T20:37:00Z">
        <w:r w:rsidR="00B97CE5" w:rsidRPr="001846EF" w:rsidDel="0085527C">
          <w:rPr>
            <w:rFonts w:ascii="Times New Roman" w:hAnsi="Times New Roman" w:cs="Times New Roman"/>
            <w:color w:val="000000" w:themeColor="text1"/>
            <w:sz w:val="28"/>
            <w:szCs w:val="28"/>
          </w:rPr>
          <w:delText>ns</w:delText>
        </w:r>
        <w:r w:rsidR="00B97CE5" w:rsidDel="0085527C">
          <w:rPr>
            <w:rFonts w:ascii="Times New Roman" w:hAnsi="Times New Roman" w:cs="Times New Roman"/>
            <w:color w:val="000000" w:themeColor="text1"/>
            <w:sz w:val="28"/>
            <w:szCs w:val="28"/>
          </w:rPr>
          <w:delText xml:space="preserve"> </w:delText>
        </w:r>
        <w:r w:rsidR="001846EF" w:rsidDel="0085527C">
          <w:rPr>
            <w:rFonts w:ascii="Times New Roman" w:hAnsi="Times New Roman" w:cs="Times New Roman"/>
            <w:color w:val="000000" w:themeColor="text1"/>
            <w:sz w:val="28"/>
            <w:szCs w:val="28"/>
          </w:rPr>
          <w:delText>for both outputs</w:delText>
        </w:r>
        <w:r w:rsidR="001846EF" w:rsidDel="0085527C">
          <w:rPr>
            <w:rFonts w:ascii="Times New Roman" w:hAnsi="Times New Roman" w:cs="Times New Roman" w:hint="eastAsia"/>
            <w:color w:val="000000" w:themeColor="text1"/>
            <w:sz w:val="28"/>
            <w:szCs w:val="28"/>
          </w:rPr>
          <w:delText xml:space="preserve"> </w:delText>
        </w:r>
        <w:r w:rsidR="001846EF" w:rsidRPr="001846EF" w:rsidDel="0085527C">
          <w:rPr>
            <w:rFonts w:ascii="Times New Roman" w:hAnsi="Times New Roman" w:cs="Times New Roman"/>
            <w:color w:val="000000" w:themeColor="text1"/>
            <w:sz w:val="28"/>
            <w:szCs w:val="28"/>
          </w:rPr>
          <w:delText>of the Bell-state measurement.</w:delText>
        </w:r>
        <w:r w:rsidR="00ED71D8" w:rsidDel="0085527C">
          <w:rPr>
            <w:rFonts w:ascii="Times New Roman" w:hAnsi="Times New Roman" w:cs="Times New Roman"/>
            <w:color w:val="000000" w:themeColor="text1"/>
            <w:sz w:val="28"/>
            <w:szCs w:val="28"/>
          </w:rPr>
          <w:delText xml:space="preserve"> </w:delText>
        </w:r>
      </w:del>
      <w:del w:id="337" w:author="Peter Rohde" w:date="2016-10-20T19:24:00Z">
        <w:r w:rsidR="00ED71D8" w:rsidRPr="00ED71D8" w:rsidDel="008074E5">
          <w:rPr>
            <w:rFonts w:ascii="Times New Roman" w:hAnsi="Times New Roman" w:cs="Times New Roman"/>
            <w:color w:val="000000" w:themeColor="text1"/>
            <w:sz w:val="28"/>
            <w:szCs w:val="28"/>
          </w:rPr>
          <w:delText>Fabio Sciarrino</w:delText>
        </w:r>
        <w:r w:rsidR="00ED71D8" w:rsidDel="008074E5">
          <w:rPr>
            <w:rFonts w:ascii="Times New Roman" w:hAnsi="Times New Roman" w:cs="Times New Roman"/>
            <w:color w:val="000000" w:themeColor="text1"/>
            <w:sz w:val="28"/>
            <w:szCs w:val="28"/>
          </w:rPr>
          <w:delText xml:space="preserve"> et al.</w:delText>
        </w:r>
      </w:del>
      <w:del w:id="338" w:author="Peter Rohde" w:date="2016-10-20T20:37:00Z">
        <w:r w:rsidR="00ED71D8" w:rsidDel="0085527C">
          <w:rPr>
            <w:rFonts w:ascii="Times New Roman" w:hAnsi="Times New Roman" w:cs="Times New Roman"/>
            <w:color w:val="000000" w:themeColor="text1"/>
            <w:sz w:val="28"/>
            <w:szCs w:val="28"/>
          </w:rPr>
          <w:delText xml:space="preserve"> [</w:delText>
        </w:r>
        <w:r w:rsidR="00ED71D8" w:rsidRPr="00ED71D8" w:rsidDel="0085527C">
          <w:rPr>
            <w:rFonts w:ascii="Times New Roman" w:hAnsi="Times New Roman" w:cs="Times New Roman"/>
            <w:color w:val="000000" w:themeColor="text1"/>
            <w:sz w:val="28"/>
            <w:szCs w:val="28"/>
          </w:rPr>
          <w:delText>Phys. Rev. A 66, 024309</w:delText>
        </w:r>
        <w:r w:rsidR="00ED71D8" w:rsidDel="0085527C">
          <w:rPr>
            <w:rFonts w:ascii="Times New Roman" w:hAnsi="Times New Roman" w:cs="Times New Roman"/>
            <w:color w:val="000000" w:themeColor="text1"/>
            <w:sz w:val="28"/>
            <w:szCs w:val="28"/>
          </w:rPr>
          <w:delText>] realized a d</w:delText>
        </w:r>
        <w:r w:rsidR="00ED71D8" w:rsidRPr="00ED71D8" w:rsidDel="0085527C">
          <w:rPr>
            <w:rFonts w:ascii="Times New Roman" w:hAnsi="Times New Roman" w:cs="Times New Roman"/>
            <w:color w:val="000000" w:themeColor="text1"/>
            <w:sz w:val="28"/>
            <w:szCs w:val="28"/>
          </w:rPr>
          <w:delText xml:space="preserve">elayed-choice entanglement swapping </w:delText>
        </w:r>
        <w:r w:rsidR="00ED71D8" w:rsidDel="0085527C">
          <w:rPr>
            <w:rFonts w:ascii="Times New Roman" w:hAnsi="Times New Roman" w:cs="Times New Roman"/>
            <w:color w:val="000000" w:themeColor="text1"/>
            <w:sz w:val="28"/>
            <w:szCs w:val="28"/>
          </w:rPr>
          <w:delText xml:space="preserve">experiment </w:delText>
        </w:r>
        <w:r w:rsidR="00ED71D8" w:rsidRPr="00ED71D8" w:rsidDel="0085527C">
          <w:rPr>
            <w:rFonts w:ascii="Times New Roman" w:hAnsi="Times New Roman" w:cs="Times New Roman"/>
            <w:color w:val="000000" w:themeColor="text1"/>
            <w:sz w:val="28"/>
            <w:szCs w:val="28"/>
          </w:rPr>
          <w:delText>with vacuum</w:delText>
        </w:r>
      </w:del>
      <w:del w:id="339" w:author="Peter Rohde" w:date="2016-10-20T19:24:00Z">
        <w:r w:rsidR="00ED71D8" w:rsidRPr="00ED71D8" w:rsidDel="008074E5">
          <w:rPr>
            <w:rFonts w:ascii="Times New Roman" w:hAnsi="Times New Roman" w:cs="Times New Roman"/>
            <w:color w:val="000000" w:themeColor="text1"/>
            <w:sz w:val="28"/>
            <w:szCs w:val="28"/>
          </w:rPr>
          <w:delText>–</w:delText>
        </w:r>
      </w:del>
      <w:del w:id="340" w:author="Peter Rohde" w:date="2016-10-20T20:37:00Z">
        <w:r w:rsidR="00ED71D8" w:rsidRPr="00ED71D8" w:rsidDel="0085527C">
          <w:rPr>
            <w:rFonts w:ascii="Times New Roman" w:hAnsi="Times New Roman" w:cs="Times New Roman"/>
            <w:color w:val="000000" w:themeColor="text1"/>
            <w:sz w:val="28"/>
            <w:szCs w:val="28"/>
          </w:rPr>
          <w:delText>one</w:delText>
        </w:r>
      </w:del>
      <w:del w:id="341" w:author="Peter Rohde" w:date="2016-10-20T19:24:00Z">
        <w:r w:rsidR="00ED71D8" w:rsidRPr="00ED71D8" w:rsidDel="008074E5">
          <w:rPr>
            <w:rFonts w:ascii="Times New Roman" w:hAnsi="Times New Roman" w:cs="Times New Roman"/>
            <w:color w:val="000000" w:themeColor="text1"/>
            <w:sz w:val="28"/>
            <w:szCs w:val="28"/>
          </w:rPr>
          <w:delText>-</w:delText>
        </w:r>
      </w:del>
      <w:del w:id="342" w:author="Peter Rohde" w:date="2016-10-20T20:37:00Z">
        <w:r w:rsidR="00ED71D8" w:rsidRPr="00ED71D8" w:rsidDel="0085527C">
          <w:rPr>
            <w:rFonts w:ascii="Times New Roman" w:hAnsi="Times New Roman" w:cs="Times New Roman"/>
            <w:color w:val="000000" w:themeColor="text1"/>
            <w:sz w:val="28"/>
            <w:szCs w:val="28"/>
          </w:rPr>
          <w:delText>photon quantum states</w:delText>
        </w:r>
        <w:r w:rsidR="00ED71D8" w:rsidDel="0085527C">
          <w:rPr>
            <w:rFonts w:ascii="Times New Roman" w:hAnsi="Times New Roman" w:cs="Times New Roman"/>
            <w:color w:val="000000" w:themeColor="text1"/>
            <w:sz w:val="28"/>
            <w:szCs w:val="28"/>
          </w:rPr>
          <w:delText xml:space="preserve"> in 2002. </w:delText>
        </w:r>
        <w:r w:rsidR="00C43C5C" w:rsidRPr="00C43C5C" w:rsidDel="0085527C">
          <w:rPr>
            <w:rFonts w:ascii="Times New Roman" w:hAnsi="Times New Roman" w:cs="Times New Roman"/>
            <w:color w:val="000000" w:themeColor="text1"/>
            <w:sz w:val="28"/>
            <w:szCs w:val="28"/>
          </w:rPr>
          <w:delText xml:space="preserve">However, none of these </w:delText>
        </w:r>
        <w:r w:rsidR="00C43C5C" w:rsidRPr="00ED71D8" w:rsidDel="0085527C">
          <w:rPr>
            <w:rFonts w:ascii="Times New Roman" w:hAnsi="Times New Roman" w:cs="Times New Roman"/>
            <w:color w:val="000000" w:themeColor="text1"/>
            <w:sz w:val="28"/>
            <w:szCs w:val="28"/>
          </w:rPr>
          <w:delText>demonstrations implemented an active, random and delayed choice</w:delText>
        </w:r>
        <w:r w:rsidR="00C43C5C" w:rsidRPr="00C43C5C" w:rsidDel="0085527C">
          <w:rPr>
            <w:rFonts w:ascii="Times New Roman" w:hAnsi="Times New Roman" w:cs="Times New Roman"/>
            <w:color w:val="000000" w:themeColor="text1"/>
            <w:sz w:val="28"/>
            <w:szCs w:val="28"/>
          </w:rPr>
          <w:delText>, which are required to ensure that photons can</w:delText>
        </w:r>
      </w:del>
      <w:del w:id="343" w:author="Peter Rohde" w:date="2016-10-20T19:24:00Z">
        <w:r w:rsidR="00C43C5C" w:rsidRPr="00C43C5C" w:rsidDel="00D017F6">
          <w:rPr>
            <w:rFonts w:ascii="Times New Roman" w:hAnsi="Times New Roman" w:cs="Times New Roman"/>
            <w:color w:val="000000" w:themeColor="text1"/>
            <w:sz w:val="28"/>
            <w:szCs w:val="28"/>
          </w:rPr>
          <w:delText xml:space="preserve"> </w:delText>
        </w:r>
      </w:del>
      <w:del w:id="344" w:author="Peter Rohde" w:date="2016-10-20T20:37:00Z">
        <w:r w:rsidR="00C43C5C" w:rsidRPr="00C43C5C" w:rsidDel="0085527C">
          <w:rPr>
            <w:rFonts w:ascii="Times New Roman" w:hAnsi="Times New Roman" w:cs="Times New Roman"/>
            <w:color w:val="000000" w:themeColor="text1"/>
            <w:sz w:val="28"/>
            <w:szCs w:val="28"/>
          </w:rPr>
          <w:delText xml:space="preserve">not know in advance the </w:delText>
        </w:r>
      </w:del>
      <w:del w:id="345" w:author="Peter Rohde" w:date="2016-10-20T19:25:00Z">
        <w:r w:rsidR="00C43C5C" w:rsidRPr="00C43C5C" w:rsidDel="00D017F6">
          <w:rPr>
            <w:rFonts w:ascii="Times New Roman" w:hAnsi="Times New Roman" w:cs="Times New Roman"/>
            <w:color w:val="000000" w:themeColor="text1"/>
            <w:sz w:val="28"/>
            <w:szCs w:val="28"/>
          </w:rPr>
          <w:delText>s</w:delText>
        </w:r>
        <w:r w:rsidR="00C43C5C" w:rsidDel="00D017F6">
          <w:rPr>
            <w:rFonts w:ascii="Times New Roman" w:hAnsi="Times New Roman" w:cs="Times New Roman"/>
            <w:color w:val="000000" w:themeColor="text1"/>
            <w:sz w:val="28"/>
            <w:szCs w:val="28"/>
          </w:rPr>
          <w:delText>ettings for</w:delText>
        </w:r>
      </w:del>
      <w:del w:id="346" w:author="Peter Rohde" w:date="2016-10-20T20:37:00Z">
        <w:r w:rsidR="00C43C5C" w:rsidDel="0085527C">
          <w:rPr>
            <w:rFonts w:ascii="Times New Roman" w:hAnsi="Times New Roman" w:cs="Times New Roman"/>
            <w:color w:val="000000" w:themeColor="text1"/>
            <w:sz w:val="28"/>
            <w:szCs w:val="28"/>
          </w:rPr>
          <w:delText xml:space="preserve"> future measurements</w:delText>
        </w:r>
        <w:r w:rsidR="00ED71D8" w:rsidRPr="00ED71D8" w:rsidDel="0085527C">
          <w:rPr>
            <w:rFonts w:ascii="Times New Roman" w:hAnsi="Times New Roman" w:cs="Times New Roman"/>
            <w:color w:val="000000" w:themeColor="text1"/>
            <w:sz w:val="28"/>
            <w:szCs w:val="28"/>
          </w:rPr>
          <w:delText>.</w:delText>
        </w:r>
      </w:del>
      <w:del w:id="347" w:author="Peter Rohde" w:date="2016-10-20T19:25:00Z">
        <w:r w:rsidR="00ED71D8" w:rsidRPr="00ED71D8" w:rsidDel="003C3A10">
          <w:rPr>
            <w:rFonts w:ascii="Times New Roman" w:hAnsi="Times New Roman" w:cs="Times New Roman"/>
            <w:color w:val="000000" w:themeColor="text1"/>
            <w:sz w:val="28"/>
            <w:szCs w:val="28"/>
          </w:rPr>
          <w:delText xml:space="preserve"> </w:delText>
        </w:r>
      </w:del>
      <w:del w:id="348" w:author="Peter Rohde" w:date="2016-10-20T20:37:00Z">
        <w:r w:rsidR="00C43C5C" w:rsidRPr="00C43C5C" w:rsidDel="0085527C">
          <w:rPr>
            <w:rFonts w:ascii="Times New Roman" w:hAnsi="Times New Roman" w:cs="Times New Roman"/>
            <w:color w:val="000000" w:themeColor="text1"/>
            <w:sz w:val="28"/>
            <w:szCs w:val="28"/>
          </w:rPr>
          <w:delText xml:space="preserve">In 2012, </w:delText>
        </w:r>
      </w:del>
      <w:del w:id="349" w:author="Peter Rohde" w:date="2016-10-20T19:25:00Z">
        <w:r w:rsidR="00C43C5C" w:rsidRPr="00C43C5C" w:rsidDel="003C3A10">
          <w:rPr>
            <w:rFonts w:ascii="Times New Roman" w:hAnsi="Times New Roman" w:cs="Times New Roman"/>
            <w:color w:val="000000" w:themeColor="text1"/>
            <w:sz w:val="28"/>
            <w:szCs w:val="28"/>
          </w:rPr>
          <w:delText xml:space="preserve">X-S Ma et al. </w:delText>
        </w:r>
      </w:del>
      <w:del w:id="350" w:author="Peter Rohde" w:date="2016-10-20T20:37:00Z">
        <w:r w:rsidR="00C43C5C" w:rsidRPr="00C43C5C" w:rsidDel="0085527C">
          <w:rPr>
            <w:rFonts w:ascii="Times New Roman" w:hAnsi="Times New Roman" w:cs="Times New Roman"/>
            <w:color w:val="000000" w:themeColor="text1"/>
            <w:sz w:val="28"/>
            <w:szCs w:val="28"/>
          </w:rPr>
          <w:delText>[</w:delText>
        </w:r>
        <w:r w:rsidR="0009589C" w:rsidRPr="0009589C" w:rsidDel="0085527C">
          <w:rPr>
            <w:rFonts w:ascii="Times New Roman" w:hAnsi="Times New Roman" w:cs="Times New Roman"/>
            <w:color w:val="000000" w:themeColor="text1"/>
            <w:sz w:val="28"/>
            <w:szCs w:val="28"/>
          </w:rPr>
          <w:delText>Nature Physics 8, 479</w:delText>
        </w:r>
        <w:r w:rsidR="00C43C5C" w:rsidDel="0085527C">
          <w:rPr>
            <w:rFonts w:ascii="Times New Roman" w:hAnsi="Times New Roman" w:cs="Times New Roman"/>
            <w:color w:val="000000" w:themeColor="text1"/>
            <w:sz w:val="28"/>
            <w:szCs w:val="28"/>
          </w:rPr>
          <w:delText>] demonstrated</w:delText>
        </w:r>
        <w:r w:rsidR="00ED71D8" w:rsidRPr="00ED71D8" w:rsidDel="0085527C">
          <w:rPr>
            <w:rFonts w:ascii="Times New Roman" w:hAnsi="Times New Roman" w:cs="Times New Roman"/>
            <w:color w:val="000000" w:themeColor="text1"/>
            <w:sz w:val="28"/>
            <w:szCs w:val="28"/>
          </w:rPr>
          <w:delText xml:space="preserve"> </w:delText>
        </w:r>
        <w:r w:rsidR="00C43C5C" w:rsidRPr="00C43C5C" w:rsidDel="0085527C">
          <w:rPr>
            <w:rFonts w:ascii="Times New Roman" w:hAnsi="Times New Roman" w:cs="Times New Roman"/>
            <w:color w:val="000000" w:themeColor="text1"/>
            <w:sz w:val="28"/>
            <w:szCs w:val="28"/>
          </w:rPr>
          <w:delText xml:space="preserve">an entanglement </w:delText>
        </w:r>
        <w:r w:rsidR="0009589C" w:rsidDel="0085527C">
          <w:rPr>
            <w:rFonts w:ascii="Times New Roman" w:hAnsi="Times New Roman" w:cs="Times New Roman"/>
            <w:color w:val="000000" w:themeColor="text1"/>
            <w:sz w:val="28"/>
            <w:szCs w:val="28"/>
          </w:rPr>
          <w:delText>swapping</w:delText>
        </w:r>
        <w:r w:rsidR="00C43C5C" w:rsidRPr="00C43C5C" w:rsidDel="0085527C">
          <w:rPr>
            <w:rFonts w:ascii="Times New Roman" w:hAnsi="Times New Roman" w:cs="Times New Roman"/>
            <w:color w:val="000000" w:themeColor="text1"/>
            <w:sz w:val="28"/>
            <w:szCs w:val="28"/>
          </w:rPr>
          <w:delText xml:space="preserve"> experiment with active </w:delText>
        </w:r>
        <w:r w:rsidR="00C43C5C" w:rsidRPr="00ED71D8" w:rsidDel="0085527C">
          <w:rPr>
            <w:rFonts w:ascii="Times New Roman" w:hAnsi="Times New Roman" w:cs="Times New Roman"/>
            <w:color w:val="000000" w:themeColor="text1"/>
            <w:sz w:val="28"/>
            <w:szCs w:val="28"/>
          </w:rPr>
          <w:delText>delayed choice</w:delText>
        </w:r>
        <w:r w:rsidR="00C43C5C" w:rsidRPr="00C43C5C" w:rsidDel="0085527C">
          <w:rPr>
            <w:rFonts w:ascii="Times New Roman" w:hAnsi="Times New Roman" w:cs="Times New Roman"/>
            <w:color w:val="000000" w:themeColor="text1"/>
            <w:sz w:val="28"/>
            <w:szCs w:val="28"/>
          </w:rPr>
          <w:delText xml:space="preserve">. In </w:delText>
        </w:r>
        <w:r w:rsidR="0009589C" w:rsidDel="0085527C">
          <w:rPr>
            <w:rFonts w:ascii="Times New Roman" w:hAnsi="Times New Roman" w:cs="Times New Roman"/>
            <w:color w:val="000000" w:themeColor="text1"/>
            <w:sz w:val="28"/>
            <w:szCs w:val="28"/>
          </w:rPr>
          <w:delText>their</w:delText>
        </w:r>
        <w:r w:rsidR="00C43C5C" w:rsidRPr="00C43C5C" w:rsidDel="0085527C">
          <w:rPr>
            <w:rFonts w:ascii="Times New Roman" w:hAnsi="Times New Roman" w:cs="Times New Roman"/>
            <w:color w:val="000000" w:themeColor="text1"/>
            <w:sz w:val="28"/>
            <w:szCs w:val="28"/>
          </w:rPr>
          <w:delText xml:space="preserve"> experiment, they designed </w:delText>
        </w:r>
      </w:del>
      <w:del w:id="351"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2" w:author="Peter Rohde" w:date="2016-10-20T20:37:00Z">
        <w:r w:rsidR="00C43C5C" w:rsidRPr="00C43C5C" w:rsidDel="0085527C">
          <w:rPr>
            <w:rFonts w:ascii="Times New Roman" w:hAnsi="Times New Roman" w:cs="Times New Roman"/>
            <w:color w:val="000000" w:themeColor="text1"/>
            <w:sz w:val="28"/>
            <w:szCs w:val="28"/>
          </w:rPr>
          <w:delText xml:space="preserve">special interferometer to realize </w:delText>
        </w:r>
      </w:del>
      <w:del w:id="353"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4" w:author="Peter Rohde" w:date="2016-10-20T20:37:00Z">
        <w:r w:rsidR="00C43C5C" w:rsidRPr="00C43C5C" w:rsidDel="0085527C">
          <w:rPr>
            <w:rFonts w:ascii="Times New Roman" w:hAnsi="Times New Roman" w:cs="Times New Roman"/>
            <w:color w:val="000000" w:themeColor="text1"/>
            <w:sz w:val="28"/>
            <w:szCs w:val="28"/>
          </w:rPr>
          <w:delText xml:space="preserve">active switching between </w:delText>
        </w:r>
      </w:del>
      <w:del w:id="355"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6" w:author="Peter Rohde" w:date="2016-10-20T20:37:00Z">
        <w:r w:rsidR="00C43C5C" w:rsidRPr="00C43C5C" w:rsidDel="0085527C">
          <w:rPr>
            <w:rFonts w:ascii="Times New Roman" w:hAnsi="Times New Roman" w:cs="Times New Roman"/>
            <w:color w:val="000000" w:themeColor="text1"/>
            <w:sz w:val="28"/>
            <w:szCs w:val="28"/>
          </w:rPr>
          <w:delText xml:space="preserve">Bell state measurement and </w:delText>
        </w:r>
      </w:del>
      <w:del w:id="357" w:author="Peter Rohde" w:date="2016-10-20T19:25:00Z">
        <w:r w:rsidR="00C43C5C" w:rsidRPr="00C43C5C" w:rsidDel="0010713E">
          <w:rPr>
            <w:rFonts w:ascii="Times New Roman" w:hAnsi="Times New Roman" w:cs="Times New Roman"/>
            <w:color w:val="000000" w:themeColor="text1"/>
            <w:sz w:val="28"/>
            <w:szCs w:val="28"/>
          </w:rPr>
          <w:delText xml:space="preserve">the </w:delText>
        </w:r>
      </w:del>
      <w:del w:id="358" w:author="Peter Rohde" w:date="2016-10-20T20:37:00Z">
        <w:r w:rsidR="00C43C5C" w:rsidRPr="00C43C5C" w:rsidDel="0085527C">
          <w:rPr>
            <w:rFonts w:ascii="Times New Roman" w:hAnsi="Times New Roman" w:cs="Times New Roman"/>
            <w:color w:val="000000" w:themeColor="text1"/>
            <w:sz w:val="28"/>
            <w:szCs w:val="28"/>
          </w:rPr>
          <w:delText>separation state measurement, and experimentally verified the entanglement-separabi</w:delText>
        </w:r>
        <w:r w:rsidR="00C43C5C" w:rsidDel="0085527C">
          <w:rPr>
            <w:rFonts w:ascii="Times New Roman" w:hAnsi="Times New Roman" w:cs="Times New Roman"/>
            <w:color w:val="000000" w:themeColor="text1"/>
            <w:sz w:val="28"/>
            <w:szCs w:val="28"/>
          </w:rPr>
          <w:delText>lity duality of the two photons.</w:delText>
        </w:r>
      </w:del>
    </w:p>
    <w:p w14:paraId="453DC409" w14:textId="10CEB240" w:rsidR="0004757B" w:rsidDel="0085527C" w:rsidRDefault="00127242">
      <w:pPr>
        <w:adjustRightInd w:val="0"/>
        <w:snapToGrid w:val="0"/>
        <w:spacing w:line="360" w:lineRule="auto"/>
        <w:ind w:firstLineChars="200" w:firstLine="560"/>
        <w:rPr>
          <w:del w:id="359" w:author="Peter Rohde" w:date="2016-10-20T20:37:00Z"/>
          <w:rFonts w:ascii="Times New Roman" w:hAnsi="Times New Roman" w:cs="Times New Roman"/>
          <w:color w:val="000000" w:themeColor="text1"/>
          <w:sz w:val="28"/>
          <w:szCs w:val="28"/>
        </w:rPr>
      </w:pPr>
      <w:del w:id="360" w:author="Peter Rohde" w:date="2016-10-20T20:37:00Z">
        <w:r w:rsidRPr="00127242" w:rsidDel="0085527C">
          <w:rPr>
            <w:rFonts w:ascii="Times New Roman" w:hAnsi="Times New Roman" w:cs="Times New Roman"/>
            <w:color w:val="000000" w:themeColor="text1"/>
            <w:sz w:val="28"/>
            <w:szCs w:val="28"/>
          </w:rPr>
          <w:delText xml:space="preserve">Subsequently, </w:delText>
        </w:r>
      </w:del>
      <w:del w:id="361" w:author="Peter Rohde" w:date="2016-10-20T20:08:00Z">
        <w:r w:rsidRPr="00127242" w:rsidDel="00DE738C">
          <w:rPr>
            <w:rFonts w:ascii="Times New Roman" w:hAnsi="Times New Roman" w:cs="Times New Roman"/>
            <w:color w:val="000000" w:themeColor="text1"/>
            <w:sz w:val="28"/>
            <w:szCs w:val="28"/>
          </w:rPr>
          <w:delText xml:space="preserve">the experiments of </w:delText>
        </w:r>
      </w:del>
      <w:del w:id="362" w:author="Peter Rohde" w:date="2016-10-20T20:37:00Z">
        <w:r w:rsidRPr="00127242" w:rsidDel="0085527C">
          <w:rPr>
            <w:rFonts w:ascii="Times New Roman" w:hAnsi="Times New Roman" w:cs="Times New Roman"/>
            <w:color w:val="000000" w:themeColor="text1"/>
            <w:sz w:val="28"/>
            <w:szCs w:val="28"/>
          </w:rPr>
          <w:delText xml:space="preserve">entanglement swapping have </w:delText>
        </w:r>
      </w:del>
      <w:del w:id="363" w:author="Peter Rohde" w:date="2016-10-20T20:08:00Z">
        <w:r w:rsidR="008B3A71" w:rsidDel="0024100A">
          <w:rPr>
            <w:rFonts w:ascii="Times New Roman" w:hAnsi="Times New Roman" w:cs="Times New Roman"/>
            <w:color w:val="000000" w:themeColor="text1"/>
            <w:sz w:val="28"/>
            <w:szCs w:val="28"/>
          </w:rPr>
          <w:delText xml:space="preserve">been </w:delText>
        </w:r>
        <w:r w:rsidRPr="00127242" w:rsidDel="0024100A">
          <w:rPr>
            <w:rFonts w:ascii="Times New Roman" w:hAnsi="Times New Roman" w:cs="Times New Roman"/>
            <w:color w:val="000000" w:themeColor="text1"/>
            <w:sz w:val="28"/>
            <w:szCs w:val="28"/>
          </w:rPr>
          <w:delText xml:space="preserve">developed </w:delText>
        </w:r>
        <w:r w:rsidR="008B3A71" w:rsidDel="0024100A">
          <w:rPr>
            <w:rFonts w:ascii="Times New Roman" w:hAnsi="Times New Roman" w:cs="Times New Roman"/>
            <w:color w:val="000000" w:themeColor="text1"/>
            <w:sz w:val="28"/>
            <w:szCs w:val="28"/>
          </w:rPr>
          <w:delText>to</w:delText>
        </w:r>
      </w:del>
      <w:del w:id="364" w:author="Peter Rohde" w:date="2016-10-20T20:37:00Z">
        <w:r w:rsidR="008B3A71" w:rsidDel="0085527C">
          <w:rPr>
            <w:rFonts w:ascii="Times New Roman" w:hAnsi="Times New Roman" w:cs="Times New Roman"/>
            <w:color w:val="000000" w:themeColor="text1"/>
            <w:sz w:val="28"/>
            <w:szCs w:val="28"/>
          </w:rPr>
          <w:delText xml:space="preserve"> be </w:delText>
        </w:r>
        <w:r w:rsidRPr="00127242" w:rsidDel="0085527C">
          <w:rPr>
            <w:rFonts w:ascii="Times New Roman" w:hAnsi="Times New Roman" w:cs="Times New Roman"/>
            <w:color w:val="000000" w:themeColor="text1"/>
            <w:sz w:val="28"/>
            <w:szCs w:val="28"/>
          </w:rPr>
          <w:delText>more complex and rigorous</w:delText>
        </w:r>
      </w:del>
      <w:del w:id="365" w:author="Peter Rohde" w:date="2016-10-20T20:09:00Z">
        <w:r w:rsidDel="00B54305">
          <w:rPr>
            <w:rFonts w:ascii="Times New Roman" w:hAnsi="Times New Roman" w:cs="Times New Roman"/>
            <w:color w:val="000000" w:themeColor="text1"/>
            <w:sz w:val="28"/>
            <w:szCs w:val="28"/>
          </w:rPr>
          <w:delText xml:space="preserve">. </w:delText>
        </w:r>
        <w:r w:rsidR="00B70A62" w:rsidRPr="00B70A62" w:rsidDel="00B54305">
          <w:rPr>
            <w:rFonts w:ascii="Times New Roman" w:hAnsi="Times New Roman" w:cs="Times New Roman"/>
            <w:color w:val="000000" w:themeColor="text1"/>
            <w:sz w:val="28"/>
            <w:szCs w:val="28"/>
          </w:rPr>
          <w:delText>The development</w:delText>
        </w:r>
        <w:r w:rsidR="00B70A62" w:rsidDel="00B54305">
          <w:rPr>
            <w:rFonts w:ascii="Times New Roman" w:hAnsi="Times New Roman" w:cs="Times New Roman"/>
            <w:color w:val="000000" w:themeColor="text1"/>
            <w:sz w:val="28"/>
            <w:szCs w:val="28"/>
          </w:rPr>
          <w:delText>s</w:delText>
        </w:r>
        <w:r w:rsidR="00B70A62" w:rsidRPr="00B70A62" w:rsidDel="00B54305">
          <w:rPr>
            <w:rFonts w:ascii="Times New Roman" w:hAnsi="Times New Roman" w:cs="Times New Roman"/>
            <w:color w:val="000000" w:themeColor="text1"/>
            <w:sz w:val="28"/>
            <w:szCs w:val="28"/>
          </w:rPr>
          <w:delText xml:space="preserve"> of </w:delText>
        </w:r>
        <w:r w:rsidR="00226642" w:rsidDel="00B54305">
          <w:rPr>
            <w:rFonts w:ascii="Times New Roman" w:hAnsi="Times New Roman" w:cs="Times New Roman"/>
            <w:color w:val="000000" w:themeColor="text1"/>
            <w:sz w:val="28"/>
            <w:szCs w:val="28"/>
          </w:rPr>
          <w:delText>these technologies</w:delText>
        </w:r>
        <w:r w:rsidR="007D032E" w:rsidDel="00B54305">
          <w:rPr>
            <w:rFonts w:ascii="Times New Roman" w:hAnsi="Times New Roman" w:cs="Times New Roman"/>
            <w:color w:val="000000" w:themeColor="text1"/>
            <w:sz w:val="28"/>
            <w:szCs w:val="28"/>
          </w:rPr>
          <w:delText xml:space="preserve"> can be used for more complex quantum networks</w:delText>
        </w:r>
      </w:del>
      <w:del w:id="366" w:author="Peter Rohde" w:date="2016-10-20T20:37:00Z">
        <w:r w:rsidR="007D032E" w:rsidDel="0085527C">
          <w:rPr>
            <w:rFonts w:ascii="Times New Roman" w:hAnsi="Times New Roman" w:cs="Times New Roman"/>
            <w:color w:val="000000" w:themeColor="text1"/>
            <w:sz w:val="28"/>
            <w:szCs w:val="28"/>
          </w:rPr>
          <w:delText>.</w:delText>
        </w:r>
      </w:del>
      <w:del w:id="367" w:author="Peter Rohde" w:date="2016-10-20T20:09:00Z">
        <w:r w:rsidR="007D032E" w:rsidDel="00B54305">
          <w:rPr>
            <w:rFonts w:ascii="Times New Roman" w:hAnsi="Times New Roman" w:cs="Times New Roman"/>
            <w:color w:val="000000" w:themeColor="text1"/>
            <w:sz w:val="28"/>
            <w:szCs w:val="28"/>
          </w:rPr>
          <w:delText xml:space="preserve"> </w:delText>
        </w:r>
        <w:r w:rsidR="009C7AB1" w:rsidDel="00627E08">
          <w:rPr>
            <w:rFonts w:ascii="Times New Roman" w:hAnsi="Times New Roman" w:cs="Times New Roman"/>
            <w:color w:val="000000" w:themeColor="text1"/>
            <w:sz w:val="28"/>
            <w:szCs w:val="28"/>
          </w:rPr>
          <w:delText xml:space="preserve">Goebel et al. </w:delText>
        </w:r>
      </w:del>
      <w:del w:id="368" w:author="Peter Rohde" w:date="2016-10-20T20:37:00Z">
        <w:r w:rsidR="009C7AB1" w:rsidDel="0085527C">
          <w:rPr>
            <w:rFonts w:ascii="Times New Roman" w:hAnsi="Times New Roman" w:cs="Times New Roman"/>
            <w:color w:val="000000" w:themeColor="text1"/>
            <w:sz w:val="28"/>
            <w:szCs w:val="28"/>
          </w:rPr>
          <w:delText>[</w:delText>
        </w:r>
        <w:r w:rsidR="009C7AB1" w:rsidRPr="009C7AB1" w:rsidDel="0085527C">
          <w:rPr>
            <w:rFonts w:ascii="Times New Roman" w:hAnsi="Times New Roman" w:cs="Times New Roman"/>
            <w:color w:val="000000" w:themeColor="text1"/>
            <w:sz w:val="28"/>
            <w:szCs w:val="28"/>
          </w:rPr>
          <w:delText>Phys. Rev. Lett. 101,</w:delText>
        </w:r>
        <w:r w:rsidR="009C7AB1" w:rsidDel="0085527C">
          <w:rPr>
            <w:rFonts w:ascii="Times New Roman" w:hAnsi="Times New Roman" w:cs="Times New Roman" w:hint="eastAsia"/>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080403</w:delText>
        </w:r>
        <w:r w:rsidR="009C7AB1"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use</w:delText>
        </w:r>
        <w:r w:rsidR="000905E3" w:rsidDel="0085527C">
          <w:rPr>
            <w:rFonts w:ascii="Times New Roman" w:hAnsi="Times New Roman" w:cs="Times New Roman"/>
            <w:color w:val="000000" w:themeColor="text1"/>
            <w:sz w:val="28"/>
            <w:szCs w:val="28"/>
          </w:rPr>
          <w:delText>d</w:delText>
        </w:r>
        <w:r w:rsidDel="0085527C">
          <w:rPr>
            <w:rFonts w:ascii="Times New Roman" w:hAnsi="Times New Roman" w:cs="Times New Roman"/>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three pairs of polarization</w:delText>
        </w:r>
      </w:del>
      <w:del w:id="369" w:author="Peter Rohde" w:date="2016-10-20T20:09:00Z">
        <w:r w:rsidRPr="00127242" w:rsidDel="00627E08">
          <w:rPr>
            <w:rFonts w:ascii="Times New Roman" w:hAnsi="Times New Roman" w:cs="Times New Roman"/>
            <w:color w:val="000000" w:themeColor="text1"/>
            <w:sz w:val="28"/>
            <w:szCs w:val="28"/>
          </w:rPr>
          <w:delText xml:space="preserve"> </w:delText>
        </w:r>
      </w:del>
      <w:del w:id="370" w:author="Peter Rohde" w:date="2016-10-20T20:37:00Z">
        <w:r w:rsidRPr="00127242" w:rsidDel="0085527C">
          <w:rPr>
            <w:rFonts w:ascii="Times New Roman" w:hAnsi="Times New Roman" w:cs="Times New Roman"/>
            <w:color w:val="000000" w:themeColor="text1"/>
            <w:sz w:val="28"/>
            <w:szCs w:val="28"/>
          </w:rPr>
          <w:delText>en</w:delText>
        </w:r>
        <w:r w:rsidDel="0085527C">
          <w:rPr>
            <w:rFonts w:ascii="Times New Roman" w:hAnsi="Times New Roman" w:cs="Times New Roman"/>
            <w:color w:val="000000" w:themeColor="text1"/>
            <w:sz w:val="28"/>
            <w:szCs w:val="28"/>
          </w:rPr>
          <w:delText>tangled photons and conduct</w:delText>
        </w:r>
        <w:r w:rsidR="000905E3" w:rsidDel="0085527C">
          <w:rPr>
            <w:rFonts w:ascii="Times New Roman" w:hAnsi="Times New Roman" w:cs="Times New Roman"/>
            <w:color w:val="000000" w:themeColor="text1"/>
            <w:sz w:val="28"/>
            <w:szCs w:val="28"/>
          </w:rPr>
          <w:delText>ed</w:delText>
        </w:r>
        <w:r w:rsidDel="0085527C">
          <w:rPr>
            <w:rFonts w:ascii="Times New Roman" w:hAnsi="Times New Roman" w:cs="Times New Roman"/>
            <w:color w:val="000000" w:themeColor="text1"/>
            <w:sz w:val="28"/>
            <w:szCs w:val="28"/>
          </w:rPr>
          <w:delText xml:space="preserve"> two</w:delText>
        </w:r>
        <w:r w:rsidDel="0085527C">
          <w:rPr>
            <w:rFonts w:ascii="Times New Roman" w:hAnsi="Times New Roman" w:cs="Times New Roman" w:hint="eastAsia"/>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Bell-state measurements</w:delText>
        </w:r>
        <w:r w:rsidDel="0085527C">
          <w:rPr>
            <w:rFonts w:ascii="Times New Roman" w:hAnsi="Times New Roman" w:cs="Times New Roman"/>
            <w:color w:val="000000" w:themeColor="text1"/>
            <w:sz w:val="28"/>
            <w:szCs w:val="28"/>
          </w:rPr>
          <w:delText xml:space="preserve"> to realize </w:delText>
        </w:r>
      </w:del>
      <w:del w:id="371" w:author="Peter Rohde" w:date="2016-10-20T20:09:00Z">
        <w:r w:rsidDel="00B54305">
          <w:rPr>
            <w:rFonts w:ascii="Times New Roman" w:hAnsi="Times New Roman" w:cs="Times New Roman"/>
            <w:color w:val="000000" w:themeColor="text1"/>
            <w:sz w:val="28"/>
            <w:szCs w:val="28"/>
          </w:rPr>
          <w:delText xml:space="preserve">the </w:delText>
        </w:r>
      </w:del>
      <w:del w:id="372" w:author="Peter Rohde" w:date="2016-10-20T20:37:00Z">
        <w:r w:rsidRPr="00127242" w:rsidDel="0085527C">
          <w:rPr>
            <w:rFonts w:ascii="Times New Roman" w:hAnsi="Times New Roman" w:cs="Times New Roman"/>
            <w:color w:val="000000" w:themeColor="text1"/>
            <w:sz w:val="28"/>
            <w:szCs w:val="28"/>
          </w:rPr>
          <w:delText>multistage entanglement swapping</w:delText>
        </w:r>
        <w:r w:rsidR="009C7AB1" w:rsidDel="0085527C">
          <w:rPr>
            <w:rFonts w:ascii="Times New Roman" w:hAnsi="Times New Roman" w:cs="Times New Roman"/>
            <w:color w:val="000000" w:themeColor="text1"/>
            <w:sz w:val="28"/>
            <w:szCs w:val="28"/>
          </w:rPr>
          <w:delText xml:space="preserve"> in 2008</w:delText>
        </w:r>
        <w:r w:rsidRPr="00127242" w:rsidDel="0085527C">
          <w:rPr>
            <w:rFonts w:ascii="Times New Roman" w:hAnsi="Times New Roman" w:cs="Times New Roman"/>
            <w:color w:val="000000" w:themeColor="text1"/>
            <w:sz w:val="28"/>
            <w:szCs w:val="28"/>
          </w:rPr>
          <w:delText>.</w:delText>
        </w:r>
        <w:r w:rsidDel="0085527C">
          <w:rPr>
            <w:rFonts w:ascii="Times New Roman" w:hAnsi="Times New Roman" w:cs="Times New Roman"/>
            <w:color w:val="000000" w:themeColor="text1"/>
            <w:sz w:val="28"/>
            <w:szCs w:val="28"/>
          </w:rPr>
          <w:delText xml:space="preserve"> </w:delText>
        </w:r>
      </w:del>
      <w:del w:id="373" w:author="Peter Rohde" w:date="2016-10-20T20:10:00Z">
        <w:r w:rsidRPr="00127242" w:rsidDel="00B54305">
          <w:rPr>
            <w:rFonts w:ascii="Times New Roman" w:hAnsi="Times New Roman" w:cs="Times New Roman"/>
            <w:color w:val="000000" w:themeColor="text1"/>
            <w:sz w:val="28"/>
            <w:szCs w:val="28"/>
          </w:rPr>
          <w:delText>Lu</w:delText>
        </w:r>
        <w:r w:rsidR="009C7AB1" w:rsidDel="00B54305">
          <w:rPr>
            <w:rFonts w:ascii="Times New Roman" w:hAnsi="Times New Roman" w:cs="Times New Roman"/>
            <w:color w:val="000000" w:themeColor="text1"/>
            <w:sz w:val="28"/>
            <w:szCs w:val="28"/>
          </w:rPr>
          <w:delText xml:space="preserve"> et al. </w:delText>
        </w:r>
      </w:del>
      <w:del w:id="374" w:author="Peter Rohde" w:date="2016-10-20T20:37:00Z">
        <w:r w:rsidR="009C7AB1" w:rsidDel="0085527C">
          <w:rPr>
            <w:rFonts w:ascii="Times New Roman" w:hAnsi="Times New Roman" w:cs="Times New Roman"/>
            <w:color w:val="000000" w:themeColor="text1"/>
            <w:sz w:val="28"/>
            <w:szCs w:val="28"/>
          </w:rPr>
          <w:delText>[Phys. Rev. Lett. 103,</w:delText>
        </w:r>
        <w:r w:rsidR="00136499" w:rsidDel="0085527C">
          <w:rPr>
            <w:rFonts w:ascii="Times New Roman" w:hAnsi="Times New Roman" w:cs="Times New Roman"/>
            <w:color w:val="000000" w:themeColor="text1"/>
            <w:sz w:val="28"/>
            <w:szCs w:val="28"/>
          </w:rPr>
          <w:delText xml:space="preserve"> </w:delText>
        </w:r>
        <w:r w:rsidR="009C7AB1" w:rsidRPr="009C7AB1" w:rsidDel="0085527C">
          <w:rPr>
            <w:rFonts w:ascii="Times New Roman" w:hAnsi="Times New Roman" w:cs="Times New Roman"/>
            <w:color w:val="000000" w:themeColor="text1"/>
            <w:sz w:val="28"/>
            <w:szCs w:val="28"/>
          </w:rPr>
          <w:delText>020501</w:delText>
        </w:r>
        <w:r w:rsidR="009C7AB1" w:rsidDel="0085527C">
          <w:rPr>
            <w:rFonts w:ascii="Times New Roman" w:hAnsi="Times New Roman" w:cs="Times New Roman"/>
            <w:color w:val="000000" w:themeColor="text1"/>
            <w:sz w:val="28"/>
            <w:szCs w:val="28"/>
          </w:rPr>
          <w:delText>]</w:delText>
        </w:r>
        <w:r w:rsidDel="0085527C">
          <w:rPr>
            <w:rFonts w:ascii="Times New Roman" w:hAnsi="Times New Roman" w:cs="Times New Roman"/>
            <w:color w:val="000000" w:themeColor="text1"/>
            <w:sz w:val="28"/>
            <w:szCs w:val="28"/>
          </w:rPr>
          <w:delText xml:space="preserve"> </w:delText>
        </w:r>
        <w:r w:rsidRPr="00127242" w:rsidDel="0085527C">
          <w:rPr>
            <w:rFonts w:ascii="Times New Roman" w:hAnsi="Times New Roman" w:cs="Times New Roman"/>
            <w:color w:val="000000" w:themeColor="text1"/>
            <w:sz w:val="28"/>
            <w:szCs w:val="28"/>
          </w:rPr>
          <w:delText>demonstrate</w:delText>
        </w:r>
        <w:r w:rsidR="000905E3" w:rsidDel="0085527C">
          <w:rPr>
            <w:rFonts w:ascii="Times New Roman" w:hAnsi="Times New Roman" w:cs="Times New Roman"/>
            <w:color w:val="000000" w:themeColor="text1"/>
            <w:sz w:val="28"/>
            <w:szCs w:val="28"/>
          </w:rPr>
          <w:delText>d</w:delText>
        </w:r>
        <w:r w:rsidRPr="00127242" w:rsidDel="0085527C">
          <w:rPr>
            <w:rFonts w:ascii="Times New Roman" w:hAnsi="Times New Roman" w:cs="Times New Roman"/>
            <w:color w:val="000000" w:themeColor="text1"/>
            <w:sz w:val="28"/>
            <w:szCs w:val="28"/>
          </w:rPr>
          <w:delText xml:space="preserve"> multiparticle entanglement swapping </w:delText>
        </w:r>
        <w:r w:rsidDel="0085527C">
          <w:rPr>
            <w:rFonts w:ascii="Times New Roman" w:hAnsi="Times New Roman" w:cs="Times New Roman"/>
            <w:color w:val="000000" w:themeColor="text1"/>
            <w:sz w:val="28"/>
            <w:szCs w:val="28"/>
          </w:rPr>
          <w:delText>using a three-photon</w:delText>
        </w:r>
      </w:del>
      <w:del w:id="375" w:author="Peter Rohde" w:date="2016-10-20T20:10:00Z">
        <w:r w:rsidDel="00B54305">
          <w:rPr>
            <w:rFonts w:ascii="Times New Roman" w:hAnsi="Times New Roman" w:cs="Times New Roman" w:hint="eastAsia"/>
            <w:color w:val="000000" w:themeColor="text1"/>
            <w:sz w:val="28"/>
            <w:szCs w:val="28"/>
          </w:rPr>
          <w:delText xml:space="preserve"> </w:delText>
        </w:r>
        <w:r w:rsidRPr="00127242" w:rsidDel="00B54305">
          <w:rPr>
            <w:rFonts w:ascii="Times New Roman" w:hAnsi="Times New Roman" w:cs="Times New Roman"/>
            <w:color w:val="000000" w:themeColor="text1"/>
            <w:sz w:val="28"/>
            <w:szCs w:val="28"/>
          </w:rPr>
          <w:delText>Greenberger-Horne-Zeilinger (</w:delText>
        </w:r>
      </w:del>
      <w:del w:id="376" w:author="Peter Rohde" w:date="2016-10-20T20:37:00Z">
        <w:r w:rsidRPr="00127242" w:rsidDel="0085527C">
          <w:rPr>
            <w:rFonts w:ascii="Times New Roman" w:hAnsi="Times New Roman" w:cs="Times New Roman"/>
            <w:color w:val="000000" w:themeColor="text1"/>
            <w:sz w:val="28"/>
            <w:szCs w:val="28"/>
          </w:rPr>
          <w:delText>GHZ</w:delText>
        </w:r>
      </w:del>
      <w:del w:id="377" w:author="Peter Rohde" w:date="2016-10-20T20:10:00Z">
        <w:r w:rsidRPr="00127242" w:rsidDel="00B54305">
          <w:rPr>
            <w:rFonts w:ascii="Times New Roman" w:hAnsi="Times New Roman" w:cs="Times New Roman"/>
            <w:color w:val="000000" w:themeColor="text1"/>
            <w:sz w:val="28"/>
            <w:szCs w:val="28"/>
          </w:rPr>
          <w:delText>)</w:delText>
        </w:r>
      </w:del>
      <w:del w:id="378" w:author="Peter Rohde" w:date="2016-10-20T20:37:00Z">
        <w:r w:rsidRPr="00127242" w:rsidDel="0085527C">
          <w:rPr>
            <w:rFonts w:ascii="Times New Roman" w:hAnsi="Times New Roman" w:cs="Times New Roman"/>
            <w:color w:val="000000" w:themeColor="text1"/>
            <w:sz w:val="28"/>
            <w:szCs w:val="28"/>
          </w:rPr>
          <w:delText xml:space="preserve"> state</w:delText>
        </w:r>
        <w:r w:rsidDel="0085527C">
          <w:rPr>
            <w:rFonts w:ascii="Times New Roman" w:hAnsi="Times New Roman" w:cs="Times New Roman"/>
            <w:color w:val="000000" w:themeColor="text1"/>
            <w:sz w:val="28"/>
            <w:szCs w:val="28"/>
          </w:rPr>
          <w:delText xml:space="preserve">. </w:delText>
        </w:r>
        <w:r w:rsidR="00F338B3" w:rsidDel="0085527C">
          <w:rPr>
            <w:rFonts w:ascii="Times New Roman" w:hAnsi="Times New Roman" w:cs="Times New Roman" w:hint="eastAsia"/>
            <w:color w:val="000000" w:themeColor="text1"/>
            <w:sz w:val="28"/>
            <w:szCs w:val="28"/>
          </w:rPr>
          <w:delText>In 2013</w:delText>
        </w:r>
        <w:r w:rsidR="00F338B3" w:rsidDel="0085527C">
          <w:rPr>
            <w:rFonts w:ascii="Times New Roman" w:hAnsi="Times New Roman" w:cs="Times New Roman"/>
            <w:color w:val="000000" w:themeColor="text1"/>
            <w:sz w:val="28"/>
            <w:szCs w:val="28"/>
          </w:rPr>
          <w:delText>,</w:delText>
        </w:r>
      </w:del>
      <w:del w:id="379" w:author="Peter Rohde" w:date="2016-10-20T20:10:00Z">
        <w:r w:rsidR="00F338B3" w:rsidDel="00B54305">
          <w:rPr>
            <w:rFonts w:ascii="Times New Roman" w:hAnsi="Times New Roman" w:cs="Times New Roman"/>
            <w:color w:val="000000" w:themeColor="text1"/>
            <w:sz w:val="28"/>
            <w:szCs w:val="28"/>
          </w:rPr>
          <w:delText xml:space="preserve"> </w:delText>
        </w:r>
        <w:r w:rsidR="00F338B3" w:rsidRPr="00F338B3" w:rsidDel="00B54305">
          <w:rPr>
            <w:rFonts w:ascii="Times New Roman" w:hAnsi="Times New Roman" w:cs="Times New Roman"/>
            <w:color w:val="000000" w:themeColor="text1"/>
            <w:sz w:val="28"/>
            <w:szCs w:val="28"/>
          </w:rPr>
          <w:delText>E. Megidish</w:delText>
        </w:r>
        <w:r w:rsidR="00F338B3" w:rsidDel="00B54305">
          <w:rPr>
            <w:rFonts w:ascii="Times New Roman" w:hAnsi="Times New Roman" w:cs="Times New Roman"/>
            <w:color w:val="000000" w:themeColor="text1"/>
            <w:sz w:val="28"/>
            <w:szCs w:val="28"/>
          </w:rPr>
          <w:delText xml:space="preserve"> et al. </w:delText>
        </w:r>
      </w:del>
      <w:del w:id="380" w:author="Peter Rohde" w:date="2016-10-20T20:37:00Z">
        <w:r w:rsidR="00F338B3" w:rsidDel="0085527C">
          <w:rPr>
            <w:rFonts w:ascii="Times New Roman" w:hAnsi="Times New Roman" w:cs="Times New Roman"/>
            <w:color w:val="000000" w:themeColor="text1"/>
            <w:sz w:val="28"/>
            <w:szCs w:val="28"/>
          </w:rPr>
          <w:delText>[</w:delText>
        </w:r>
        <w:r w:rsidR="00E6421C" w:rsidRPr="00E6421C" w:rsidDel="0085527C">
          <w:rPr>
            <w:rFonts w:ascii="Times New Roman" w:hAnsi="Times New Roman" w:cs="Times New Roman"/>
            <w:color w:val="000000" w:themeColor="text1"/>
            <w:sz w:val="28"/>
            <w:szCs w:val="28"/>
          </w:rPr>
          <w:delText>Phys. Rev. Lett. 110, 210403</w:delText>
        </w:r>
        <w:r w:rsidR="00F338B3" w:rsidDel="0085527C">
          <w:rPr>
            <w:rFonts w:ascii="Times New Roman" w:hAnsi="Times New Roman" w:cs="Times New Roman"/>
            <w:color w:val="000000" w:themeColor="text1"/>
            <w:sz w:val="28"/>
            <w:szCs w:val="28"/>
          </w:rPr>
          <w:delText xml:space="preserve">] demonstrated </w:delText>
        </w:r>
      </w:del>
      <w:del w:id="381" w:author="Peter Rohde" w:date="2016-10-20T20:10:00Z">
        <w:r w:rsidR="00F338B3" w:rsidDel="00B54305">
          <w:rPr>
            <w:rFonts w:ascii="Times New Roman" w:hAnsi="Times New Roman" w:cs="Times New Roman"/>
            <w:color w:val="000000" w:themeColor="text1"/>
            <w:sz w:val="28"/>
            <w:szCs w:val="28"/>
          </w:rPr>
          <w:delText xml:space="preserve">the </w:delText>
        </w:r>
      </w:del>
      <w:del w:id="382" w:author="Peter Rohde" w:date="2016-10-20T20:37:00Z">
        <w:r w:rsidR="00F338B3" w:rsidDel="0085527C">
          <w:rPr>
            <w:rFonts w:ascii="Times New Roman" w:hAnsi="Times New Roman" w:cs="Times New Roman"/>
            <w:color w:val="000000" w:themeColor="text1"/>
            <w:sz w:val="28"/>
            <w:szCs w:val="28"/>
          </w:rPr>
          <w:delText>e</w:delText>
        </w:r>
        <w:r w:rsidR="00F338B3" w:rsidRPr="00F338B3" w:rsidDel="0085527C">
          <w:rPr>
            <w:rFonts w:ascii="Times New Roman" w:hAnsi="Times New Roman" w:cs="Times New Roman"/>
            <w:color w:val="000000" w:themeColor="text1"/>
            <w:sz w:val="28"/>
            <w:szCs w:val="28"/>
          </w:rPr>
          <w:delText xml:space="preserve">ntanglement </w:delText>
        </w:r>
        <w:r w:rsidR="00F338B3" w:rsidDel="0085527C">
          <w:rPr>
            <w:rFonts w:ascii="Times New Roman" w:hAnsi="Times New Roman" w:cs="Times New Roman"/>
            <w:color w:val="000000" w:themeColor="text1"/>
            <w:sz w:val="28"/>
            <w:szCs w:val="28"/>
          </w:rPr>
          <w:delText>s</w:delText>
        </w:r>
        <w:r w:rsidR="00F338B3" w:rsidRPr="00F338B3" w:rsidDel="0085527C">
          <w:rPr>
            <w:rFonts w:ascii="Times New Roman" w:hAnsi="Times New Roman" w:cs="Times New Roman"/>
            <w:color w:val="000000" w:themeColor="text1"/>
            <w:sz w:val="28"/>
            <w:szCs w:val="28"/>
          </w:rPr>
          <w:delText xml:space="preserve">wapping between </w:delText>
        </w:r>
        <w:r w:rsidR="00F338B3" w:rsidDel="0085527C">
          <w:rPr>
            <w:rFonts w:ascii="Times New Roman" w:hAnsi="Times New Roman" w:cs="Times New Roman"/>
            <w:color w:val="000000" w:themeColor="text1"/>
            <w:sz w:val="28"/>
            <w:szCs w:val="28"/>
          </w:rPr>
          <w:delText>p</w:delText>
        </w:r>
        <w:r w:rsidR="00F338B3" w:rsidRPr="00F338B3" w:rsidDel="0085527C">
          <w:rPr>
            <w:rFonts w:ascii="Times New Roman" w:hAnsi="Times New Roman" w:cs="Times New Roman"/>
            <w:color w:val="000000" w:themeColor="text1"/>
            <w:sz w:val="28"/>
            <w:szCs w:val="28"/>
          </w:rPr>
          <w:delText xml:space="preserve">hotons that </w:delText>
        </w:r>
      </w:del>
      <w:del w:id="383" w:author="Peter Rohde" w:date="2016-10-20T20:10:00Z">
        <w:r w:rsidR="00F338B3" w:rsidRPr="00F338B3" w:rsidDel="00B54305">
          <w:rPr>
            <w:rFonts w:ascii="Times New Roman" w:hAnsi="Times New Roman" w:cs="Times New Roman"/>
            <w:color w:val="000000" w:themeColor="text1"/>
            <w:sz w:val="28"/>
            <w:szCs w:val="28"/>
          </w:rPr>
          <w:delText xml:space="preserve">have </w:delText>
        </w:r>
      </w:del>
      <w:del w:id="384" w:author="Peter Rohde" w:date="2016-10-20T20:37:00Z">
        <w:r w:rsidR="00F338B3" w:rsidDel="0085527C">
          <w:rPr>
            <w:rFonts w:ascii="Times New Roman" w:hAnsi="Times New Roman" w:cs="Times New Roman"/>
            <w:color w:val="000000" w:themeColor="text1"/>
            <w:sz w:val="28"/>
            <w:szCs w:val="28"/>
          </w:rPr>
          <w:delText>n</w:delText>
        </w:r>
        <w:r w:rsidR="00F338B3" w:rsidRPr="00F338B3" w:rsidDel="0085527C">
          <w:rPr>
            <w:rFonts w:ascii="Times New Roman" w:hAnsi="Times New Roman" w:cs="Times New Roman"/>
            <w:color w:val="000000" w:themeColor="text1"/>
            <w:sz w:val="28"/>
            <w:szCs w:val="28"/>
          </w:rPr>
          <w:delText xml:space="preserve">ever </w:delText>
        </w:r>
        <w:r w:rsidR="00F338B3" w:rsidDel="0085527C">
          <w:rPr>
            <w:rFonts w:ascii="Times New Roman" w:hAnsi="Times New Roman" w:cs="Times New Roman"/>
            <w:color w:val="000000" w:themeColor="text1"/>
            <w:sz w:val="28"/>
            <w:szCs w:val="28"/>
          </w:rPr>
          <w:delText>c</w:delText>
        </w:r>
        <w:r w:rsidR="00F338B3" w:rsidRPr="00F338B3" w:rsidDel="0085527C">
          <w:rPr>
            <w:rFonts w:ascii="Times New Roman" w:hAnsi="Times New Roman" w:cs="Times New Roman"/>
            <w:color w:val="000000" w:themeColor="text1"/>
            <w:sz w:val="28"/>
            <w:szCs w:val="28"/>
          </w:rPr>
          <w:delText>oexisted</w:delText>
        </w:r>
        <w:r w:rsidR="00F338B3" w:rsidDel="0085527C">
          <w:rPr>
            <w:rFonts w:ascii="Times New Roman" w:hAnsi="Times New Roman" w:cs="Times New Roman"/>
            <w:color w:val="000000" w:themeColor="text1"/>
            <w:sz w:val="28"/>
            <w:szCs w:val="28"/>
          </w:rPr>
          <w:delText xml:space="preserve">. </w:delText>
        </w:r>
        <w:r w:rsidR="00F338B3" w:rsidDel="0085527C">
          <w:rPr>
            <w:rFonts w:ascii="Times New Roman" w:hAnsi="Times New Roman" w:cs="Times New Roman" w:hint="eastAsia"/>
            <w:color w:val="000000" w:themeColor="text1"/>
            <w:sz w:val="28"/>
            <w:szCs w:val="28"/>
          </w:rPr>
          <w:delText>I</w:delText>
        </w:r>
        <w:r w:rsidR="00F338B3" w:rsidDel="0085527C">
          <w:rPr>
            <w:rFonts w:ascii="Times New Roman" w:hAnsi="Times New Roman" w:cs="Times New Roman"/>
            <w:color w:val="000000" w:themeColor="text1"/>
            <w:sz w:val="28"/>
            <w:szCs w:val="28"/>
          </w:rPr>
          <w:delText xml:space="preserve">n their experiment, </w:delText>
        </w:r>
        <w:r w:rsidR="00F338B3" w:rsidRPr="00F338B3" w:rsidDel="0085527C">
          <w:rPr>
            <w:rFonts w:ascii="Times New Roman" w:hAnsi="Times New Roman" w:cs="Times New Roman"/>
            <w:color w:val="000000" w:themeColor="text1"/>
            <w:sz w:val="28"/>
            <w:szCs w:val="28"/>
          </w:rPr>
          <w:delText xml:space="preserve">entangled photons </w:delText>
        </w:r>
        <w:r w:rsidR="00F338B3" w:rsidDel="0085527C">
          <w:rPr>
            <w:rFonts w:ascii="Times New Roman" w:hAnsi="Times New Roman" w:cs="Times New Roman"/>
            <w:color w:val="000000" w:themeColor="text1"/>
            <w:sz w:val="28"/>
            <w:szCs w:val="28"/>
          </w:rPr>
          <w:delText>are not only separated spatially, but also</w:delText>
        </w:r>
        <w:r w:rsidR="00F338B3" w:rsidRPr="00F338B3" w:rsidDel="0085527C">
          <w:rPr>
            <w:rFonts w:ascii="Times New Roman" w:hAnsi="Times New Roman" w:cs="Times New Roman"/>
            <w:color w:val="000000" w:themeColor="text1"/>
            <w:sz w:val="28"/>
            <w:szCs w:val="28"/>
          </w:rPr>
          <w:delText xml:space="preserve"> temporally</w:delText>
        </w:r>
      </w:del>
      <w:del w:id="385" w:author="Peter Rohde" w:date="2016-10-20T20:11:00Z">
        <w:r w:rsidR="00F338B3" w:rsidRPr="00F338B3" w:rsidDel="00B54305">
          <w:rPr>
            <w:rFonts w:ascii="Times New Roman" w:hAnsi="Times New Roman" w:cs="Times New Roman"/>
            <w:color w:val="000000" w:themeColor="text1"/>
            <w:sz w:val="28"/>
            <w:szCs w:val="28"/>
          </w:rPr>
          <w:delText xml:space="preserve"> </w:delText>
        </w:r>
        <w:r w:rsidR="00F338B3" w:rsidDel="00B54305">
          <w:rPr>
            <w:rFonts w:ascii="Times New Roman" w:hAnsi="Times New Roman" w:cs="Times New Roman"/>
            <w:color w:val="000000" w:themeColor="text1"/>
            <w:sz w:val="28"/>
            <w:szCs w:val="28"/>
          </w:rPr>
          <w:delText>spatially</w:delText>
        </w:r>
      </w:del>
      <w:del w:id="386" w:author="Peter Rohde" w:date="2016-10-20T20:37:00Z">
        <w:r w:rsidR="00F338B3" w:rsidDel="0085527C">
          <w:rPr>
            <w:rFonts w:ascii="Times New Roman" w:hAnsi="Times New Roman" w:cs="Times New Roman"/>
            <w:color w:val="000000" w:themeColor="text1"/>
            <w:sz w:val="28"/>
            <w:szCs w:val="28"/>
          </w:rPr>
          <w:delText>. In 2015</w:delText>
        </w:r>
      </w:del>
      <w:del w:id="387" w:author="Peter Rohde" w:date="2016-10-20T20:11:00Z">
        <w:r w:rsidR="00F338B3" w:rsidDel="00562958">
          <w:rPr>
            <w:rFonts w:ascii="Times New Roman" w:hAnsi="Times New Roman" w:cs="Times New Roman"/>
            <w:color w:val="000000" w:themeColor="text1"/>
            <w:sz w:val="28"/>
            <w:szCs w:val="28"/>
          </w:rPr>
          <w:delText xml:space="preserve">, </w:delText>
        </w:r>
        <w:r w:rsidR="00F338B3" w:rsidRPr="00F338B3" w:rsidDel="00562958">
          <w:rPr>
            <w:rFonts w:ascii="Times New Roman" w:hAnsi="Times New Roman" w:cs="Times New Roman"/>
            <w:color w:val="000000" w:themeColor="text1"/>
            <w:sz w:val="28"/>
            <w:szCs w:val="28"/>
          </w:rPr>
          <w:delText>Shuntaro Takeda</w:delText>
        </w:r>
        <w:r w:rsidR="00F338B3" w:rsidDel="00562958">
          <w:rPr>
            <w:rFonts w:ascii="Times New Roman" w:hAnsi="Times New Roman" w:cs="Times New Roman"/>
            <w:color w:val="000000" w:themeColor="text1"/>
            <w:sz w:val="28"/>
            <w:szCs w:val="28"/>
          </w:rPr>
          <w:delText xml:space="preserve"> </w:delText>
        </w:r>
        <w:r w:rsidR="00F338B3" w:rsidRPr="00127242" w:rsidDel="00562958">
          <w:rPr>
            <w:rFonts w:ascii="Times New Roman" w:hAnsi="Times New Roman" w:cs="Times New Roman"/>
            <w:color w:val="000000" w:themeColor="text1"/>
            <w:sz w:val="28"/>
            <w:szCs w:val="28"/>
          </w:rPr>
          <w:delText>e</w:delText>
        </w:r>
        <w:r w:rsidR="00F338B3" w:rsidDel="00562958">
          <w:rPr>
            <w:rFonts w:ascii="Times New Roman" w:hAnsi="Times New Roman" w:cs="Times New Roman"/>
            <w:color w:val="000000" w:themeColor="text1"/>
            <w:sz w:val="28"/>
            <w:szCs w:val="28"/>
          </w:rPr>
          <w:delText>t al.</w:delText>
        </w:r>
      </w:del>
      <w:del w:id="388" w:author="Peter Rohde" w:date="2016-10-20T20:37:00Z">
        <w:r w:rsidR="00F338B3" w:rsidDel="0085527C">
          <w:rPr>
            <w:rFonts w:ascii="Times New Roman" w:hAnsi="Times New Roman" w:cs="Times New Roman"/>
            <w:color w:val="000000" w:themeColor="text1"/>
            <w:sz w:val="28"/>
            <w:szCs w:val="28"/>
          </w:rPr>
          <w:delText xml:space="preserve"> [</w:delText>
        </w:r>
        <w:r w:rsidR="00FB36F9" w:rsidRPr="00FB36F9" w:rsidDel="0085527C">
          <w:rPr>
            <w:rFonts w:ascii="Times New Roman" w:hAnsi="Times New Roman" w:cs="Times New Roman"/>
            <w:color w:val="000000" w:themeColor="text1"/>
            <w:sz w:val="28"/>
            <w:szCs w:val="28"/>
          </w:rPr>
          <w:delText>Phys. Rev. Lett. 114, 100501</w:delText>
        </w:r>
        <w:r w:rsidR="00F338B3" w:rsidDel="0085527C">
          <w:rPr>
            <w:rFonts w:ascii="Times New Roman" w:hAnsi="Times New Roman" w:cs="Times New Roman"/>
            <w:color w:val="000000" w:themeColor="text1"/>
            <w:sz w:val="28"/>
            <w:szCs w:val="28"/>
          </w:rPr>
          <w:delText>]</w:delText>
        </w:r>
        <w:r w:rsidR="00F338B3" w:rsidRPr="00127242" w:rsidDel="0085527C">
          <w:rPr>
            <w:rFonts w:ascii="Times New Roman" w:hAnsi="Times New Roman" w:cs="Times New Roman"/>
            <w:color w:val="000000" w:themeColor="text1"/>
            <w:sz w:val="28"/>
            <w:szCs w:val="28"/>
          </w:rPr>
          <w:delText xml:space="preserve"> experimentally reali</w:delText>
        </w:r>
      </w:del>
      <w:del w:id="389" w:author="Peter Rohde" w:date="2016-10-20T20:11:00Z">
        <w:r w:rsidR="00F338B3" w:rsidRPr="00127242" w:rsidDel="00562958">
          <w:rPr>
            <w:rFonts w:ascii="Times New Roman" w:hAnsi="Times New Roman" w:cs="Times New Roman"/>
            <w:color w:val="000000" w:themeColor="text1"/>
            <w:sz w:val="28"/>
            <w:szCs w:val="28"/>
          </w:rPr>
          <w:delText>z</w:delText>
        </w:r>
      </w:del>
      <w:del w:id="390" w:author="Peter Rohde" w:date="2016-10-20T20:37:00Z">
        <w:r w:rsidR="00F338B3" w:rsidRPr="00127242" w:rsidDel="0085527C">
          <w:rPr>
            <w:rFonts w:ascii="Times New Roman" w:hAnsi="Times New Roman" w:cs="Times New Roman"/>
            <w:color w:val="000000" w:themeColor="text1"/>
            <w:sz w:val="28"/>
            <w:szCs w:val="28"/>
          </w:rPr>
          <w:delText>e</w:delText>
        </w:r>
        <w:r w:rsidR="000905E3" w:rsidDel="0085527C">
          <w:rPr>
            <w:rFonts w:ascii="Times New Roman" w:hAnsi="Times New Roman" w:cs="Times New Roman"/>
            <w:color w:val="000000" w:themeColor="text1"/>
            <w:sz w:val="28"/>
            <w:szCs w:val="28"/>
          </w:rPr>
          <w:delText xml:space="preserve">d </w:delText>
        </w:r>
      </w:del>
      <w:del w:id="391" w:author="Peter Rohde" w:date="2016-10-20T20:11:00Z">
        <w:r w:rsidR="000905E3" w:rsidDel="00562958">
          <w:rPr>
            <w:rFonts w:ascii="Times New Roman" w:hAnsi="Times New Roman" w:cs="Times New Roman"/>
            <w:color w:val="000000" w:themeColor="text1"/>
            <w:sz w:val="28"/>
            <w:szCs w:val="28"/>
          </w:rPr>
          <w:delText>the</w:delText>
        </w:r>
        <w:r w:rsidR="00F338B3" w:rsidRPr="00127242" w:rsidDel="00562958">
          <w:rPr>
            <w:rFonts w:ascii="Times New Roman" w:hAnsi="Times New Roman" w:cs="Times New Roman"/>
            <w:color w:val="000000" w:themeColor="text1"/>
            <w:sz w:val="28"/>
            <w:szCs w:val="28"/>
          </w:rPr>
          <w:delText xml:space="preserve"> “</w:delText>
        </w:r>
      </w:del>
      <w:del w:id="392" w:author="Peter Rohde" w:date="2016-10-20T20:37:00Z">
        <w:r w:rsidR="00F338B3" w:rsidRPr="00127242" w:rsidDel="0085527C">
          <w:rPr>
            <w:rFonts w:ascii="Times New Roman" w:hAnsi="Times New Roman" w:cs="Times New Roman"/>
            <w:color w:val="000000" w:themeColor="text1"/>
            <w:sz w:val="28"/>
            <w:szCs w:val="28"/>
          </w:rPr>
          <w:delText>hybrid</w:delText>
        </w:r>
      </w:del>
      <w:del w:id="393" w:author="Peter Rohde" w:date="2016-10-20T20:11:00Z">
        <w:r w:rsidR="00F338B3" w:rsidRPr="00127242" w:rsidDel="00562958">
          <w:rPr>
            <w:rFonts w:ascii="Times New Roman" w:hAnsi="Times New Roman" w:cs="Times New Roman"/>
            <w:color w:val="000000" w:themeColor="text1"/>
            <w:sz w:val="28"/>
            <w:szCs w:val="28"/>
          </w:rPr>
          <w:delText>”</w:delText>
        </w:r>
      </w:del>
      <w:del w:id="394" w:author="Peter Rohde" w:date="2016-10-20T20:37:00Z">
        <w:r w:rsidR="00F338B3" w:rsidRPr="00127242" w:rsidDel="0085527C">
          <w:rPr>
            <w:rFonts w:ascii="Times New Roman" w:hAnsi="Times New Roman" w:cs="Times New Roman"/>
            <w:color w:val="000000" w:themeColor="text1"/>
            <w:sz w:val="28"/>
            <w:szCs w:val="28"/>
          </w:rPr>
          <w:delText xml:space="preserve"> entanglement swapping bet</w:delText>
        </w:r>
        <w:r w:rsidR="00F338B3" w:rsidDel="0085527C">
          <w:rPr>
            <w:rFonts w:ascii="Times New Roman" w:hAnsi="Times New Roman" w:cs="Times New Roman"/>
            <w:color w:val="000000" w:themeColor="text1"/>
            <w:sz w:val="28"/>
            <w:szCs w:val="28"/>
          </w:rPr>
          <w:delText>ween discrete-</w:delText>
        </w:r>
      </w:del>
      <w:del w:id="395" w:author="Peter Rohde" w:date="2016-10-20T20:18:00Z">
        <w:r w:rsidR="00F338B3" w:rsidDel="0004757B">
          <w:rPr>
            <w:rFonts w:ascii="Times New Roman" w:hAnsi="Times New Roman" w:cs="Times New Roman"/>
            <w:color w:val="000000" w:themeColor="text1"/>
            <w:sz w:val="28"/>
            <w:szCs w:val="28"/>
          </w:rPr>
          <w:delText>variable</w:delText>
        </w:r>
      </w:del>
      <w:del w:id="396" w:author="Peter Rohde" w:date="2016-10-20T20:11:00Z">
        <w:r w:rsidR="00F338B3" w:rsidDel="00E87F09">
          <w:rPr>
            <w:rFonts w:ascii="Times New Roman" w:hAnsi="Times New Roman" w:cs="Times New Roman"/>
            <w:color w:val="000000" w:themeColor="text1"/>
            <w:sz w:val="28"/>
            <w:szCs w:val="28"/>
          </w:rPr>
          <w:delText xml:space="preserve"> (DV)</w:delText>
        </w:r>
      </w:del>
      <w:del w:id="397" w:author="Peter Rohde" w:date="2016-10-20T20:37:00Z">
        <w:r w:rsidR="00F338B3" w:rsidDel="0085527C">
          <w:rPr>
            <w:rFonts w:ascii="Times New Roman" w:hAnsi="Times New Roman" w:cs="Times New Roman"/>
            <w:color w:val="000000" w:themeColor="text1"/>
            <w:sz w:val="28"/>
            <w:szCs w:val="28"/>
          </w:rPr>
          <w:delText xml:space="preserve"> and</w:delText>
        </w:r>
        <w:r w:rsidR="00F338B3" w:rsidDel="0085527C">
          <w:rPr>
            <w:rFonts w:ascii="Times New Roman" w:hAnsi="Times New Roman" w:cs="Times New Roman" w:hint="eastAsia"/>
            <w:color w:val="000000" w:themeColor="text1"/>
            <w:sz w:val="28"/>
            <w:szCs w:val="28"/>
          </w:rPr>
          <w:delText xml:space="preserve"> </w:delText>
        </w:r>
        <w:r w:rsidR="00F338B3" w:rsidRPr="00127242" w:rsidDel="0085527C">
          <w:rPr>
            <w:rFonts w:ascii="Times New Roman" w:hAnsi="Times New Roman" w:cs="Times New Roman"/>
            <w:color w:val="000000" w:themeColor="text1"/>
            <w:sz w:val="28"/>
            <w:szCs w:val="28"/>
          </w:rPr>
          <w:delText>continuous-variable</w:delText>
        </w:r>
      </w:del>
      <w:del w:id="398" w:author="Peter Rohde" w:date="2016-10-20T20:11:00Z">
        <w:r w:rsidR="00F338B3" w:rsidRPr="00127242" w:rsidDel="00E87F09">
          <w:rPr>
            <w:rFonts w:ascii="Times New Roman" w:hAnsi="Times New Roman" w:cs="Times New Roman"/>
            <w:color w:val="000000" w:themeColor="text1"/>
            <w:sz w:val="28"/>
            <w:szCs w:val="28"/>
          </w:rPr>
          <w:delText xml:space="preserve"> (CV)</w:delText>
        </w:r>
      </w:del>
      <w:del w:id="399" w:author="Peter Rohde" w:date="2016-10-20T20:37:00Z">
        <w:r w:rsidR="00F338B3" w:rsidRPr="00127242" w:rsidDel="0085527C">
          <w:rPr>
            <w:rFonts w:ascii="Times New Roman" w:hAnsi="Times New Roman" w:cs="Times New Roman"/>
            <w:color w:val="000000" w:themeColor="text1"/>
            <w:sz w:val="28"/>
            <w:szCs w:val="28"/>
          </w:rPr>
          <w:delText xml:space="preserve"> optical systems.</w:delText>
        </w:r>
      </w:del>
    </w:p>
    <w:p w14:paraId="67EC1A71" w14:textId="5A03EDC8" w:rsidR="00BE7FDF" w:rsidDel="0085527C" w:rsidRDefault="00123B17" w:rsidP="00004BC6">
      <w:pPr>
        <w:adjustRightInd w:val="0"/>
        <w:snapToGrid w:val="0"/>
        <w:spacing w:line="360" w:lineRule="auto"/>
        <w:ind w:firstLineChars="200" w:firstLine="560"/>
        <w:rPr>
          <w:del w:id="400" w:author="Peter Rohde" w:date="2016-10-20T20:37:00Z"/>
          <w:rFonts w:ascii="Times New Roman" w:hAnsi="Times New Roman" w:cs="Times New Roman"/>
          <w:color w:val="000000" w:themeColor="text1"/>
          <w:sz w:val="28"/>
          <w:szCs w:val="28"/>
        </w:rPr>
      </w:pPr>
      <w:del w:id="401" w:author="Peter Rohde" w:date="2016-10-20T20:37:00Z">
        <w:r w:rsidDel="0085527C">
          <w:rPr>
            <w:rFonts w:ascii="Times New Roman" w:hAnsi="Times New Roman" w:cs="Times New Roman"/>
            <w:color w:val="000000" w:themeColor="text1"/>
            <w:sz w:val="28"/>
            <w:szCs w:val="28"/>
          </w:rPr>
          <w:delText>T</w:delText>
        </w:r>
        <w:r w:rsidRPr="00123B17" w:rsidDel="0085527C">
          <w:rPr>
            <w:rFonts w:ascii="Times New Roman" w:hAnsi="Times New Roman" w:cs="Times New Roman"/>
            <w:color w:val="000000" w:themeColor="text1"/>
            <w:sz w:val="28"/>
            <w:szCs w:val="28"/>
          </w:rPr>
          <w:delText>o develop a practical quantum network</w:delText>
        </w:r>
        <w:r w:rsidDel="0085527C">
          <w:rPr>
            <w:rFonts w:ascii="Times New Roman" w:hAnsi="Times New Roman" w:cs="Times New Roman"/>
            <w:color w:val="000000" w:themeColor="text1"/>
            <w:sz w:val="28"/>
            <w:szCs w:val="28"/>
          </w:rPr>
          <w:delText>,</w:delText>
        </w:r>
        <w:r w:rsidRPr="00123B17" w:rsidDel="0085527C">
          <w:rPr>
            <w:rFonts w:ascii="Times New Roman" w:hAnsi="Times New Roman" w:cs="Times New Roman"/>
            <w:color w:val="000000" w:themeColor="text1"/>
            <w:sz w:val="28"/>
            <w:szCs w:val="28"/>
          </w:rPr>
          <w:delText xml:space="preserve"> </w:delText>
        </w:r>
      </w:del>
      <w:del w:id="402" w:author="Peter Rohde" w:date="2016-10-20T20:18:00Z">
        <w:r w:rsidDel="00166ED7">
          <w:rPr>
            <w:rFonts w:ascii="Times New Roman" w:hAnsi="Times New Roman" w:cs="Times New Roman"/>
            <w:color w:val="000000" w:themeColor="text1"/>
            <w:sz w:val="28"/>
            <w:szCs w:val="28"/>
          </w:rPr>
          <w:delText>t</w:delText>
        </w:r>
        <w:r w:rsidR="00ED52A6" w:rsidRPr="00BA193E" w:rsidDel="00166ED7">
          <w:rPr>
            <w:rFonts w:ascii="Times New Roman" w:hAnsi="Times New Roman" w:cs="Times New Roman"/>
            <w:color w:val="000000" w:themeColor="text1"/>
            <w:sz w:val="28"/>
            <w:szCs w:val="28"/>
          </w:rPr>
          <w:delText xml:space="preserve">he </w:delText>
        </w:r>
      </w:del>
      <w:del w:id="403" w:author="Peter Rohde" w:date="2016-10-20T20:37:00Z">
        <w:r w:rsidR="00ED52A6" w:rsidRPr="00BA193E" w:rsidDel="0085527C">
          <w:rPr>
            <w:rFonts w:ascii="Times New Roman" w:hAnsi="Times New Roman" w:cs="Times New Roman"/>
            <w:color w:val="000000" w:themeColor="text1"/>
            <w:sz w:val="28"/>
            <w:szCs w:val="28"/>
          </w:rPr>
          <w:delText>entanglement swapping between independent entangled photon sources is an important technique.</w:delText>
        </w:r>
        <w:r w:rsidR="00ED52A6" w:rsidDel="0085527C">
          <w:rPr>
            <w:rFonts w:ascii="Times New Roman" w:hAnsi="Times New Roman" w:cs="Times New Roman"/>
            <w:color w:val="000000" w:themeColor="text1"/>
            <w:sz w:val="28"/>
            <w:szCs w:val="28"/>
          </w:rPr>
          <w:delText xml:space="preserve"> </w:delText>
        </w:r>
        <w:r w:rsidR="00ED52A6" w:rsidRPr="00BA193E" w:rsidDel="0085527C">
          <w:rPr>
            <w:rFonts w:ascii="Times New Roman" w:hAnsi="Times New Roman" w:cs="Times New Roman"/>
            <w:color w:val="000000" w:themeColor="text1"/>
            <w:sz w:val="28"/>
            <w:szCs w:val="28"/>
          </w:rPr>
          <w:delText xml:space="preserve">In the past two decades, entanglement swapping has been </w:delText>
        </w:r>
      </w:del>
      <w:del w:id="404" w:author="Peter Rohde" w:date="2016-10-20T20:19:00Z">
        <w:r w:rsidR="00ED52A6" w:rsidRPr="00BA193E" w:rsidDel="00166ED7">
          <w:rPr>
            <w:rFonts w:ascii="Times New Roman" w:hAnsi="Times New Roman" w:cs="Times New Roman"/>
            <w:color w:val="000000" w:themeColor="text1"/>
            <w:sz w:val="28"/>
            <w:szCs w:val="28"/>
          </w:rPr>
          <w:delText xml:space="preserve">achieved </w:delText>
        </w:r>
      </w:del>
      <w:del w:id="405" w:author="Peter Rohde" w:date="2016-10-20T20:37:00Z">
        <w:r w:rsidR="00ED52A6" w:rsidRPr="00BA193E" w:rsidDel="0085527C">
          <w:rPr>
            <w:rFonts w:ascii="Times New Roman" w:hAnsi="Times New Roman" w:cs="Times New Roman"/>
            <w:color w:val="000000" w:themeColor="text1"/>
            <w:sz w:val="28"/>
            <w:szCs w:val="28"/>
          </w:rPr>
          <w:delText>in a large number of experiments.</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 xml:space="preserve">However, in most experiments, entangled photons are generated by </w:delText>
        </w:r>
        <w:r w:rsidR="00ED52A6" w:rsidDel="0085527C">
          <w:rPr>
            <w:rFonts w:ascii="Times New Roman" w:hAnsi="Times New Roman" w:cs="Times New Roman"/>
            <w:color w:val="000000" w:themeColor="text1"/>
            <w:sz w:val="28"/>
            <w:szCs w:val="28"/>
          </w:rPr>
          <w:delText>using</w:delText>
        </w:r>
        <w:r w:rsidR="00ED52A6" w:rsidRPr="00316689" w:rsidDel="0085527C">
          <w:rPr>
            <w:rFonts w:ascii="Times New Roman" w:hAnsi="Times New Roman" w:cs="Times New Roman"/>
            <w:color w:val="000000" w:themeColor="text1"/>
            <w:sz w:val="28"/>
            <w:szCs w:val="28"/>
          </w:rPr>
          <w:delText xml:space="preserve"> the same laser, and do not meet the requirements of independence.</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 xml:space="preserve">Entanglement swapping based on </w:delText>
        </w:r>
      </w:del>
      <w:del w:id="406" w:author="Peter Rohde" w:date="2016-10-20T20:19:00Z">
        <w:r w:rsidR="00ED52A6" w:rsidRPr="00316689" w:rsidDel="006465AA">
          <w:rPr>
            <w:rFonts w:ascii="Times New Roman" w:hAnsi="Times New Roman" w:cs="Times New Roman"/>
            <w:color w:val="000000" w:themeColor="text1"/>
            <w:sz w:val="28"/>
            <w:szCs w:val="28"/>
          </w:rPr>
          <w:delText xml:space="preserve">the </w:delText>
        </w:r>
      </w:del>
      <w:del w:id="407" w:author="Peter Rohde" w:date="2016-10-20T20:37:00Z">
        <w:r w:rsidR="00ED52A6" w:rsidRPr="00316689" w:rsidDel="0085527C">
          <w:rPr>
            <w:rFonts w:ascii="Times New Roman" w:hAnsi="Times New Roman" w:cs="Times New Roman"/>
            <w:color w:val="000000" w:themeColor="text1"/>
            <w:sz w:val="28"/>
            <w:szCs w:val="28"/>
          </w:rPr>
          <w:delText>independent entangled photon source has been verified</w:delText>
        </w:r>
      </w:del>
      <w:del w:id="408" w:author="Peter Rohde" w:date="2016-10-20T20:20:00Z">
        <w:r w:rsidR="00ED52A6" w:rsidRPr="00316689" w:rsidDel="006465AA">
          <w:rPr>
            <w:rFonts w:ascii="Times New Roman" w:hAnsi="Times New Roman" w:cs="Times New Roman"/>
            <w:color w:val="000000" w:themeColor="text1"/>
            <w:sz w:val="28"/>
            <w:szCs w:val="28"/>
          </w:rPr>
          <w:delText xml:space="preserve"> in the laboratory</w:delText>
        </w:r>
        <w:r w:rsidR="00D61B99" w:rsidDel="006465AA">
          <w:rPr>
            <w:rFonts w:ascii="Times New Roman" w:hAnsi="Times New Roman" w:cs="Times New Roman"/>
            <w:color w:val="000000" w:themeColor="text1"/>
            <w:sz w:val="28"/>
            <w:szCs w:val="28"/>
          </w:rPr>
          <w:delText xml:space="preserve"> </w:delText>
        </w:r>
      </w:del>
      <w:del w:id="409" w:author="Peter Rohde" w:date="2016-10-20T20:37:00Z">
        <w:r w:rsidR="00D61B99" w:rsidDel="0085527C">
          <w:rPr>
            <w:rFonts w:ascii="Times New Roman" w:hAnsi="Times New Roman" w:cs="Times New Roman"/>
            <w:color w:val="000000" w:themeColor="text1"/>
            <w:sz w:val="28"/>
            <w:szCs w:val="28"/>
          </w:rPr>
          <w:delText>[</w:delText>
        </w:r>
        <w:r w:rsidR="00F37E35" w:rsidRPr="00F37E35" w:rsidDel="0085527C">
          <w:rPr>
            <w:rFonts w:ascii="Times New Roman" w:hAnsi="Times New Roman" w:cs="Times New Roman"/>
            <w:color w:val="000000" w:themeColor="text1"/>
            <w:sz w:val="28"/>
            <w:szCs w:val="28"/>
          </w:rPr>
          <w:delText>Phys. Rev. Lett. 96, 110501</w:delText>
        </w:r>
        <w:r w:rsidR="00D61B99" w:rsidDel="0085527C">
          <w:rPr>
            <w:rFonts w:ascii="Times New Roman" w:hAnsi="Times New Roman" w:cs="Times New Roman"/>
            <w:color w:val="000000" w:themeColor="text1"/>
            <w:sz w:val="28"/>
            <w:szCs w:val="28"/>
          </w:rPr>
          <w:delText xml:space="preserve">, </w:delText>
        </w:r>
        <w:r w:rsidR="00004BC6" w:rsidRPr="00004BC6" w:rsidDel="0085527C">
          <w:rPr>
            <w:rFonts w:ascii="Times New Roman" w:hAnsi="Times New Roman" w:cs="Times New Roman"/>
            <w:color w:val="000000" w:themeColor="text1"/>
            <w:sz w:val="28"/>
            <w:szCs w:val="28"/>
          </w:rPr>
          <w:delText>Nature Physics 3, 692 - 695 (2007)</w:delText>
        </w:r>
        <w:r w:rsidR="00D61B99" w:rsidDel="0085527C">
          <w:rPr>
            <w:rFonts w:ascii="Times New Roman" w:hAnsi="Times New Roman" w:cs="Times New Roman"/>
            <w:color w:val="000000" w:themeColor="text1"/>
            <w:sz w:val="28"/>
            <w:szCs w:val="28"/>
          </w:rPr>
          <w:delText xml:space="preserve">, </w:delText>
        </w:r>
        <w:r w:rsidR="00004BC6" w:rsidRPr="00004BC6" w:rsidDel="0085527C">
          <w:rPr>
            <w:rFonts w:ascii="Times New Roman" w:hAnsi="Times New Roman" w:cs="Times New Roman"/>
            <w:color w:val="000000" w:themeColor="text1"/>
            <w:sz w:val="28"/>
            <w:szCs w:val="28"/>
          </w:rPr>
          <w:delText>Phys. Rev. A 79, 040302(R)</w:delText>
        </w:r>
        <w:r w:rsidR="00D61B99" w:rsidDel="0085527C">
          <w:rPr>
            <w:rFonts w:ascii="Times New Roman" w:hAnsi="Times New Roman" w:cs="Times New Roman"/>
            <w:color w:val="000000" w:themeColor="text1"/>
            <w:sz w:val="28"/>
            <w:szCs w:val="28"/>
          </w:rPr>
          <w:delText>]</w:delText>
        </w:r>
        <w:r w:rsidR="00ED52A6" w:rsidRPr="00316689" w:rsidDel="0085527C">
          <w:rPr>
            <w:rFonts w:ascii="Times New Roman" w:hAnsi="Times New Roman" w:cs="Times New Roman"/>
            <w:color w:val="000000" w:themeColor="text1"/>
            <w:sz w:val="28"/>
            <w:szCs w:val="28"/>
          </w:rPr>
          <w:delText xml:space="preserve">, but the distinguishability caused by </w:delText>
        </w:r>
      </w:del>
      <w:del w:id="410"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1" w:author="Peter Rohde" w:date="2016-10-20T20:37:00Z">
        <w:r w:rsidR="00ED52A6" w:rsidRPr="00316689" w:rsidDel="0085527C">
          <w:rPr>
            <w:rFonts w:ascii="Times New Roman" w:hAnsi="Times New Roman" w:cs="Times New Roman"/>
            <w:color w:val="000000" w:themeColor="text1"/>
            <w:sz w:val="28"/>
            <w:szCs w:val="28"/>
          </w:rPr>
          <w:delText xml:space="preserve">photon propagation in the channel is still a great obstacle to realize </w:delText>
        </w:r>
      </w:del>
      <w:del w:id="412"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3" w:author="Peter Rohde" w:date="2016-10-20T20:37:00Z">
        <w:r w:rsidR="00ED52A6" w:rsidRPr="00316689" w:rsidDel="0085527C">
          <w:rPr>
            <w:rFonts w:ascii="Times New Roman" w:hAnsi="Times New Roman" w:cs="Times New Roman"/>
            <w:color w:val="000000" w:themeColor="text1"/>
            <w:sz w:val="28"/>
            <w:szCs w:val="28"/>
          </w:rPr>
          <w:delText xml:space="preserve">entanglement </w:delText>
        </w:r>
        <w:r w:rsidR="00ED52A6" w:rsidDel="0085527C">
          <w:rPr>
            <w:rFonts w:ascii="Times New Roman" w:hAnsi="Times New Roman" w:cs="Times New Roman"/>
            <w:color w:val="000000" w:themeColor="text1"/>
            <w:sz w:val="28"/>
            <w:szCs w:val="28"/>
          </w:rPr>
          <w:delText>swapping</w:delText>
        </w:r>
        <w:r w:rsidR="00ED52A6" w:rsidRPr="00316689" w:rsidDel="0085527C">
          <w:rPr>
            <w:rFonts w:ascii="Times New Roman" w:hAnsi="Times New Roman" w:cs="Times New Roman"/>
            <w:color w:val="000000" w:themeColor="text1"/>
            <w:sz w:val="28"/>
            <w:szCs w:val="28"/>
          </w:rPr>
          <w:delText xml:space="preserve"> </w:delText>
        </w:r>
      </w:del>
      <w:del w:id="414" w:author="Peter Rohde" w:date="2016-10-20T20:20:00Z">
        <w:r w:rsidR="00ED52A6" w:rsidRPr="00316689" w:rsidDel="00DF7189">
          <w:rPr>
            <w:rFonts w:ascii="Times New Roman" w:hAnsi="Times New Roman" w:cs="Times New Roman"/>
            <w:color w:val="000000" w:themeColor="text1"/>
            <w:sz w:val="28"/>
            <w:szCs w:val="28"/>
          </w:rPr>
          <w:delText xml:space="preserve">experiment </w:delText>
        </w:r>
      </w:del>
      <w:del w:id="415" w:author="Peter Rohde" w:date="2016-10-20T20:37:00Z">
        <w:r w:rsidR="00ED52A6" w:rsidDel="0085527C">
          <w:rPr>
            <w:rFonts w:ascii="Times New Roman" w:hAnsi="Times New Roman" w:cs="Times New Roman"/>
            <w:color w:val="000000" w:themeColor="text1"/>
            <w:sz w:val="28"/>
            <w:szCs w:val="28"/>
          </w:rPr>
          <w:delText>using</w:delText>
        </w:r>
        <w:r w:rsidR="00ED52A6" w:rsidRPr="00316689" w:rsidDel="0085527C">
          <w:rPr>
            <w:rFonts w:ascii="Times New Roman" w:hAnsi="Times New Roman" w:cs="Times New Roman"/>
            <w:color w:val="000000" w:themeColor="text1"/>
            <w:sz w:val="28"/>
            <w:szCs w:val="28"/>
          </w:rPr>
          <w:delText xml:space="preserve"> </w:delText>
        </w:r>
      </w:del>
      <w:del w:id="416" w:author="Peter Rohde" w:date="2016-10-20T20:20:00Z">
        <w:r w:rsidR="00ED52A6" w:rsidRPr="00316689" w:rsidDel="00DF7189">
          <w:rPr>
            <w:rFonts w:ascii="Times New Roman" w:hAnsi="Times New Roman" w:cs="Times New Roman"/>
            <w:color w:val="000000" w:themeColor="text1"/>
            <w:sz w:val="28"/>
            <w:szCs w:val="28"/>
          </w:rPr>
          <w:delText xml:space="preserve">the </w:delText>
        </w:r>
      </w:del>
      <w:del w:id="417" w:author="Peter Rohde" w:date="2016-10-20T20:37:00Z">
        <w:r w:rsidR="00ED52A6" w:rsidRPr="00316689" w:rsidDel="0085527C">
          <w:rPr>
            <w:rFonts w:ascii="Times New Roman" w:hAnsi="Times New Roman" w:cs="Times New Roman"/>
            <w:color w:val="000000" w:themeColor="text1"/>
            <w:sz w:val="28"/>
            <w:szCs w:val="28"/>
          </w:rPr>
          <w:delText>independent source under realistic conditions.</w:delText>
        </w:r>
        <w:r w:rsidR="00ED52A6" w:rsidDel="0085527C">
          <w:rPr>
            <w:rFonts w:ascii="Times New Roman" w:hAnsi="Times New Roman" w:cs="Times New Roman"/>
            <w:color w:val="000000" w:themeColor="text1"/>
            <w:sz w:val="28"/>
            <w:szCs w:val="28"/>
          </w:rPr>
          <w:delText xml:space="preserve"> </w:delText>
        </w:r>
      </w:del>
      <w:del w:id="418" w:author="Peter Rohde" w:date="2016-10-20T20:21:00Z">
        <w:r w:rsidR="00ED52A6" w:rsidRPr="00316689" w:rsidDel="00DD201C">
          <w:rPr>
            <w:rFonts w:ascii="Times New Roman" w:hAnsi="Times New Roman" w:cs="Times New Roman"/>
            <w:color w:val="000000" w:themeColor="text1"/>
            <w:sz w:val="28"/>
            <w:szCs w:val="28"/>
          </w:rPr>
          <w:delText xml:space="preserve">Until </w:delText>
        </w:r>
      </w:del>
      <w:del w:id="419" w:author="Peter Rohde" w:date="2016-10-20T20:37:00Z">
        <w:r w:rsidR="00ED52A6" w:rsidRPr="00316689" w:rsidDel="0085527C">
          <w:rPr>
            <w:rFonts w:ascii="Times New Roman" w:hAnsi="Times New Roman" w:cs="Times New Roman"/>
            <w:color w:val="000000" w:themeColor="text1"/>
            <w:sz w:val="28"/>
            <w:szCs w:val="28"/>
          </w:rPr>
          <w:delText xml:space="preserve">2015, </w:delText>
        </w:r>
      </w:del>
      <w:del w:id="420" w:author="Peter Rohde" w:date="2016-10-20T20:21:00Z">
        <w:r w:rsidR="00ED52A6" w:rsidRPr="00316689" w:rsidDel="00DD201C">
          <w:rPr>
            <w:rFonts w:ascii="Times New Roman" w:hAnsi="Times New Roman" w:cs="Times New Roman"/>
            <w:color w:val="000000" w:themeColor="text1"/>
            <w:sz w:val="28"/>
            <w:szCs w:val="28"/>
          </w:rPr>
          <w:delText xml:space="preserve">B. Hensen </w:delText>
        </w:r>
        <w:r w:rsidR="00ED52A6" w:rsidDel="00DD201C">
          <w:rPr>
            <w:rFonts w:ascii="Times New Roman" w:hAnsi="Times New Roman" w:cs="Times New Roman"/>
            <w:color w:val="000000" w:themeColor="text1"/>
            <w:sz w:val="28"/>
            <w:szCs w:val="28"/>
          </w:rPr>
          <w:delText>et al.</w:delText>
        </w:r>
        <w:r w:rsidR="00ED52A6" w:rsidRPr="00316689" w:rsidDel="00DD201C">
          <w:rPr>
            <w:rFonts w:ascii="Times New Roman" w:hAnsi="Times New Roman" w:cs="Times New Roman"/>
            <w:color w:val="000000" w:themeColor="text1"/>
            <w:sz w:val="28"/>
            <w:szCs w:val="28"/>
          </w:rPr>
          <w:delText xml:space="preserve"> </w:delText>
        </w:r>
      </w:del>
      <w:del w:id="421" w:author="Peter Rohde" w:date="2016-10-20T20:37:00Z">
        <w:r w:rsidR="00D61B99" w:rsidDel="0085527C">
          <w:rPr>
            <w:rFonts w:ascii="Times New Roman" w:hAnsi="Times New Roman" w:cs="Times New Roman"/>
            <w:color w:val="000000" w:themeColor="text1"/>
            <w:sz w:val="28"/>
            <w:szCs w:val="28"/>
          </w:rPr>
          <w:delText>[</w:delText>
        </w:r>
        <w:r w:rsidR="00004BC6" w:rsidRPr="00004BC6" w:rsidDel="0085527C">
          <w:rPr>
            <w:rFonts w:ascii="Times New Roman" w:hAnsi="Times New Roman" w:cs="Times New Roman"/>
            <w:color w:val="000000" w:themeColor="text1"/>
            <w:sz w:val="28"/>
            <w:szCs w:val="28"/>
          </w:rPr>
          <w:delText>Nature 526, 682</w:delText>
        </w:r>
        <w:r w:rsidR="00D61B99"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achieve</w:delText>
        </w:r>
        <w:r w:rsidR="000905E3" w:rsidDel="0085527C">
          <w:rPr>
            <w:rFonts w:ascii="Times New Roman" w:hAnsi="Times New Roman" w:cs="Times New Roman"/>
            <w:color w:val="000000" w:themeColor="text1"/>
            <w:sz w:val="28"/>
            <w:szCs w:val="28"/>
          </w:rPr>
          <w:delText>d</w:delText>
        </w:r>
        <w:r w:rsidR="00ED52A6" w:rsidRPr="00316689" w:rsidDel="0085527C">
          <w:rPr>
            <w:rFonts w:ascii="Times New Roman" w:hAnsi="Times New Roman" w:cs="Times New Roman"/>
            <w:color w:val="000000" w:themeColor="text1"/>
            <w:sz w:val="28"/>
            <w:szCs w:val="28"/>
          </w:rPr>
          <w:delText xml:space="preserve"> entanglement </w:delText>
        </w:r>
        <w:r w:rsidR="00ED52A6" w:rsidDel="0085527C">
          <w:rPr>
            <w:rFonts w:ascii="Times New Roman" w:hAnsi="Times New Roman" w:cs="Times New Roman"/>
            <w:color w:val="000000" w:themeColor="text1"/>
            <w:sz w:val="28"/>
            <w:szCs w:val="28"/>
          </w:rPr>
          <w:delText>swapping using</w:delText>
        </w:r>
        <w:r w:rsidR="00ED52A6" w:rsidRPr="00316689" w:rsidDel="0085527C">
          <w:rPr>
            <w:rFonts w:ascii="Times New Roman" w:hAnsi="Times New Roman" w:cs="Times New Roman"/>
            <w:color w:val="000000" w:themeColor="text1"/>
            <w:sz w:val="28"/>
            <w:szCs w:val="28"/>
          </w:rPr>
          <w:delText xml:space="preserve"> </w:delText>
        </w:r>
        <w:r w:rsidR="00ED52A6" w:rsidRPr="00BA193E" w:rsidDel="0085527C">
          <w:rPr>
            <w:rFonts w:ascii="Times New Roman" w:hAnsi="Times New Roman" w:cs="Times New Roman"/>
            <w:color w:val="000000" w:themeColor="text1"/>
            <w:sz w:val="28"/>
            <w:szCs w:val="28"/>
          </w:rPr>
          <w:delText>independent entangled photon sources</w:delText>
        </w:r>
        <w:r w:rsidR="00ED52A6" w:rsidDel="0085527C">
          <w:rPr>
            <w:rFonts w:ascii="Times New Roman" w:hAnsi="Times New Roman" w:cs="Times New Roman"/>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separated by 1.3</w:delText>
        </w:r>
      </w:del>
      <w:del w:id="422" w:author="Peter Rohde" w:date="2016-10-20T20:21:00Z">
        <w:r w:rsidR="00ED52A6" w:rsidRPr="00316689" w:rsidDel="00DD201C">
          <w:rPr>
            <w:rFonts w:ascii="Times New Roman" w:hAnsi="Times New Roman" w:cs="Times New Roman"/>
            <w:color w:val="000000" w:themeColor="text1"/>
            <w:sz w:val="28"/>
            <w:szCs w:val="28"/>
          </w:rPr>
          <w:delText xml:space="preserve"> kilometres</w:delText>
        </w:r>
        <w:r w:rsidR="00ED52A6" w:rsidDel="00DD201C">
          <w:rPr>
            <w:rFonts w:ascii="Times New Roman" w:hAnsi="Times New Roman" w:cs="Times New Roman"/>
            <w:color w:val="000000" w:themeColor="text1"/>
            <w:sz w:val="28"/>
            <w:szCs w:val="28"/>
          </w:rPr>
          <w:delText xml:space="preserve"> </w:delText>
        </w:r>
        <w:r w:rsidR="00ED52A6" w:rsidRPr="00316689" w:rsidDel="008962A5">
          <w:rPr>
            <w:rFonts w:ascii="Times New Roman" w:hAnsi="Times New Roman" w:cs="Times New Roman"/>
            <w:color w:val="000000" w:themeColor="text1"/>
            <w:sz w:val="28"/>
            <w:szCs w:val="28"/>
          </w:rPr>
          <w:delText>for the first</w:delText>
        </w:r>
        <w:r w:rsidR="00ED52A6" w:rsidDel="008962A5">
          <w:rPr>
            <w:rFonts w:ascii="Times New Roman" w:hAnsi="Times New Roman" w:cs="Times New Roman"/>
            <w:color w:val="000000" w:themeColor="text1"/>
            <w:sz w:val="28"/>
            <w:szCs w:val="28"/>
          </w:rPr>
          <w:delText xml:space="preserve"> time </w:delText>
        </w:r>
      </w:del>
      <w:del w:id="423" w:author="Peter Rohde" w:date="2016-10-20T20:37:00Z">
        <w:r w:rsidR="00ED52A6" w:rsidDel="0085527C">
          <w:rPr>
            <w:rFonts w:ascii="Times New Roman" w:hAnsi="Times New Roman" w:cs="Times New Roman"/>
            <w:color w:val="000000" w:themeColor="text1"/>
            <w:sz w:val="28"/>
            <w:szCs w:val="28"/>
          </w:rPr>
          <w:delText xml:space="preserve">in </w:delText>
        </w:r>
      </w:del>
      <w:del w:id="424" w:author="Peter Rohde" w:date="2016-10-20T20:22:00Z">
        <w:r w:rsidR="00ED52A6" w:rsidDel="008962A5">
          <w:rPr>
            <w:rFonts w:ascii="Times New Roman" w:hAnsi="Times New Roman" w:cs="Times New Roman"/>
            <w:color w:val="000000" w:themeColor="text1"/>
            <w:sz w:val="28"/>
            <w:szCs w:val="28"/>
          </w:rPr>
          <w:delText xml:space="preserve">the </w:delText>
        </w:r>
      </w:del>
      <w:del w:id="425" w:author="Peter Rohde" w:date="2016-10-20T20:37:00Z">
        <w:r w:rsidR="00ED52A6" w:rsidDel="0085527C">
          <w:rPr>
            <w:rFonts w:ascii="Times New Roman" w:hAnsi="Times New Roman" w:cs="Times New Roman"/>
            <w:color w:val="000000" w:themeColor="text1"/>
            <w:sz w:val="28"/>
            <w:szCs w:val="28"/>
          </w:rPr>
          <w:delText>real environment</w:delText>
        </w:r>
        <w:r w:rsidR="00ED52A6" w:rsidRPr="00316689" w:rsidDel="0085527C">
          <w:rPr>
            <w:rFonts w:ascii="Times New Roman" w:hAnsi="Times New Roman" w:cs="Times New Roman"/>
            <w:color w:val="000000" w:themeColor="text1"/>
            <w:sz w:val="28"/>
            <w:szCs w:val="28"/>
          </w:rPr>
          <w:delText xml:space="preserve">. However, the wavelength of the photon used in this experiment </w:delText>
        </w:r>
      </w:del>
      <w:del w:id="426" w:author="Peter Rohde" w:date="2016-10-20T20:22:00Z">
        <w:r w:rsidR="00ED52A6" w:rsidRPr="00316689" w:rsidDel="001E184E">
          <w:rPr>
            <w:rFonts w:ascii="Times New Roman" w:hAnsi="Times New Roman" w:cs="Times New Roman"/>
            <w:color w:val="000000" w:themeColor="text1"/>
            <w:sz w:val="28"/>
            <w:szCs w:val="28"/>
          </w:rPr>
          <w:delText xml:space="preserve">is </w:delText>
        </w:r>
      </w:del>
      <w:del w:id="427" w:author="Peter Rohde" w:date="2016-10-20T20:37:00Z">
        <w:r w:rsidR="00ED52A6" w:rsidRPr="00316689" w:rsidDel="0085527C">
          <w:rPr>
            <w:rFonts w:ascii="Times New Roman" w:hAnsi="Times New Roman" w:cs="Times New Roman"/>
            <w:color w:val="000000" w:themeColor="text1"/>
            <w:sz w:val="28"/>
            <w:szCs w:val="28"/>
          </w:rPr>
          <w:delText>637</w:delText>
        </w:r>
      </w:del>
      <w:del w:id="428" w:author="Peter Rohde" w:date="2016-10-20T20:22:00Z">
        <w:r w:rsidR="00ED52A6" w:rsidRPr="00316689" w:rsidDel="001E184E">
          <w:rPr>
            <w:rFonts w:ascii="Times New Roman" w:hAnsi="Times New Roman" w:cs="Times New Roman"/>
            <w:color w:val="000000" w:themeColor="text1"/>
            <w:sz w:val="28"/>
            <w:szCs w:val="28"/>
          </w:rPr>
          <w:delText xml:space="preserve"> </w:delText>
        </w:r>
      </w:del>
      <w:del w:id="429" w:author="Peter Rohde" w:date="2016-10-20T20:37:00Z">
        <w:r w:rsidR="00ED52A6" w:rsidRPr="00316689" w:rsidDel="0085527C">
          <w:rPr>
            <w:rFonts w:ascii="Times New Roman" w:hAnsi="Times New Roman" w:cs="Times New Roman"/>
            <w:color w:val="000000" w:themeColor="text1"/>
            <w:sz w:val="28"/>
            <w:szCs w:val="28"/>
          </w:rPr>
          <w:delText>nm</w:delText>
        </w:r>
        <w:r w:rsidR="00751EF1" w:rsidDel="0085527C">
          <w:rPr>
            <w:rFonts w:ascii="Times New Roman" w:hAnsi="Times New Roman" w:cs="Times New Roman"/>
            <w:color w:val="000000" w:themeColor="text1"/>
            <w:sz w:val="28"/>
            <w:szCs w:val="28"/>
          </w:rPr>
          <w:delText xml:space="preserve"> (</w:delText>
        </w:r>
      </w:del>
      <w:del w:id="430" w:author="Peter Rohde" w:date="2016-10-20T20:23:00Z">
        <w:r w:rsidR="00751EF1" w:rsidRPr="00316689" w:rsidDel="004F210F">
          <w:rPr>
            <w:rFonts w:ascii="Times New Roman" w:hAnsi="Times New Roman" w:cs="Times New Roman"/>
            <w:color w:val="000000" w:themeColor="text1"/>
            <w:sz w:val="28"/>
            <w:szCs w:val="28"/>
          </w:rPr>
          <w:delText xml:space="preserve">the </w:delText>
        </w:r>
      </w:del>
      <w:del w:id="431" w:author="Peter Rohde" w:date="2016-10-20T20:37:00Z">
        <w:r w:rsidR="00751EF1" w:rsidRPr="00316689" w:rsidDel="0085527C">
          <w:rPr>
            <w:rFonts w:ascii="Times New Roman" w:hAnsi="Times New Roman" w:cs="Times New Roman"/>
            <w:color w:val="000000" w:themeColor="text1"/>
            <w:sz w:val="28"/>
            <w:szCs w:val="28"/>
          </w:rPr>
          <w:delText>transmission l</w:delText>
        </w:r>
        <w:r w:rsidR="00751EF1" w:rsidDel="0085527C">
          <w:rPr>
            <w:rFonts w:ascii="Times New Roman" w:hAnsi="Times New Roman" w:cs="Times New Roman"/>
            <w:color w:val="000000" w:themeColor="text1"/>
            <w:sz w:val="28"/>
            <w:szCs w:val="28"/>
          </w:rPr>
          <w:delText xml:space="preserve">oss </w:delText>
        </w:r>
      </w:del>
      <w:del w:id="432" w:author="Peter Rohde" w:date="2016-10-20T20:23:00Z">
        <w:r w:rsidR="00751EF1" w:rsidDel="004F210F">
          <w:rPr>
            <w:rFonts w:ascii="Times New Roman" w:hAnsi="Times New Roman" w:cs="Times New Roman"/>
            <w:color w:val="000000" w:themeColor="text1"/>
            <w:sz w:val="28"/>
            <w:szCs w:val="28"/>
          </w:rPr>
          <w:delText xml:space="preserve">in the fiber is about </w:delText>
        </w:r>
      </w:del>
      <w:del w:id="433" w:author="Peter Rohde" w:date="2016-10-20T20:37:00Z">
        <w:r w:rsidR="00751EF1" w:rsidDel="0085527C">
          <w:rPr>
            <w:rFonts w:ascii="Times New Roman" w:hAnsi="Times New Roman" w:cs="Times New Roman"/>
            <w:color w:val="000000" w:themeColor="text1"/>
            <w:sz w:val="28"/>
            <w:szCs w:val="28"/>
          </w:rPr>
          <w:delText>15dB</w:delText>
        </w:r>
        <w:r w:rsidR="00751EF1" w:rsidRPr="00316689" w:rsidDel="0085527C">
          <w:rPr>
            <w:rFonts w:ascii="Times New Roman" w:hAnsi="Times New Roman" w:cs="Times New Roman"/>
            <w:color w:val="000000" w:themeColor="text1"/>
            <w:sz w:val="28"/>
            <w:szCs w:val="28"/>
          </w:rPr>
          <w:delText>/km</w:delText>
        </w:r>
        <w:r w:rsidR="00751EF1" w:rsidDel="0085527C">
          <w:rPr>
            <w:rFonts w:ascii="Times New Roman" w:hAnsi="Times New Roman" w:cs="Times New Roman"/>
            <w:color w:val="000000" w:themeColor="text1"/>
            <w:sz w:val="28"/>
            <w:szCs w:val="28"/>
          </w:rPr>
          <w:delText>)</w:delText>
        </w:r>
        <w:r w:rsidR="00ED52A6" w:rsidRPr="00316689" w:rsidDel="0085527C">
          <w:rPr>
            <w:rFonts w:ascii="Times New Roman" w:hAnsi="Times New Roman" w:cs="Times New Roman"/>
            <w:color w:val="000000" w:themeColor="text1"/>
            <w:sz w:val="28"/>
            <w:szCs w:val="28"/>
          </w:rPr>
          <w:delText xml:space="preserve">, </w:delText>
        </w:r>
        <w:r w:rsidR="00751EF1" w:rsidDel="0085527C">
          <w:rPr>
            <w:rFonts w:ascii="Times New Roman" w:hAnsi="Times New Roman" w:cs="Times New Roman"/>
            <w:color w:val="000000" w:themeColor="text1"/>
            <w:sz w:val="28"/>
            <w:szCs w:val="28"/>
          </w:rPr>
          <w:delText xml:space="preserve">which </w:delText>
        </w:r>
        <w:r w:rsidR="00751EF1" w:rsidRPr="00316689" w:rsidDel="0085527C">
          <w:rPr>
            <w:rFonts w:ascii="Times New Roman" w:hAnsi="Times New Roman" w:cs="Times New Roman"/>
            <w:color w:val="000000" w:themeColor="text1"/>
            <w:sz w:val="28"/>
            <w:szCs w:val="28"/>
          </w:rPr>
          <w:delText xml:space="preserve">is not conducive to achieving long-distance entanglement </w:delText>
        </w:r>
        <w:r w:rsidR="00751EF1" w:rsidDel="0085527C">
          <w:rPr>
            <w:rFonts w:ascii="Times New Roman" w:hAnsi="Times New Roman" w:cs="Times New Roman"/>
            <w:color w:val="000000" w:themeColor="text1"/>
            <w:sz w:val="28"/>
            <w:szCs w:val="28"/>
          </w:rPr>
          <w:delText>swapping</w:delText>
        </w:r>
        <w:r w:rsidR="00751EF1" w:rsidRPr="00316689" w:rsidDel="0085527C">
          <w:rPr>
            <w:rFonts w:ascii="Times New Roman" w:hAnsi="Times New Roman" w:cs="Times New Roman"/>
            <w:color w:val="000000" w:themeColor="text1"/>
            <w:sz w:val="28"/>
            <w:szCs w:val="28"/>
          </w:rPr>
          <w:delText xml:space="preserve"> </w:delText>
        </w:r>
        <w:r w:rsidR="00751EF1" w:rsidDel="0085527C">
          <w:rPr>
            <w:rFonts w:ascii="Times New Roman" w:hAnsi="Times New Roman" w:cs="Times New Roman"/>
            <w:color w:val="000000" w:themeColor="text1"/>
            <w:sz w:val="28"/>
            <w:szCs w:val="28"/>
          </w:rPr>
          <w:delText>since it</w:delText>
        </w:r>
        <w:r w:rsidR="00ED52A6" w:rsidRPr="00316689" w:rsidDel="0085527C">
          <w:rPr>
            <w:rFonts w:ascii="Times New Roman" w:hAnsi="Times New Roman" w:cs="Times New Roman"/>
            <w:color w:val="000000" w:themeColor="text1"/>
            <w:sz w:val="28"/>
            <w:szCs w:val="28"/>
          </w:rPr>
          <w:delText xml:space="preserve"> is </w:delText>
        </w:r>
        <w:r w:rsidR="00ED52A6" w:rsidDel="0085527C">
          <w:rPr>
            <w:rFonts w:ascii="Times New Roman" w:hAnsi="Times New Roman" w:cs="Times New Roman"/>
            <w:color w:val="000000" w:themeColor="text1"/>
            <w:sz w:val="28"/>
            <w:szCs w:val="28"/>
          </w:rPr>
          <w:delText>f</w:delText>
        </w:r>
        <w:r w:rsidR="00ED52A6" w:rsidRPr="00316689" w:rsidDel="0085527C">
          <w:rPr>
            <w:rFonts w:ascii="Times New Roman" w:hAnsi="Times New Roman" w:cs="Times New Roman"/>
            <w:color w:val="000000" w:themeColor="text1"/>
            <w:sz w:val="28"/>
            <w:szCs w:val="28"/>
          </w:rPr>
          <w:delText xml:space="preserve">ar greater than </w:delText>
        </w:r>
        <w:r w:rsidR="00063DD1" w:rsidDel="0085527C">
          <w:rPr>
            <w:rFonts w:ascii="Times New Roman" w:hAnsi="Times New Roman" w:cs="Times New Roman"/>
            <w:color w:val="000000" w:themeColor="text1"/>
            <w:sz w:val="28"/>
            <w:szCs w:val="28"/>
          </w:rPr>
          <w:delText>transmission loss</w:delText>
        </w:r>
        <w:r w:rsidR="00063DD1" w:rsidRPr="00316689" w:rsidDel="0085527C">
          <w:rPr>
            <w:rFonts w:ascii="Times New Roman" w:hAnsi="Times New Roman" w:cs="Times New Roman"/>
            <w:color w:val="000000" w:themeColor="text1"/>
            <w:sz w:val="28"/>
            <w:szCs w:val="28"/>
          </w:rPr>
          <w:delText xml:space="preserve"> </w:delText>
        </w:r>
      </w:del>
      <w:del w:id="434" w:author="Peter Rohde" w:date="2016-10-20T20:22:00Z">
        <w:r w:rsidR="00063DD1" w:rsidDel="001E184E">
          <w:rPr>
            <w:rFonts w:ascii="Times New Roman" w:hAnsi="Times New Roman" w:cs="Times New Roman"/>
            <w:color w:val="000000" w:themeColor="text1"/>
            <w:sz w:val="28"/>
            <w:szCs w:val="28"/>
          </w:rPr>
          <w:delText>(~ 0.2 dB/</w:delText>
        </w:r>
        <w:r w:rsidR="00063DD1" w:rsidRPr="00316689" w:rsidDel="001E184E">
          <w:rPr>
            <w:rFonts w:ascii="Times New Roman" w:hAnsi="Times New Roman" w:cs="Times New Roman"/>
            <w:color w:val="000000" w:themeColor="text1"/>
            <w:sz w:val="28"/>
            <w:szCs w:val="28"/>
          </w:rPr>
          <w:delText>km</w:delText>
        </w:r>
        <w:r w:rsidR="00063DD1" w:rsidDel="001E184E">
          <w:rPr>
            <w:rFonts w:ascii="Times New Roman" w:hAnsi="Times New Roman" w:cs="Times New Roman"/>
            <w:color w:val="000000" w:themeColor="text1"/>
            <w:sz w:val="28"/>
            <w:szCs w:val="28"/>
          </w:rPr>
          <w:delText xml:space="preserve">) </w:delText>
        </w:r>
      </w:del>
      <w:del w:id="435" w:author="Peter Rohde" w:date="2016-10-20T20:37:00Z">
        <w:r w:rsidR="00063DD1" w:rsidDel="0085527C">
          <w:rPr>
            <w:rFonts w:ascii="Times New Roman" w:hAnsi="Times New Roman" w:cs="Times New Roman"/>
            <w:color w:val="000000" w:themeColor="text1"/>
            <w:sz w:val="28"/>
            <w:szCs w:val="28"/>
          </w:rPr>
          <w:delText xml:space="preserve">of </w:delText>
        </w:r>
        <w:r w:rsidR="00063DD1" w:rsidRPr="00316689" w:rsidDel="0085527C">
          <w:rPr>
            <w:rFonts w:ascii="Times New Roman" w:hAnsi="Times New Roman" w:cs="Times New Roman"/>
            <w:color w:val="000000" w:themeColor="text1"/>
            <w:sz w:val="28"/>
            <w:szCs w:val="28"/>
          </w:rPr>
          <w:delText>communication</w:delText>
        </w:r>
      </w:del>
      <w:del w:id="436" w:author="Peter Rohde" w:date="2016-10-20T20:23:00Z">
        <w:r w:rsidR="00063DD1" w:rsidRPr="00316689" w:rsidDel="001E184E">
          <w:rPr>
            <w:rFonts w:ascii="Times New Roman" w:hAnsi="Times New Roman" w:cs="Times New Roman"/>
            <w:color w:val="000000" w:themeColor="text1"/>
            <w:sz w:val="28"/>
            <w:szCs w:val="28"/>
          </w:rPr>
          <w:delText xml:space="preserve"> </w:delText>
        </w:r>
      </w:del>
      <w:del w:id="437" w:author="Peter Rohde" w:date="2016-10-20T20:37:00Z">
        <w:r w:rsidR="00063DD1" w:rsidRPr="00316689" w:rsidDel="0085527C">
          <w:rPr>
            <w:rFonts w:ascii="Times New Roman" w:hAnsi="Times New Roman" w:cs="Times New Roman"/>
            <w:color w:val="000000" w:themeColor="text1"/>
            <w:sz w:val="28"/>
            <w:szCs w:val="28"/>
          </w:rPr>
          <w:delText>band photons</w:delText>
        </w:r>
        <w:r w:rsidR="00ED52A6" w:rsidRPr="00316689" w:rsidDel="0085527C">
          <w:rPr>
            <w:rFonts w:ascii="Times New Roman" w:hAnsi="Times New Roman" w:cs="Times New Roman"/>
            <w:color w:val="000000" w:themeColor="text1"/>
            <w:sz w:val="28"/>
            <w:szCs w:val="28"/>
          </w:rPr>
          <w:delText xml:space="preserve"> in </w:delText>
        </w:r>
      </w:del>
      <w:del w:id="438" w:author="Peter Rohde" w:date="2016-10-20T20:23:00Z">
        <w:r w:rsidR="00ED52A6" w:rsidRPr="00316689" w:rsidDel="001E184E">
          <w:rPr>
            <w:rFonts w:ascii="Times New Roman" w:hAnsi="Times New Roman" w:cs="Times New Roman"/>
            <w:color w:val="000000" w:themeColor="text1"/>
            <w:sz w:val="28"/>
            <w:szCs w:val="28"/>
          </w:rPr>
          <w:delText xml:space="preserve">the </w:delText>
        </w:r>
      </w:del>
      <w:del w:id="439" w:author="Peter Rohde" w:date="2016-10-20T20:37:00Z">
        <w:r w:rsidR="00ED52A6" w:rsidRPr="00316689" w:rsidDel="0085527C">
          <w:rPr>
            <w:rFonts w:ascii="Times New Roman" w:hAnsi="Times New Roman" w:cs="Times New Roman"/>
            <w:color w:val="000000" w:themeColor="text1"/>
            <w:sz w:val="28"/>
            <w:szCs w:val="28"/>
          </w:rPr>
          <w:delText>f</w:delText>
        </w:r>
        <w:r w:rsidR="00063DD1" w:rsidDel="0085527C">
          <w:rPr>
            <w:rFonts w:ascii="Times New Roman" w:hAnsi="Times New Roman" w:cs="Times New Roman"/>
            <w:color w:val="000000" w:themeColor="text1"/>
            <w:sz w:val="28"/>
            <w:szCs w:val="28"/>
          </w:rPr>
          <w:delText>iber</w:delText>
        </w:r>
        <w:r w:rsidR="00ED52A6" w:rsidRPr="00316689" w:rsidDel="0085527C">
          <w:rPr>
            <w:rFonts w:ascii="Times New Roman" w:hAnsi="Times New Roman" w:cs="Times New Roman"/>
            <w:color w:val="000000" w:themeColor="text1"/>
            <w:sz w:val="28"/>
            <w:szCs w:val="28"/>
          </w:rPr>
          <w:delText>.</w:delText>
        </w:r>
        <w:r w:rsidR="00ED52A6" w:rsidDel="0085527C">
          <w:rPr>
            <w:rFonts w:ascii="Times New Roman" w:hAnsi="Times New Roman" w:cs="Times New Roman" w:hint="eastAsia"/>
            <w:color w:val="000000" w:themeColor="text1"/>
            <w:sz w:val="28"/>
            <w:szCs w:val="28"/>
          </w:rPr>
          <w:delText xml:space="preserve"> </w:delText>
        </w:r>
        <w:r w:rsidR="00ED52A6" w:rsidRPr="00316689" w:rsidDel="0085527C">
          <w:rPr>
            <w:rFonts w:ascii="Times New Roman" w:hAnsi="Times New Roman" w:cs="Times New Roman"/>
            <w:color w:val="000000" w:themeColor="text1"/>
            <w:sz w:val="28"/>
            <w:szCs w:val="28"/>
          </w:rPr>
          <w:delText>Based on th</w:delText>
        </w:r>
        <w:r w:rsidR="00ED52A6" w:rsidDel="0085527C">
          <w:rPr>
            <w:rFonts w:ascii="Times New Roman" w:hAnsi="Times New Roman" w:cs="Times New Roman"/>
            <w:color w:val="000000" w:themeColor="text1"/>
            <w:sz w:val="28"/>
            <w:szCs w:val="28"/>
          </w:rPr>
          <w:delText>e technique</w:delText>
        </w:r>
        <w:r w:rsidR="009E3A21" w:rsidDel="0085527C">
          <w:rPr>
            <w:rFonts w:ascii="Times New Roman" w:hAnsi="Times New Roman" w:cs="Times New Roman"/>
            <w:color w:val="000000" w:themeColor="text1"/>
            <w:sz w:val="28"/>
            <w:szCs w:val="28"/>
          </w:rPr>
          <w:delText>s</w:delText>
        </w:r>
        <w:r w:rsidR="00ED52A6" w:rsidDel="0085527C">
          <w:rPr>
            <w:rFonts w:ascii="Times New Roman" w:hAnsi="Times New Roman" w:cs="Times New Roman"/>
            <w:color w:val="000000" w:themeColor="text1"/>
            <w:sz w:val="28"/>
            <w:szCs w:val="28"/>
          </w:rPr>
          <w:delText xml:space="preserve"> in </w:delText>
        </w:r>
        <w:r w:rsidR="00004BC6" w:rsidRPr="00004BC6" w:rsidDel="0085527C">
          <w:rPr>
            <w:rFonts w:ascii="Times New Roman" w:hAnsi="Times New Roman" w:cs="Times New Roman"/>
            <w:color w:val="000000" w:themeColor="text1"/>
            <w:sz w:val="28"/>
            <w:szCs w:val="28"/>
          </w:rPr>
          <w:delText>[</w:delText>
        </w:r>
        <w:r w:rsidR="009E3A21" w:rsidRPr="009E3A21" w:rsidDel="0085527C">
          <w:rPr>
            <w:rFonts w:ascii="Times New Roman" w:hAnsi="Times New Roman" w:cs="Times New Roman"/>
            <w:color w:val="000000" w:themeColor="text1"/>
            <w:sz w:val="28"/>
            <w:szCs w:val="28"/>
          </w:rPr>
          <w:delText>Nature Photonics 10, 671 (2016)</w:delText>
        </w:r>
      </w:del>
      <w:del w:id="440" w:author="Peter Rohde" w:date="2016-10-20T20:24:00Z">
        <w:r w:rsidR="00004BC6" w:rsidRPr="00004BC6" w:rsidDel="00C56100">
          <w:rPr>
            <w:rFonts w:ascii="Times New Roman" w:hAnsi="Times New Roman" w:cs="Times New Roman"/>
            <w:color w:val="000000" w:themeColor="text1"/>
            <w:sz w:val="28"/>
            <w:szCs w:val="28"/>
          </w:rPr>
          <w:delText>]</w:delText>
        </w:r>
      </w:del>
      <w:del w:id="441" w:author="Peter Rohde" w:date="2016-10-20T20:37:00Z">
        <w:r w:rsidR="00004BC6" w:rsidRPr="00004BC6" w:rsidDel="0085527C">
          <w:rPr>
            <w:rFonts w:ascii="Times New Roman" w:hAnsi="Times New Roman" w:cs="Times New Roman"/>
            <w:color w:val="000000" w:themeColor="text1"/>
            <w:sz w:val="28"/>
            <w:szCs w:val="28"/>
          </w:rPr>
          <w:delText xml:space="preserve"> </w:delText>
        </w:r>
      </w:del>
      <w:del w:id="442" w:author="Peter Rohde" w:date="2016-10-20T20:23:00Z">
        <w:r w:rsidR="00004BC6" w:rsidRPr="00004BC6" w:rsidDel="00C56100">
          <w:rPr>
            <w:rFonts w:ascii="Times New Roman" w:hAnsi="Times New Roman" w:cs="Times New Roman"/>
            <w:color w:val="000000" w:themeColor="text1"/>
            <w:sz w:val="28"/>
            <w:szCs w:val="28"/>
          </w:rPr>
          <w:delText>and [</w:delText>
        </w:r>
      </w:del>
      <w:del w:id="443" w:author="Peter Rohde" w:date="2016-10-20T20:37:00Z">
        <w:r w:rsidR="00004BC6" w:rsidRPr="00004BC6" w:rsidDel="0085527C">
          <w:rPr>
            <w:rFonts w:ascii="Times New Roman" w:hAnsi="Times New Roman" w:cs="Times New Roman"/>
            <w:color w:val="000000" w:themeColor="text1"/>
            <w:sz w:val="28"/>
            <w:szCs w:val="28"/>
          </w:rPr>
          <w:delText>Nature Photonics 10, 676 (2016)]</w:delText>
        </w:r>
        <w:r w:rsidR="00004BC6" w:rsidDel="0085527C">
          <w:rPr>
            <w:rFonts w:ascii="Times New Roman" w:hAnsi="Times New Roman" w:cs="Times New Roman"/>
            <w:color w:val="000000" w:themeColor="text1"/>
            <w:sz w:val="28"/>
            <w:szCs w:val="28"/>
          </w:rPr>
          <w:delText>,</w:delText>
        </w:r>
        <w:r w:rsidR="00004BC6" w:rsidDel="0085527C">
          <w:rPr>
            <w:rFonts w:ascii="Times New Roman" w:hAnsi="Times New Roman" w:cs="Times New Roman" w:hint="eastAsia"/>
            <w:color w:val="000000" w:themeColor="text1"/>
            <w:sz w:val="28"/>
            <w:szCs w:val="28"/>
          </w:rPr>
          <w:delText xml:space="preserve"> </w:delText>
        </w:r>
        <w:r w:rsidR="00004BC6" w:rsidDel="0085527C">
          <w:rPr>
            <w:rFonts w:ascii="Times New Roman" w:hAnsi="Times New Roman" w:cs="Times New Roman"/>
            <w:color w:val="000000" w:themeColor="text1"/>
            <w:sz w:val="28"/>
            <w:szCs w:val="28"/>
          </w:rPr>
          <w:delText>l</w:delText>
        </w:r>
        <w:r w:rsidR="00004BC6" w:rsidRPr="00004BC6" w:rsidDel="0085527C">
          <w:rPr>
            <w:rFonts w:ascii="Times New Roman" w:hAnsi="Times New Roman" w:cs="Times New Roman"/>
            <w:color w:val="000000" w:themeColor="text1"/>
            <w:sz w:val="28"/>
            <w:szCs w:val="28"/>
          </w:rPr>
          <w:delText>onger-</w:delText>
        </w:r>
        <w:r w:rsidR="00004BC6" w:rsidDel="0085527C">
          <w:rPr>
            <w:rFonts w:ascii="Times New Roman" w:hAnsi="Times New Roman" w:cs="Times New Roman"/>
            <w:color w:val="000000" w:themeColor="text1"/>
            <w:sz w:val="28"/>
            <w:szCs w:val="28"/>
          </w:rPr>
          <w:delText xml:space="preserve">distance </w:delText>
        </w:r>
      </w:del>
      <w:del w:id="444" w:author="Peter Rohde" w:date="2016-10-20T20:24:00Z">
        <w:r w:rsidR="004C349B" w:rsidDel="00C56100">
          <w:rPr>
            <w:rFonts w:ascii="Times New Roman" w:hAnsi="Times New Roman" w:cs="Times New Roman"/>
            <w:color w:val="000000" w:themeColor="text1"/>
            <w:sz w:val="28"/>
            <w:szCs w:val="28"/>
          </w:rPr>
          <w:delText xml:space="preserve">quantum </w:delText>
        </w:r>
      </w:del>
      <w:del w:id="445" w:author="Peter Rohde" w:date="2016-10-20T20:37:00Z">
        <w:r w:rsidR="004C349B" w:rsidDel="0085527C">
          <w:rPr>
            <w:rFonts w:ascii="Times New Roman" w:hAnsi="Times New Roman" w:cs="Times New Roman"/>
            <w:color w:val="000000" w:themeColor="text1"/>
            <w:sz w:val="28"/>
            <w:szCs w:val="28"/>
          </w:rPr>
          <w:delText>swapping</w:delText>
        </w:r>
        <w:r w:rsidR="00004BC6" w:rsidRPr="00004BC6" w:rsidDel="0085527C">
          <w:rPr>
            <w:rFonts w:ascii="Times New Roman" w:hAnsi="Times New Roman" w:cs="Times New Roman"/>
            <w:color w:val="000000" w:themeColor="text1"/>
            <w:sz w:val="28"/>
            <w:szCs w:val="28"/>
          </w:rPr>
          <w:delText xml:space="preserve"> may be possible </w:delText>
        </w:r>
        <w:r w:rsidR="00004BC6" w:rsidDel="0085527C">
          <w:rPr>
            <w:rFonts w:ascii="Times New Roman" w:hAnsi="Times New Roman" w:cs="Times New Roman" w:hint="eastAsia"/>
            <w:color w:val="000000" w:themeColor="text1"/>
            <w:sz w:val="28"/>
            <w:szCs w:val="28"/>
          </w:rPr>
          <w:delText>in</w:delText>
        </w:r>
        <w:r w:rsidR="00004BC6" w:rsidDel="0085527C">
          <w:rPr>
            <w:rFonts w:ascii="Times New Roman" w:hAnsi="Times New Roman" w:cs="Times New Roman"/>
            <w:color w:val="000000" w:themeColor="text1"/>
            <w:sz w:val="28"/>
            <w:szCs w:val="28"/>
          </w:rPr>
          <w:delText xml:space="preserve"> the near future</w:delText>
        </w:r>
        <w:r w:rsidR="00ED52A6" w:rsidDel="0085527C">
          <w:rPr>
            <w:rFonts w:ascii="Times New Roman" w:hAnsi="Times New Roman" w:cs="Times New Roman"/>
            <w:color w:val="000000" w:themeColor="text1"/>
            <w:sz w:val="28"/>
            <w:szCs w:val="28"/>
          </w:rPr>
          <w:delText>.</w:delText>
        </w:r>
      </w:del>
    </w:p>
    <w:p w14:paraId="6A8013C0" w14:textId="0EB330EC" w:rsidR="009E64BE" w:rsidRPr="00123B17" w:rsidDel="0085527C" w:rsidRDefault="00123B17" w:rsidP="00123B17">
      <w:pPr>
        <w:adjustRightInd w:val="0"/>
        <w:snapToGrid w:val="0"/>
        <w:spacing w:line="360" w:lineRule="auto"/>
        <w:ind w:firstLineChars="200" w:firstLine="560"/>
        <w:rPr>
          <w:del w:id="446" w:author="Peter Rohde" w:date="2016-10-20T20:37:00Z"/>
          <w:rFonts w:ascii="Times New Roman" w:hAnsi="Times New Roman" w:cs="Times New Roman"/>
          <w:color w:val="000000" w:themeColor="text1"/>
          <w:sz w:val="28"/>
          <w:szCs w:val="28"/>
        </w:rPr>
      </w:pPr>
      <w:del w:id="447" w:author="Peter Rohde" w:date="2016-10-20T20:37:00Z">
        <w:r w:rsidDel="0085527C">
          <w:rPr>
            <w:rFonts w:ascii="Times New Roman" w:hAnsi="Times New Roman" w:cs="Times New Roman"/>
            <w:color w:val="000000" w:themeColor="text1"/>
            <w:sz w:val="28"/>
            <w:szCs w:val="28"/>
          </w:rPr>
          <w:delText>E</w:delText>
        </w:r>
        <w:r w:rsidRPr="009C7AB1" w:rsidDel="0085527C">
          <w:rPr>
            <w:rFonts w:ascii="Times New Roman" w:hAnsi="Times New Roman" w:cs="Times New Roman"/>
            <w:color w:val="000000" w:themeColor="text1"/>
            <w:sz w:val="28"/>
            <w:szCs w:val="28"/>
          </w:rPr>
          <w:delText xml:space="preserve">ntanglement swapping can also be </w:delText>
        </w:r>
        <w:r w:rsidDel="0085527C">
          <w:rPr>
            <w:rFonts w:ascii="Times New Roman" w:hAnsi="Times New Roman" w:cs="Times New Roman"/>
            <w:color w:val="000000" w:themeColor="text1"/>
            <w:sz w:val="28"/>
            <w:szCs w:val="28"/>
          </w:rPr>
          <w:delText xml:space="preserve">directly </w:delText>
        </w:r>
        <w:r w:rsidRPr="009C7AB1" w:rsidDel="0085527C">
          <w:rPr>
            <w:rFonts w:ascii="Times New Roman" w:hAnsi="Times New Roman" w:cs="Times New Roman"/>
            <w:color w:val="000000" w:themeColor="text1"/>
            <w:sz w:val="28"/>
            <w:szCs w:val="28"/>
          </w:rPr>
          <w:delText xml:space="preserve">used </w:delText>
        </w:r>
      </w:del>
      <w:del w:id="448" w:author="Peter Rohde" w:date="2016-10-20T20:24:00Z">
        <w:r w:rsidRPr="009C7AB1" w:rsidDel="00BE7FDF">
          <w:rPr>
            <w:rFonts w:ascii="Times New Roman" w:hAnsi="Times New Roman" w:cs="Times New Roman"/>
            <w:color w:val="000000" w:themeColor="text1"/>
            <w:sz w:val="28"/>
            <w:szCs w:val="28"/>
          </w:rPr>
          <w:delText xml:space="preserve">to </w:delText>
        </w:r>
      </w:del>
      <w:del w:id="449" w:author="Peter Rohde" w:date="2016-10-20T20:37:00Z">
        <w:r w:rsidRPr="00F66F77" w:rsidDel="0085527C">
          <w:rPr>
            <w:rFonts w:ascii="Times New Roman" w:hAnsi="Times New Roman" w:cs="Times New Roman"/>
            <w:color w:val="000000" w:themeColor="text1"/>
            <w:sz w:val="28"/>
            <w:szCs w:val="28"/>
          </w:rPr>
          <w:delText xml:space="preserve">quantum key distribution, Alice and Bob each have an entangled photon source, and </w:delText>
        </w:r>
        <w:r w:rsidDel="0085527C">
          <w:rPr>
            <w:rFonts w:ascii="Times New Roman" w:hAnsi="Times New Roman" w:cs="Times New Roman"/>
            <w:color w:val="000000" w:themeColor="text1"/>
            <w:sz w:val="28"/>
            <w:szCs w:val="28"/>
          </w:rPr>
          <w:delText>one</w:delText>
        </w:r>
        <w:r w:rsidRPr="00F66F77" w:rsidDel="0085527C">
          <w:rPr>
            <w:rFonts w:ascii="Times New Roman" w:hAnsi="Times New Roman" w:cs="Times New Roman"/>
            <w:color w:val="000000" w:themeColor="text1"/>
            <w:sz w:val="28"/>
            <w:szCs w:val="28"/>
          </w:rPr>
          <w:delText xml:space="preserve"> photon of each </w:delText>
        </w:r>
        <w:r w:rsidDel="0085527C">
          <w:rPr>
            <w:rFonts w:ascii="Times New Roman" w:hAnsi="Times New Roman" w:cs="Times New Roman"/>
            <w:color w:val="000000" w:themeColor="text1"/>
            <w:sz w:val="28"/>
            <w:szCs w:val="28"/>
          </w:rPr>
          <w:delText>E</w:delText>
        </w:r>
        <w:r w:rsidRPr="00F66F77" w:rsidDel="0085527C">
          <w:rPr>
            <w:rFonts w:ascii="Times New Roman" w:hAnsi="Times New Roman" w:cs="Times New Roman"/>
            <w:color w:val="000000" w:themeColor="text1"/>
            <w:sz w:val="28"/>
            <w:szCs w:val="28"/>
          </w:rPr>
          <w:delText xml:space="preserve">PR pair is sent to a third-party measurement node, </w:delText>
        </w:r>
      </w:del>
      <w:del w:id="450" w:author="Peter Rohde" w:date="2016-10-20T20:24:00Z">
        <w:r w:rsidRPr="00F66F77" w:rsidDel="00BE7FDF">
          <w:rPr>
            <w:rFonts w:ascii="Times New Roman" w:hAnsi="Times New Roman" w:cs="Times New Roman"/>
            <w:color w:val="000000" w:themeColor="text1"/>
            <w:sz w:val="28"/>
            <w:szCs w:val="28"/>
          </w:rPr>
          <w:delText>Eve</w:delText>
        </w:r>
      </w:del>
      <w:del w:id="451" w:author="Peter Rohde" w:date="2016-10-20T20:37:00Z">
        <w:r w:rsidRPr="00F66F77" w:rsidDel="0085527C">
          <w:rPr>
            <w:rFonts w:ascii="Times New Roman" w:hAnsi="Times New Roman" w:cs="Times New Roman"/>
            <w:color w:val="000000" w:themeColor="text1"/>
            <w:sz w:val="28"/>
            <w:szCs w:val="28"/>
          </w:rPr>
          <w:delText>.</w:delText>
        </w:r>
        <w:r w:rsidDel="0085527C">
          <w:rPr>
            <w:rFonts w:ascii="Times New Roman" w:hAnsi="Times New Roman" w:cs="Times New Roman" w:hint="eastAsia"/>
            <w:color w:val="000000" w:themeColor="text1"/>
            <w:sz w:val="28"/>
            <w:szCs w:val="28"/>
          </w:rPr>
          <w:delText xml:space="preserve"> </w:delText>
        </w:r>
        <w:r w:rsidRPr="007E6CEC" w:rsidDel="0085527C">
          <w:rPr>
            <w:rFonts w:ascii="Times New Roman" w:hAnsi="Times New Roman" w:cs="Times New Roman"/>
            <w:color w:val="000000" w:themeColor="text1"/>
            <w:sz w:val="28"/>
            <w:szCs w:val="28"/>
          </w:rPr>
          <w:delText xml:space="preserve">Similar to </w:delText>
        </w:r>
      </w:del>
      <w:del w:id="452" w:author="Peter Rohde" w:date="2016-10-20T20:25:00Z">
        <w:r w:rsidRPr="007E6CEC" w:rsidDel="00513C54">
          <w:rPr>
            <w:rFonts w:ascii="Times New Roman" w:hAnsi="Times New Roman" w:cs="Times New Roman"/>
            <w:color w:val="000000" w:themeColor="text1"/>
            <w:sz w:val="28"/>
            <w:szCs w:val="28"/>
          </w:rPr>
          <w:delText xml:space="preserve">the </w:delText>
        </w:r>
        <w:r w:rsidDel="00AA539C">
          <w:rPr>
            <w:rFonts w:ascii="Times New Roman" w:hAnsi="Times New Roman" w:cs="Times New Roman"/>
            <w:color w:val="000000" w:themeColor="text1"/>
            <w:sz w:val="28"/>
            <w:szCs w:val="28"/>
          </w:rPr>
          <w:delText>MDI</w:delText>
        </w:r>
      </w:del>
      <w:del w:id="453" w:author="Peter Rohde" w:date="2016-10-20T20:37:00Z">
        <w:r w:rsidDel="0085527C">
          <w:rPr>
            <w:rFonts w:ascii="Times New Roman" w:hAnsi="Times New Roman" w:cs="Times New Roman"/>
            <w:color w:val="000000" w:themeColor="text1"/>
            <w:sz w:val="28"/>
            <w:szCs w:val="28"/>
          </w:rPr>
          <w:delText>-QKD</w:delText>
        </w:r>
        <w:r w:rsidRPr="007E6CEC" w:rsidDel="0085527C">
          <w:rPr>
            <w:rFonts w:ascii="Times New Roman" w:hAnsi="Times New Roman" w:cs="Times New Roman"/>
            <w:color w:val="000000" w:themeColor="text1"/>
            <w:sz w:val="28"/>
            <w:szCs w:val="28"/>
          </w:rPr>
          <w:delText>, the security of the generated key does not depend on Eve's faithful execution of the operation</w:delText>
        </w:r>
      </w:del>
      <w:del w:id="454" w:author="Peter Rohde" w:date="2016-10-20T20:26:00Z">
        <w:r w:rsidRPr="007E6CEC" w:rsidDel="002B3989">
          <w:rPr>
            <w:rFonts w:ascii="Times New Roman" w:hAnsi="Times New Roman" w:cs="Times New Roman"/>
            <w:color w:val="000000" w:themeColor="text1"/>
            <w:sz w:val="28"/>
            <w:szCs w:val="28"/>
          </w:rPr>
          <w:delText>, t</w:delText>
        </w:r>
      </w:del>
      <w:del w:id="455" w:author="Peter Rohde" w:date="2016-10-20T20:37:00Z">
        <w:r w:rsidRPr="007E6CEC" w:rsidDel="0085527C">
          <w:rPr>
            <w:rFonts w:ascii="Times New Roman" w:hAnsi="Times New Roman" w:cs="Times New Roman"/>
            <w:color w:val="000000" w:themeColor="text1"/>
            <w:sz w:val="28"/>
            <w:szCs w:val="28"/>
          </w:rPr>
          <w:delText xml:space="preserve">hat is, Eve can be </w:delText>
        </w:r>
        <w:r w:rsidDel="0085527C">
          <w:rPr>
            <w:rFonts w:ascii="Times New Roman" w:hAnsi="Times New Roman" w:cs="Times New Roman"/>
            <w:color w:val="000000" w:themeColor="text1"/>
            <w:sz w:val="28"/>
            <w:szCs w:val="28"/>
          </w:rPr>
          <w:delText>an</w:delText>
        </w:r>
        <w:r w:rsidRPr="007E6CEC" w:rsidDel="0085527C">
          <w:rPr>
            <w:rFonts w:ascii="Times New Roman" w:hAnsi="Times New Roman" w:cs="Times New Roman"/>
            <w:color w:val="000000" w:themeColor="text1"/>
            <w:sz w:val="28"/>
            <w:szCs w:val="28"/>
          </w:rPr>
          <w:delText xml:space="preserve"> untrusted third party.</w:delText>
        </w:r>
        <w:r w:rsidDel="0085527C">
          <w:rPr>
            <w:rFonts w:ascii="Times New Roman" w:hAnsi="Times New Roman" w:cs="Times New Roman"/>
            <w:color w:val="000000" w:themeColor="text1"/>
            <w:sz w:val="28"/>
            <w:szCs w:val="28"/>
          </w:rPr>
          <w:delText xml:space="preserve"> </w:delText>
        </w:r>
        <w:r w:rsidRPr="00F66F77" w:rsidDel="0085527C">
          <w:rPr>
            <w:rFonts w:ascii="Times New Roman" w:hAnsi="Times New Roman" w:cs="Times New Roman"/>
            <w:color w:val="000000" w:themeColor="text1"/>
            <w:sz w:val="28"/>
            <w:szCs w:val="28"/>
          </w:rPr>
          <w:delText xml:space="preserve">This </w:delText>
        </w:r>
        <w:r w:rsidDel="0085527C">
          <w:rPr>
            <w:rFonts w:ascii="Times New Roman" w:hAnsi="Times New Roman" w:cs="Times New Roman"/>
            <w:color w:val="000000" w:themeColor="text1"/>
            <w:sz w:val="28"/>
            <w:szCs w:val="28"/>
          </w:rPr>
          <w:delText>MDI</w:delText>
        </w:r>
        <w:r w:rsidRPr="00F66F77" w:rsidDel="0085527C">
          <w:rPr>
            <w:rFonts w:ascii="Times New Roman" w:hAnsi="Times New Roman" w:cs="Times New Roman"/>
            <w:color w:val="000000" w:themeColor="text1"/>
            <w:sz w:val="28"/>
            <w:szCs w:val="28"/>
          </w:rPr>
          <w:delText xml:space="preserve"> property also reflects the physical beauty of quantum teleportation. Bell-state measurements do not reveal any information about the quantum state, but can be used to restore the transmitted quantum state.</w:delText>
        </w:r>
        <w:r w:rsidRPr="00F66F77" w:rsidDel="0085527C">
          <w:delText xml:space="preserve"> </w:delText>
        </w:r>
        <w:r w:rsidRPr="00F66F77" w:rsidDel="0085527C">
          <w:rPr>
            <w:rFonts w:ascii="Times New Roman" w:hAnsi="Times New Roman" w:cs="Times New Roman"/>
            <w:color w:val="000000" w:themeColor="text1"/>
            <w:sz w:val="28"/>
            <w:szCs w:val="28"/>
          </w:rPr>
          <w:delText xml:space="preserve">On the other hand, quantum entanglement occurs between the remaining photons in the EPR pair of Alice and Bob. </w:delText>
        </w:r>
      </w:del>
      <w:del w:id="456" w:author="Peter Rohde" w:date="2016-10-20T20:26:00Z">
        <w:r w:rsidRPr="009C7AB1" w:rsidDel="002B3989">
          <w:rPr>
            <w:rFonts w:ascii="Times New Roman" w:hAnsi="Times New Roman" w:cs="Times New Roman"/>
            <w:color w:val="000000" w:themeColor="text1"/>
            <w:sz w:val="28"/>
            <w:szCs w:val="28"/>
          </w:rPr>
          <w:delText xml:space="preserve">M. Koashi </w:delText>
        </w:r>
        <w:r w:rsidDel="002B3989">
          <w:rPr>
            <w:rFonts w:ascii="Times New Roman" w:hAnsi="Times New Roman" w:cs="Times New Roman"/>
            <w:color w:val="000000" w:themeColor="text1"/>
            <w:sz w:val="28"/>
            <w:szCs w:val="28"/>
          </w:rPr>
          <w:delText xml:space="preserve">et al. </w:delText>
        </w:r>
      </w:del>
      <w:del w:id="457" w:author="Peter Rohde" w:date="2016-10-20T20:37:00Z">
        <w:r w:rsidDel="0085527C">
          <w:rPr>
            <w:rFonts w:ascii="Times New Roman" w:hAnsi="Times New Roman" w:cs="Times New Roman"/>
            <w:color w:val="000000" w:themeColor="text1"/>
            <w:sz w:val="28"/>
            <w:szCs w:val="28"/>
          </w:rPr>
          <w:delText>[</w:delText>
        </w:r>
        <w:r w:rsidRPr="00E6421C" w:rsidDel="0085527C">
          <w:rPr>
            <w:rFonts w:ascii="Times New Roman" w:hAnsi="Times New Roman" w:cs="Times New Roman"/>
            <w:color w:val="000000" w:themeColor="text1"/>
            <w:sz w:val="28"/>
            <w:szCs w:val="28"/>
          </w:rPr>
          <w:delText>Phys. Rev. Lett. 90, 057902</w:delText>
        </w:r>
      </w:del>
      <w:del w:id="458" w:author="Peter Rohde" w:date="2016-10-20T20:27:00Z">
        <w:r w:rsidDel="002B3989">
          <w:rPr>
            <w:rFonts w:ascii="Times New Roman" w:hAnsi="Times New Roman" w:cs="Times New Roman"/>
            <w:color w:val="000000" w:themeColor="text1"/>
            <w:sz w:val="28"/>
            <w:szCs w:val="28"/>
          </w:rPr>
          <w:delText xml:space="preserve">] and </w:delText>
        </w:r>
        <w:r w:rsidRPr="00F66F77" w:rsidDel="002B3989">
          <w:rPr>
            <w:rFonts w:ascii="Times New Roman" w:hAnsi="Times New Roman" w:cs="Times New Roman"/>
            <w:color w:val="000000" w:themeColor="text1"/>
            <w:sz w:val="28"/>
            <w:szCs w:val="28"/>
          </w:rPr>
          <w:delText>X. Ma et al.</w:delText>
        </w:r>
      </w:del>
      <w:del w:id="459" w:author="Peter Rohde" w:date="2016-10-20T20:37:00Z">
        <w:r w:rsidDel="0085527C">
          <w:rPr>
            <w:rFonts w:ascii="Times New Roman" w:hAnsi="Times New Roman" w:cs="Times New Roman"/>
            <w:color w:val="000000" w:themeColor="text1"/>
            <w:sz w:val="28"/>
            <w:szCs w:val="28"/>
          </w:rPr>
          <w:delText xml:space="preserve"> </w:delText>
        </w:r>
      </w:del>
      <w:del w:id="460" w:author="Peter Rohde" w:date="2016-10-20T20:27:00Z">
        <w:r w:rsidDel="002B3989">
          <w:rPr>
            <w:rFonts w:ascii="Times New Roman" w:hAnsi="Times New Roman" w:cs="Times New Roman"/>
            <w:color w:val="000000" w:themeColor="text1"/>
            <w:sz w:val="28"/>
            <w:szCs w:val="28"/>
          </w:rPr>
          <w:delText>[</w:delText>
        </w:r>
      </w:del>
      <w:del w:id="461" w:author="Peter Rohde" w:date="2016-10-20T20:37:00Z">
        <w:r w:rsidRPr="009C7AB1" w:rsidDel="0085527C">
          <w:rPr>
            <w:rFonts w:ascii="Times New Roman" w:hAnsi="Times New Roman" w:cs="Times New Roman"/>
            <w:color w:val="000000" w:themeColor="text1"/>
            <w:sz w:val="28"/>
            <w:szCs w:val="28"/>
          </w:rPr>
          <w:delText>New J. Phys, 2008, 10(7)</w:delText>
        </w:r>
        <w:r w:rsidDel="0085527C">
          <w:rPr>
            <w:rFonts w:ascii="Times New Roman" w:hAnsi="Times New Roman" w:cs="Times New Roman"/>
            <w:color w:val="000000" w:themeColor="text1"/>
            <w:sz w:val="28"/>
            <w:szCs w:val="28"/>
          </w:rPr>
          <w:delText>]</w:delText>
        </w:r>
        <w:r w:rsidRPr="00F66F77" w:rsidDel="0085527C">
          <w:rPr>
            <w:rFonts w:ascii="Times New Roman" w:hAnsi="Times New Roman" w:cs="Times New Roman"/>
            <w:color w:val="000000" w:themeColor="text1"/>
            <w:sz w:val="28"/>
            <w:szCs w:val="28"/>
          </w:rPr>
          <w:delText xml:space="preserve"> </w:delText>
        </w:r>
        <w:r w:rsidDel="0085527C">
          <w:rPr>
            <w:rFonts w:ascii="Times New Roman" w:hAnsi="Times New Roman" w:cs="Times New Roman"/>
            <w:color w:val="000000" w:themeColor="text1"/>
            <w:sz w:val="28"/>
            <w:szCs w:val="28"/>
          </w:rPr>
          <w:delText>suggest</w:delText>
        </w:r>
        <w:r w:rsidRPr="00F66F77" w:rsidDel="0085527C">
          <w:rPr>
            <w:rFonts w:ascii="Times New Roman" w:hAnsi="Times New Roman" w:cs="Times New Roman"/>
            <w:color w:val="000000" w:themeColor="text1"/>
            <w:sz w:val="28"/>
            <w:szCs w:val="28"/>
          </w:rPr>
          <w:delText xml:space="preserve"> that an entangled photon source can be considered as a base-independent light source for </w:delText>
        </w:r>
      </w:del>
      <w:del w:id="462" w:author="Peter Rohde" w:date="2016-10-20T20:27:00Z">
        <w:r w:rsidRPr="00F66F77" w:rsidDel="002B3989">
          <w:rPr>
            <w:rFonts w:ascii="Times New Roman" w:hAnsi="Times New Roman" w:cs="Times New Roman"/>
            <w:color w:val="000000" w:themeColor="text1"/>
            <w:sz w:val="28"/>
            <w:szCs w:val="28"/>
          </w:rPr>
          <w:delText>quantum key distribution</w:delText>
        </w:r>
      </w:del>
      <w:del w:id="463" w:author="Peter Rohde" w:date="2016-10-20T20:37:00Z">
        <w:r w:rsidRPr="00F66F77" w:rsidDel="0085527C">
          <w:rPr>
            <w:rFonts w:ascii="Times New Roman" w:hAnsi="Times New Roman" w:cs="Times New Roman"/>
            <w:color w:val="000000" w:themeColor="text1"/>
            <w:sz w:val="28"/>
            <w:szCs w:val="28"/>
          </w:rPr>
          <w:delText xml:space="preserve">. Thus, </w:delText>
        </w:r>
        <w:r w:rsidRPr="00956546" w:rsidDel="0085527C">
          <w:rPr>
            <w:rFonts w:ascii="Times New Roman" w:hAnsi="Times New Roman" w:cs="Times New Roman"/>
            <w:color w:val="000000" w:themeColor="text1"/>
            <w:sz w:val="28"/>
            <w:szCs w:val="28"/>
          </w:rPr>
          <w:delText xml:space="preserve">the </w:delText>
        </w:r>
      </w:del>
      <w:del w:id="464" w:author="Peter Rohde" w:date="2016-10-20T20:27:00Z">
        <w:r w:rsidRPr="00956546" w:rsidDel="00F8211B">
          <w:rPr>
            <w:rFonts w:ascii="Times New Roman" w:hAnsi="Times New Roman" w:cs="Times New Roman"/>
            <w:color w:val="000000" w:themeColor="text1"/>
            <w:sz w:val="28"/>
            <w:szCs w:val="28"/>
          </w:rPr>
          <w:delText>quantum key distribution</w:delText>
        </w:r>
      </w:del>
      <w:del w:id="465" w:author="Peter Rohde" w:date="2016-10-20T20:37:00Z">
        <w:r w:rsidRPr="00956546" w:rsidDel="0085527C">
          <w:rPr>
            <w:rFonts w:ascii="Times New Roman" w:hAnsi="Times New Roman" w:cs="Times New Roman"/>
            <w:color w:val="000000" w:themeColor="text1"/>
            <w:sz w:val="28"/>
            <w:szCs w:val="28"/>
          </w:rPr>
          <w:delText xml:space="preserve"> realized by</w:delText>
        </w:r>
        <w:r w:rsidRPr="00F66F77" w:rsidDel="0085527C">
          <w:rPr>
            <w:rFonts w:ascii="Times New Roman" w:hAnsi="Times New Roman" w:cs="Times New Roman"/>
            <w:color w:val="000000" w:themeColor="text1"/>
            <w:sz w:val="28"/>
            <w:szCs w:val="28"/>
          </w:rPr>
          <w:delText xml:space="preserve"> entanglement </w:delText>
        </w:r>
        <w:r w:rsidDel="0085527C">
          <w:rPr>
            <w:rFonts w:ascii="Times New Roman" w:hAnsi="Times New Roman" w:cs="Times New Roman"/>
            <w:color w:val="000000" w:themeColor="text1"/>
            <w:sz w:val="28"/>
            <w:szCs w:val="28"/>
          </w:rPr>
          <w:delText xml:space="preserve">swapping </w:delText>
        </w:r>
        <w:r w:rsidRPr="00956546" w:rsidDel="0085527C">
          <w:rPr>
            <w:rFonts w:ascii="Times New Roman" w:hAnsi="Times New Roman" w:cs="Times New Roman"/>
            <w:color w:val="000000" w:themeColor="text1"/>
            <w:sz w:val="28"/>
            <w:szCs w:val="28"/>
          </w:rPr>
          <w:delText xml:space="preserve">has </w:delText>
        </w:r>
        <w:r w:rsidRPr="00BA193E" w:rsidDel="0085527C">
          <w:rPr>
            <w:rFonts w:ascii="Times New Roman" w:hAnsi="Times New Roman" w:cs="Times New Roman"/>
            <w:color w:val="000000" w:themeColor="text1"/>
            <w:sz w:val="28"/>
            <w:szCs w:val="28"/>
          </w:rPr>
          <w:delText xml:space="preserve">the characteristics of </w:delText>
        </w:r>
      </w:del>
      <w:del w:id="466" w:author="Peter Rohde" w:date="2016-10-20T20:27:00Z">
        <w:r w:rsidRPr="00956546" w:rsidDel="009E64BE">
          <w:rPr>
            <w:rFonts w:ascii="Times New Roman" w:hAnsi="Times New Roman" w:cs="Times New Roman"/>
            <w:color w:val="000000" w:themeColor="text1"/>
            <w:sz w:val="28"/>
            <w:szCs w:val="28"/>
          </w:rPr>
          <w:delText>measurement device independent</w:delText>
        </w:r>
      </w:del>
      <w:del w:id="467" w:author="Peter Rohde" w:date="2016-10-20T20:37:00Z">
        <w:r w:rsidRPr="00956546" w:rsidDel="0085527C">
          <w:rPr>
            <w:rFonts w:ascii="Times New Roman" w:hAnsi="Times New Roman" w:cs="Times New Roman"/>
            <w:color w:val="000000" w:themeColor="text1"/>
            <w:sz w:val="28"/>
            <w:szCs w:val="28"/>
          </w:rPr>
          <w:delText xml:space="preserve"> and l</w:delText>
        </w:r>
        <w:r w:rsidDel="0085527C">
          <w:rPr>
            <w:rFonts w:ascii="Times New Roman" w:hAnsi="Times New Roman" w:cs="Times New Roman"/>
            <w:color w:val="000000" w:themeColor="text1"/>
            <w:sz w:val="28"/>
            <w:szCs w:val="28"/>
          </w:rPr>
          <w:delText>ight source independen</w:delText>
        </w:r>
      </w:del>
      <w:del w:id="468" w:author="Peter Rohde" w:date="2016-10-20T20:27:00Z">
        <w:r w:rsidDel="009E64BE">
          <w:rPr>
            <w:rFonts w:ascii="Times New Roman" w:hAnsi="Times New Roman" w:cs="Times New Roman"/>
            <w:color w:val="000000" w:themeColor="text1"/>
            <w:sz w:val="28"/>
            <w:szCs w:val="28"/>
          </w:rPr>
          <w:delText>t</w:delText>
        </w:r>
      </w:del>
      <w:del w:id="469" w:author="Peter Rohde" w:date="2016-10-20T20:37:00Z">
        <w:r w:rsidRPr="00956546" w:rsidDel="0085527C">
          <w:rPr>
            <w:rFonts w:ascii="Times New Roman" w:hAnsi="Times New Roman" w:cs="Times New Roman"/>
            <w:color w:val="000000" w:themeColor="text1"/>
            <w:sz w:val="28"/>
            <w:szCs w:val="28"/>
          </w:rPr>
          <w:delText>.</w:delText>
        </w:r>
      </w:del>
    </w:p>
    <w:p w14:paraId="6ACA34A0" w14:textId="35AAED8B" w:rsidR="00A14754" w:rsidRPr="00D15C6B" w:rsidDel="0085527C" w:rsidRDefault="00B069DF" w:rsidP="00D15C6B">
      <w:pPr>
        <w:adjustRightInd w:val="0"/>
        <w:snapToGrid w:val="0"/>
        <w:spacing w:line="360" w:lineRule="auto"/>
        <w:ind w:firstLineChars="200" w:firstLine="560"/>
        <w:rPr>
          <w:del w:id="470" w:author="Peter Rohde" w:date="2016-10-20T20:37:00Z"/>
          <w:rFonts w:ascii="AdvP6F00" w:hAnsi="AdvP6F00" w:hint="eastAsia"/>
          <w:color w:val="000000" w:themeColor="text1"/>
          <w:sz w:val="28"/>
          <w:szCs w:val="28"/>
        </w:rPr>
      </w:pPr>
      <w:del w:id="471" w:author="Peter Rohde" w:date="2016-10-20T20:37:00Z">
        <w:r w:rsidRPr="00B069DF" w:rsidDel="0085527C">
          <w:rPr>
            <w:rFonts w:ascii="AdvP6F00" w:hAnsi="AdvP6F00"/>
            <w:color w:val="000000" w:themeColor="text1"/>
            <w:sz w:val="28"/>
            <w:szCs w:val="28"/>
          </w:rPr>
          <w:delText xml:space="preserve">An </w:delText>
        </w:r>
      </w:del>
      <w:del w:id="472" w:author="Peter Rohde" w:date="2016-10-20T20:28:00Z">
        <w:r w:rsidRPr="00B069DF" w:rsidDel="00BF26A4">
          <w:rPr>
            <w:rFonts w:ascii="AdvP6F00" w:hAnsi="AdvP6F00"/>
            <w:color w:val="000000" w:themeColor="text1"/>
            <w:sz w:val="28"/>
            <w:szCs w:val="28"/>
          </w:rPr>
          <w:delText>interesting</w:delText>
        </w:r>
        <w:r w:rsidRPr="00B069DF" w:rsidDel="00BF26A4">
          <w:rPr>
            <w:rFonts w:ascii="AdvP6F00" w:hAnsi="AdvP6F00"/>
            <w:color w:val="000000" w:themeColor="text1"/>
            <w:sz w:val="20"/>
            <w:szCs w:val="20"/>
          </w:rPr>
          <w:delText xml:space="preserve"> </w:delText>
        </w:r>
      </w:del>
      <w:del w:id="473" w:author="Peter Rohde" w:date="2016-10-20T20:37:00Z">
        <w:r w:rsidRPr="00B069DF" w:rsidDel="0085527C">
          <w:rPr>
            <w:rFonts w:ascii="AdvP6F00" w:hAnsi="AdvP6F00"/>
            <w:color w:val="000000" w:themeColor="text1"/>
            <w:sz w:val="28"/>
            <w:szCs w:val="28"/>
          </w:rPr>
          <w:delText xml:space="preserve">application </w:delText>
        </w:r>
      </w:del>
      <w:del w:id="474" w:author="Peter Rohde" w:date="2016-10-20T20:27:00Z">
        <w:r w:rsidDel="00BF26A4">
          <w:rPr>
            <w:rFonts w:ascii="AdvP6F00" w:hAnsi="AdvP6F00"/>
            <w:color w:val="000000" w:themeColor="text1"/>
            <w:sz w:val="28"/>
            <w:szCs w:val="28"/>
          </w:rPr>
          <w:delText xml:space="preserve">of </w:delText>
        </w:r>
      </w:del>
      <w:del w:id="475" w:author="Peter Rohde" w:date="2016-10-20T20:37:00Z">
        <w:r w:rsidDel="0085527C">
          <w:rPr>
            <w:rFonts w:ascii="AdvP6F00" w:hAnsi="AdvP6F00"/>
            <w:color w:val="000000" w:themeColor="text1"/>
            <w:sz w:val="28"/>
            <w:szCs w:val="28"/>
          </w:rPr>
          <w:delText>e</w:delText>
        </w:r>
        <w:r w:rsidR="006F0473" w:rsidRPr="00B069DF" w:rsidDel="0085527C">
          <w:rPr>
            <w:rFonts w:ascii="AdvP6F00" w:hAnsi="AdvP6F00"/>
            <w:color w:val="000000" w:themeColor="text1"/>
            <w:sz w:val="28"/>
            <w:szCs w:val="28"/>
          </w:rPr>
          <w:delText>ntanglement swapping is that</w:delText>
        </w:r>
        <w:r w:rsidR="00ED52A6" w:rsidRPr="00B069DF" w:rsidDel="0085527C">
          <w:rPr>
            <w:rFonts w:ascii="AdvP6F00" w:hAnsi="AdvP6F00"/>
            <w:color w:val="000000" w:themeColor="text1"/>
            <w:sz w:val="28"/>
            <w:szCs w:val="28"/>
          </w:rPr>
          <w:delText xml:space="preserve"> </w:delText>
        </w:r>
        <w:r w:rsidR="006F0473" w:rsidRPr="00B069DF" w:rsidDel="0085527C">
          <w:rPr>
            <w:rFonts w:ascii="AdvP6F00" w:hAnsi="AdvP6F00"/>
            <w:color w:val="000000" w:themeColor="text1"/>
            <w:sz w:val="28"/>
            <w:szCs w:val="28"/>
          </w:rPr>
          <w:delText xml:space="preserve">we can entangle </w:delText>
        </w:r>
      </w:del>
      <w:del w:id="476" w:author="Peter Rohde" w:date="2016-10-20T20:28:00Z">
        <w:r w:rsidR="006F0473" w:rsidRPr="00B069DF" w:rsidDel="00BF26A4">
          <w:rPr>
            <w:rFonts w:ascii="AdvP6F00" w:hAnsi="AdvP6F00"/>
            <w:color w:val="000000" w:themeColor="text1"/>
            <w:sz w:val="28"/>
            <w:szCs w:val="28"/>
          </w:rPr>
          <w:delText>distant</w:delText>
        </w:r>
        <w:r w:rsidR="00113DE7" w:rsidDel="00BF26A4">
          <w:rPr>
            <w:rFonts w:ascii="AdvP6F00" w:hAnsi="AdvP6F00"/>
            <w:color w:val="000000" w:themeColor="text1"/>
            <w:sz w:val="28"/>
            <w:szCs w:val="28"/>
          </w:rPr>
          <w:delText xml:space="preserve"> </w:delText>
        </w:r>
      </w:del>
      <w:del w:id="477" w:author="Peter Rohde" w:date="2016-10-20T20:37:00Z">
        <w:r w:rsidR="00113DE7" w:rsidDel="0085527C">
          <w:rPr>
            <w:rFonts w:ascii="AdvP6F00" w:hAnsi="AdvP6F00"/>
            <w:color w:val="000000" w:themeColor="text1"/>
            <w:sz w:val="28"/>
            <w:szCs w:val="28"/>
          </w:rPr>
          <w:delText>and</w:delText>
        </w:r>
        <w:r w:rsidR="006F0473" w:rsidRPr="00B069DF" w:rsidDel="0085527C">
          <w:rPr>
            <w:rFonts w:ascii="AdvP6F00" w:hAnsi="AdvP6F00"/>
            <w:color w:val="000000" w:themeColor="text1"/>
            <w:sz w:val="28"/>
            <w:szCs w:val="28"/>
          </w:rPr>
          <w:delText xml:space="preserve"> independent </w:delText>
        </w:r>
        <w:r w:rsidR="006F0473" w:rsidRPr="00B069DF" w:rsidDel="0085527C">
          <w:rPr>
            <w:rFonts w:ascii="AdvP6F0B" w:hAnsi="AdvP6F0B"/>
            <w:color w:val="000000" w:themeColor="text1"/>
            <w:sz w:val="28"/>
            <w:szCs w:val="28"/>
          </w:rPr>
          <w:delText xml:space="preserve">matter </w:delText>
        </w:r>
        <w:r w:rsidR="006F0473" w:rsidRPr="00B069DF" w:rsidDel="0085527C">
          <w:rPr>
            <w:rFonts w:ascii="AdvP6F00" w:hAnsi="AdvP6F00"/>
            <w:color w:val="000000" w:themeColor="text1"/>
            <w:sz w:val="28"/>
            <w:szCs w:val="28"/>
          </w:rPr>
          <w:delText xml:space="preserve">qubits </w:delText>
        </w:r>
      </w:del>
      <w:del w:id="478" w:author="Peter Rohde" w:date="2016-10-20T20:28:00Z">
        <w:r w:rsidDel="00BF26A4">
          <w:rPr>
            <w:rFonts w:ascii="AdvP6F00" w:hAnsi="AdvP6F00"/>
            <w:color w:val="000000" w:themeColor="text1"/>
            <w:sz w:val="28"/>
            <w:szCs w:val="28"/>
          </w:rPr>
          <w:delText>by the</w:delText>
        </w:r>
        <w:r w:rsidR="00ED52A6" w:rsidRPr="00B069DF" w:rsidDel="00BF26A4">
          <w:rPr>
            <w:rFonts w:ascii="AdvP6F00" w:hAnsi="AdvP6F00"/>
            <w:color w:val="000000" w:themeColor="text1"/>
            <w:sz w:val="28"/>
            <w:szCs w:val="28"/>
          </w:rPr>
          <w:delText xml:space="preserve"> </w:delText>
        </w:r>
      </w:del>
      <w:del w:id="479" w:author="Peter Rohde" w:date="2016-10-20T20:37:00Z">
        <w:r w:rsidR="006F0473" w:rsidRPr="00B069DF" w:rsidDel="0085527C">
          <w:rPr>
            <w:rFonts w:ascii="AdvP6F00" w:hAnsi="AdvP6F00"/>
            <w:color w:val="000000" w:themeColor="text1"/>
            <w:sz w:val="28"/>
            <w:szCs w:val="28"/>
          </w:rPr>
          <w:delText>photon</w:delText>
        </w:r>
      </w:del>
      <w:del w:id="480" w:author="Peter Rohde" w:date="2016-10-20T20:28:00Z">
        <w:r w:rsidDel="00BF26A4">
          <w:rPr>
            <w:rFonts w:ascii="AdvP6F00" w:hAnsi="AdvP6F00"/>
            <w:color w:val="000000" w:themeColor="text1"/>
            <w:sz w:val="28"/>
            <w:szCs w:val="28"/>
          </w:rPr>
          <w:delText xml:space="preserve"> for the medium</w:delText>
        </w:r>
        <w:r w:rsidR="00113DE7" w:rsidDel="00BF26A4">
          <w:rPr>
            <w:rFonts w:ascii="AdvP6F00" w:hAnsi="AdvP6F00"/>
            <w:color w:val="000000" w:themeColor="text1"/>
            <w:sz w:val="28"/>
            <w:szCs w:val="28"/>
          </w:rPr>
          <w:delText xml:space="preserve">, </w:delText>
        </w:r>
        <w:r w:rsidR="00113DE7" w:rsidRPr="00EE209C" w:rsidDel="00BF26A4">
          <w:rPr>
            <w:rFonts w:ascii="Times New Roman" w:hAnsi="Times New Roman" w:cs="Times New Roman"/>
            <w:color w:val="000000" w:themeColor="text1"/>
            <w:sz w:val="28"/>
            <w:szCs w:val="28"/>
          </w:rPr>
          <w:delText xml:space="preserve">which </w:delText>
        </w:r>
      </w:del>
      <w:del w:id="481" w:author="Peter Rohde" w:date="2016-10-20T20:37:00Z">
        <w:r w:rsidR="00113DE7" w:rsidRPr="00EE209C" w:rsidDel="0085527C">
          <w:rPr>
            <w:rFonts w:ascii="Times New Roman" w:hAnsi="Times New Roman" w:cs="Times New Roman"/>
            <w:color w:val="000000" w:themeColor="text1"/>
            <w:sz w:val="28"/>
            <w:szCs w:val="28"/>
          </w:rPr>
          <w:delText xml:space="preserve">is </w:delText>
        </w:r>
        <w:r w:rsidR="00113DE7" w:rsidRPr="00113DE7" w:rsidDel="0085527C">
          <w:rPr>
            <w:rFonts w:ascii="Times New Roman" w:hAnsi="Times New Roman" w:cs="Times New Roman"/>
            <w:color w:val="000000" w:themeColor="text1"/>
            <w:sz w:val="28"/>
            <w:szCs w:val="28"/>
          </w:rPr>
          <w:delText xml:space="preserve">an important technique for </w:delText>
        </w:r>
      </w:del>
      <w:del w:id="482" w:author="Peter Rohde" w:date="2016-10-20T20:29:00Z">
        <w:r w:rsidR="00113DE7" w:rsidRPr="00113DE7" w:rsidDel="00EC26A8">
          <w:rPr>
            <w:rFonts w:ascii="Times New Roman" w:hAnsi="Times New Roman" w:cs="Times New Roman"/>
            <w:color w:val="000000" w:themeColor="text1"/>
            <w:sz w:val="28"/>
            <w:szCs w:val="28"/>
          </w:rPr>
          <w:delText xml:space="preserve">the </w:delText>
        </w:r>
      </w:del>
      <w:del w:id="483" w:author="Peter Rohde" w:date="2016-10-20T20:37:00Z">
        <w:r w:rsidR="00113DE7" w:rsidRPr="00113DE7" w:rsidDel="0085527C">
          <w:rPr>
            <w:rFonts w:ascii="Times New Roman" w:hAnsi="Times New Roman" w:cs="Times New Roman"/>
            <w:color w:val="000000" w:themeColor="text1"/>
            <w:sz w:val="28"/>
            <w:szCs w:val="28"/>
          </w:rPr>
          <w:delText>hybrid quantum networks</w:delText>
        </w:r>
        <w:r w:rsidR="006F0473" w:rsidRPr="00B069DF" w:rsidDel="0085527C">
          <w:rPr>
            <w:rFonts w:ascii="AdvP6F00" w:hAnsi="AdvP6F00"/>
            <w:color w:val="000000" w:themeColor="text1"/>
            <w:sz w:val="28"/>
            <w:szCs w:val="28"/>
          </w:rPr>
          <w:delText>.</w:delText>
        </w:r>
      </w:del>
      <w:del w:id="484" w:author="Peter Rohde" w:date="2016-10-20T20:30:00Z">
        <w:r w:rsidR="006F0473" w:rsidRPr="00B069DF" w:rsidDel="002F6AC0">
          <w:rPr>
            <w:rFonts w:ascii="AdvP6F00" w:hAnsi="AdvP6F00"/>
            <w:color w:val="000000" w:themeColor="text1"/>
            <w:sz w:val="28"/>
            <w:szCs w:val="28"/>
          </w:rPr>
          <w:delText xml:space="preserve"> </w:delText>
        </w:r>
      </w:del>
      <w:del w:id="485" w:author="Peter Rohde" w:date="2016-10-20T20:37:00Z">
        <w:r w:rsidDel="0085527C">
          <w:rPr>
            <w:rFonts w:ascii="AdvP6F00" w:hAnsi="AdvP6F00"/>
            <w:color w:val="000000" w:themeColor="text1"/>
            <w:sz w:val="28"/>
            <w:szCs w:val="28"/>
          </w:rPr>
          <w:delText>S</w:delText>
        </w:r>
        <w:r w:rsidRPr="00B069DF" w:rsidDel="0085527C">
          <w:rPr>
            <w:rFonts w:ascii="AdvP6F00" w:hAnsi="AdvP6F00"/>
            <w:color w:val="000000" w:themeColor="text1"/>
            <w:sz w:val="28"/>
            <w:szCs w:val="28"/>
          </w:rPr>
          <w:delText>tart</w:delText>
        </w:r>
        <w:r w:rsidDel="0085527C">
          <w:rPr>
            <w:rFonts w:ascii="AdvP6F00" w:hAnsi="AdvP6F00"/>
            <w:color w:val="000000" w:themeColor="text1"/>
            <w:sz w:val="28"/>
            <w:szCs w:val="28"/>
          </w:rPr>
          <w:delText>ing</w:delText>
        </w:r>
        <w:r w:rsidR="00ED52A6" w:rsidRPr="00B069DF" w:rsidDel="0085527C">
          <w:rPr>
            <w:rFonts w:ascii="AdvP6F00" w:hAnsi="AdvP6F00"/>
            <w:color w:val="000000" w:themeColor="text1"/>
            <w:sz w:val="28"/>
            <w:szCs w:val="28"/>
          </w:rPr>
          <w:delText xml:space="preserve"> </w:delText>
        </w:r>
        <w:r w:rsidR="006F0473" w:rsidRPr="00B069DF" w:rsidDel="0085527C">
          <w:rPr>
            <w:rFonts w:ascii="AdvP6F00" w:hAnsi="AdvP6F00"/>
            <w:color w:val="000000" w:themeColor="text1"/>
            <w:sz w:val="28"/>
            <w:szCs w:val="28"/>
          </w:rPr>
          <w:delText>with two entangled atom-photon pairs</w:delText>
        </w:r>
        <w:r w:rsidDel="0085527C">
          <w:rPr>
            <w:rFonts w:ascii="AdvP6F00" w:hAnsi="AdvP6F00"/>
            <w:color w:val="000000" w:themeColor="text1"/>
            <w:sz w:val="28"/>
            <w:szCs w:val="28"/>
          </w:rPr>
          <w:delText>,</w:delText>
        </w:r>
        <w:r w:rsidRPr="00B069DF" w:rsidDel="0085527C">
          <w:rPr>
            <w:rFonts w:ascii="AdvP6F00" w:hAnsi="AdvP6F00"/>
            <w:color w:val="000000" w:themeColor="text1"/>
            <w:sz w:val="28"/>
            <w:szCs w:val="28"/>
          </w:rPr>
          <w:delText xml:space="preserve"> we can project the two atomic qubits in</w:delText>
        </w:r>
        <w:r w:rsidDel="0085527C">
          <w:rPr>
            <w:rFonts w:ascii="AdvP6F00" w:hAnsi="AdvP6F00"/>
            <w:color w:val="000000" w:themeColor="text1"/>
            <w:sz w:val="28"/>
            <w:szCs w:val="28"/>
          </w:rPr>
          <w:delText>to a maximally entangled state by performing</w:delText>
        </w:r>
        <w:r w:rsidRPr="00B069DF" w:rsidDel="0085527C">
          <w:rPr>
            <w:rFonts w:ascii="AdvP6F00" w:hAnsi="AdvP6F00"/>
            <w:color w:val="000000" w:themeColor="text1"/>
            <w:sz w:val="28"/>
            <w:szCs w:val="28"/>
          </w:rPr>
          <w:delText xml:space="preserve"> a Bell-state measurement </w:delText>
        </w:r>
        <w:r w:rsidDel="0085527C">
          <w:rPr>
            <w:rFonts w:ascii="AdvP6F00" w:hAnsi="AdvP6F00"/>
            <w:color w:val="000000" w:themeColor="text1"/>
            <w:sz w:val="28"/>
            <w:szCs w:val="28"/>
          </w:rPr>
          <w:delText>on</w:delText>
        </w:r>
        <w:r w:rsidRPr="00B069DF" w:rsidDel="0085527C">
          <w:rPr>
            <w:rFonts w:ascii="AdvP6F00" w:hAnsi="AdvP6F00"/>
            <w:color w:val="000000" w:themeColor="text1"/>
            <w:sz w:val="28"/>
            <w:szCs w:val="28"/>
          </w:rPr>
          <w:delText xml:space="preserve"> the two photons</w:delText>
        </w:r>
        <w:r w:rsidDel="0085527C">
          <w:rPr>
            <w:rFonts w:ascii="AdvP6F00" w:hAnsi="AdvP6F00"/>
            <w:color w:val="000000" w:themeColor="text1"/>
            <w:sz w:val="28"/>
            <w:szCs w:val="28"/>
          </w:rPr>
          <w:delText xml:space="preserve"> </w:delText>
        </w:r>
        <w:r w:rsidR="000130E8" w:rsidDel="0085527C">
          <w:rPr>
            <w:rFonts w:ascii="AdvP6F00" w:hAnsi="AdvP6F00"/>
            <w:color w:val="000000" w:themeColor="text1"/>
            <w:sz w:val="28"/>
            <w:szCs w:val="28"/>
          </w:rPr>
          <w:delText>[</w:delText>
        </w:r>
        <w:r w:rsidR="00D15C6B"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428, 153</w:delText>
        </w:r>
        <w:r w:rsidRPr="00B069DF" w:rsidDel="0085527C">
          <w:rPr>
            <w:rFonts w:ascii="AdvP6F00" w:hAnsi="AdvP6F00"/>
            <w:color w:val="000000" w:themeColor="text1"/>
            <w:sz w:val="28"/>
            <w:szCs w:val="28"/>
          </w:rPr>
          <w:delText xml:space="preserve">; </w:delText>
        </w:r>
        <w:r w:rsidR="00D15C6B" w:rsidDel="0085527C">
          <w:rPr>
            <w:rFonts w:ascii="AdvP6F00" w:hAnsi="AdvP6F00"/>
            <w:color w:val="000000" w:themeColor="text1"/>
            <w:sz w:val="28"/>
            <w:szCs w:val="28"/>
          </w:rPr>
          <w:delText>Phys. Rev. Lett. 96,</w:delText>
        </w:r>
        <w:r w:rsidR="00D15C6B" w:rsidDel="0085527C">
          <w:rPr>
            <w:rFonts w:ascii="AdvP6F00" w:hAnsi="AdvP6F00" w:hint="eastAsia"/>
            <w:color w:val="000000" w:themeColor="text1"/>
            <w:sz w:val="28"/>
            <w:szCs w:val="28"/>
          </w:rPr>
          <w:delText xml:space="preserve"> </w:delText>
        </w:r>
        <w:r w:rsidR="000130E8" w:rsidDel="0085527C">
          <w:rPr>
            <w:rFonts w:ascii="AdvP6F00" w:hAnsi="AdvP6F00"/>
            <w:color w:val="000000" w:themeColor="text1"/>
            <w:sz w:val="28"/>
            <w:szCs w:val="28"/>
          </w:rPr>
          <w:delText>030404]</w:delText>
        </w:r>
        <w:r w:rsidR="006F0473" w:rsidRPr="00B069DF" w:rsidDel="0085527C">
          <w:rPr>
            <w:rFonts w:ascii="AdvP6F00" w:hAnsi="AdvP6F00"/>
            <w:color w:val="000000" w:themeColor="text1"/>
            <w:sz w:val="28"/>
            <w:szCs w:val="28"/>
          </w:rPr>
          <w:delText xml:space="preserve">. </w:delText>
        </w:r>
        <w:r w:rsidR="003E53B1" w:rsidDel="0085527C">
          <w:rPr>
            <w:rFonts w:ascii="AdvP6F00" w:hAnsi="AdvP6F00"/>
            <w:color w:val="000000" w:themeColor="text1"/>
            <w:sz w:val="28"/>
            <w:szCs w:val="28"/>
          </w:rPr>
          <w:delText xml:space="preserve">In </w:delText>
        </w:r>
        <w:r w:rsidR="003E53B1" w:rsidRPr="00B069DF" w:rsidDel="0085527C">
          <w:rPr>
            <w:rFonts w:ascii="AdvP6F00" w:hAnsi="AdvP6F00"/>
            <w:color w:val="000000" w:themeColor="text1"/>
            <w:sz w:val="28"/>
            <w:szCs w:val="28"/>
          </w:rPr>
          <w:delText>2007</w:delText>
        </w:r>
      </w:del>
      <w:del w:id="486" w:author="Peter Rohde" w:date="2016-10-20T20:30:00Z">
        <w:r w:rsidR="003E53B1" w:rsidDel="00830215">
          <w:rPr>
            <w:rFonts w:ascii="AdvP6F00" w:hAnsi="AdvP6F00"/>
            <w:color w:val="000000" w:themeColor="text1"/>
            <w:sz w:val="28"/>
            <w:szCs w:val="28"/>
          </w:rPr>
          <w:delText xml:space="preserve">, </w:delText>
        </w:r>
        <w:r w:rsidR="006F0473" w:rsidRPr="00B069DF" w:rsidDel="00830215">
          <w:rPr>
            <w:rFonts w:ascii="AdvP6F00" w:hAnsi="AdvP6F00"/>
            <w:color w:val="000000" w:themeColor="text1"/>
            <w:sz w:val="28"/>
            <w:szCs w:val="28"/>
          </w:rPr>
          <w:delText xml:space="preserve">Moehring </w:delText>
        </w:r>
        <w:r w:rsidR="006F0473" w:rsidRPr="00B069DF" w:rsidDel="00830215">
          <w:rPr>
            <w:rFonts w:ascii="AdvP6F0B" w:hAnsi="AdvP6F0B"/>
            <w:color w:val="000000" w:themeColor="text1"/>
            <w:sz w:val="28"/>
            <w:szCs w:val="28"/>
          </w:rPr>
          <w:delText>et al.</w:delText>
        </w:r>
      </w:del>
      <w:del w:id="487" w:author="Peter Rohde" w:date="2016-10-20T20:37:00Z">
        <w:r w:rsidR="006F0473" w:rsidRPr="00B069DF" w:rsidDel="0085527C">
          <w:rPr>
            <w:rFonts w:ascii="AdvP6F0B" w:hAnsi="AdvP6F0B"/>
            <w:color w:val="000000" w:themeColor="text1"/>
            <w:sz w:val="28"/>
            <w:szCs w:val="28"/>
          </w:rPr>
          <w:delText xml:space="preserve"> </w:delText>
        </w:r>
        <w:r w:rsidR="00D15C6B"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449, 68</w:delText>
        </w:r>
        <w:r w:rsidR="00D15C6B" w:rsidDel="0085527C">
          <w:rPr>
            <w:rFonts w:ascii="AdvP6F00" w:hAnsi="AdvP6F00"/>
            <w:color w:val="000000" w:themeColor="text1"/>
            <w:sz w:val="28"/>
            <w:szCs w:val="28"/>
          </w:rPr>
          <w:delText>]</w:delText>
        </w:r>
        <w:r w:rsidR="006F0473" w:rsidRPr="00B069DF" w:rsidDel="0085527C">
          <w:rPr>
            <w:rFonts w:ascii="AdvP6F00" w:hAnsi="AdvP6F00"/>
            <w:color w:val="000000" w:themeColor="text1"/>
            <w:sz w:val="28"/>
            <w:szCs w:val="28"/>
          </w:rPr>
          <w:delText xml:space="preserve"> entangled two trapped atomic ions separated 1</w:delText>
        </w:r>
      </w:del>
      <w:del w:id="488" w:author="Peter Rohde" w:date="2016-10-20T20:30:00Z">
        <w:r w:rsidR="006F0473" w:rsidRPr="00B069DF" w:rsidDel="00830215">
          <w:rPr>
            <w:rFonts w:ascii="AdvP6F00" w:hAnsi="AdvP6F00"/>
            <w:color w:val="000000" w:themeColor="text1"/>
            <w:sz w:val="28"/>
            <w:szCs w:val="28"/>
          </w:rPr>
          <w:delText xml:space="preserve"> </w:delText>
        </w:r>
      </w:del>
      <w:del w:id="489" w:author="Peter Rohde" w:date="2016-10-20T20:37:00Z">
        <w:r w:rsidR="006F0473" w:rsidRPr="00B069DF" w:rsidDel="0085527C">
          <w:rPr>
            <w:rFonts w:ascii="AdvP6F00" w:hAnsi="AdvP6F00"/>
            <w:color w:val="000000" w:themeColor="text1"/>
            <w:sz w:val="28"/>
            <w:szCs w:val="28"/>
          </w:rPr>
          <w:delText>m apart using entanglement swapping exploiting interference</w:delText>
        </w:r>
        <w:r w:rsidR="003E53B1" w:rsidDel="0085527C">
          <w:rPr>
            <w:rFonts w:ascii="AdvP6F00" w:hAnsi="AdvP6F00"/>
            <w:color w:val="000000" w:themeColor="text1"/>
            <w:sz w:val="28"/>
            <w:szCs w:val="28"/>
          </w:rPr>
          <w:delText xml:space="preserve"> </w:delText>
        </w:r>
      </w:del>
      <w:del w:id="490" w:author="Peter Rohde" w:date="2016-10-20T20:30:00Z">
        <w:r w:rsidR="003E53B1" w:rsidDel="00830215">
          <w:rPr>
            <w:rFonts w:ascii="AdvP6F00" w:hAnsi="AdvP6F00"/>
            <w:color w:val="000000" w:themeColor="text1"/>
            <w:sz w:val="28"/>
            <w:szCs w:val="28"/>
          </w:rPr>
          <w:delText xml:space="preserve">of </w:delText>
        </w:r>
      </w:del>
      <w:del w:id="491" w:author="Peter Rohde" w:date="2016-10-20T20:37:00Z">
        <w:r w:rsidR="003E53B1" w:rsidDel="0085527C">
          <w:rPr>
            <w:rFonts w:ascii="AdvP6F00" w:hAnsi="AdvP6F00"/>
            <w:color w:val="000000" w:themeColor="text1"/>
            <w:sz w:val="28"/>
            <w:szCs w:val="28"/>
          </w:rPr>
          <w:delText>photons emitted by the ions</w:delText>
        </w:r>
        <w:r w:rsidR="004A5EF6" w:rsidDel="0085527C">
          <w:rPr>
            <w:rFonts w:ascii="AdvP6F00" w:hAnsi="AdvP6F00"/>
            <w:color w:val="000000" w:themeColor="text1"/>
            <w:sz w:val="28"/>
            <w:szCs w:val="28"/>
          </w:rPr>
          <w:delText>. T</w:delText>
        </w:r>
        <w:r w:rsidR="004A5EF6" w:rsidRPr="00B069DF" w:rsidDel="0085527C">
          <w:rPr>
            <w:rFonts w:ascii="AdvP6F00" w:hAnsi="AdvP6F00"/>
            <w:color w:val="000000" w:themeColor="text1"/>
            <w:sz w:val="28"/>
            <w:szCs w:val="28"/>
          </w:rPr>
          <w:delText>he fidelity of the states of the entangled ions was 0.63(3)</w:delText>
        </w:r>
        <w:r w:rsidR="003E53B1" w:rsidDel="0085527C">
          <w:rPr>
            <w:rFonts w:ascii="AdvP6F00" w:hAnsi="AdvP6F00"/>
            <w:color w:val="000000" w:themeColor="text1"/>
            <w:sz w:val="28"/>
            <w:szCs w:val="28"/>
          </w:rPr>
          <w:delText>.</w:delText>
        </w:r>
        <w:r w:rsidR="004A5EF6" w:rsidRPr="004A5EF6" w:rsidDel="0085527C">
          <w:rPr>
            <w:rFonts w:ascii="AdvP6F00" w:hAnsi="AdvP6F00"/>
            <w:color w:val="000000" w:themeColor="text1"/>
            <w:sz w:val="28"/>
            <w:szCs w:val="28"/>
          </w:rPr>
          <w:delText xml:space="preserve"> In </w:delText>
        </w:r>
      </w:del>
      <w:del w:id="492" w:author="Peter Rohde" w:date="2016-10-20T20:31:00Z">
        <w:r w:rsidR="004A5EF6" w:rsidRPr="004A5EF6" w:rsidDel="001A4E84">
          <w:rPr>
            <w:rFonts w:ascii="AdvP6F00" w:hAnsi="AdvP6F00"/>
            <w:color w:val="000000" w:themeColor="text1"/>
            <w:sz w:val="28"/>
            <w:szCs w:val="28"/>
          </w:rPr>
          <w:delText xml:space="preserve">the </w:delText>
        </w:r>
      </w:del>
      <w:del w:id="493" w:author="Peter Rohde" w:date="2016-10-20T20:37:00Z">
        <w:r w:rsidR="004A5EF6" w:rsidRPr="004A5EF6" w:rsidDel="0085527C">
          <w:rPr>
            <w:rFonts w:ascii="AdvP6F00" w:hAnsi="AdvP6F00"/>
            <w:color w:val="000000" w:themeColor="text1"/>
            <w:sz w:val="28"/>
            <w:szCs w:val="28"/>
          </w:rPr>
          <w:delText xml:space="preserve">subsequent experiments </w:delText>
        </w:r>
      </w:del>
      <w:del w:id="494" w:author="Peter Rohde" w:date="2016-10-20T20:31:00Z">
        <w:r w:rsidR="004A5EF6" w:rsidRPr="004A5EF6" w:rsidDel="001A4E84">
          <w:rPr>
            <w:rFonts w:ascii="AdvP6F00" w:hAnsi="AdvP6F00"/>
            <w:color w:val="000000" w:themeColor="text1"/>
            <w:sz w:val="28"/>
            <w:szCs w:val="28"/>
          </w:rPr>
          <w:delText xml:space="preserve">of Matsukevich et al. </w:delText>
        </w:r>
      </w:del>
      <w:del w:id="495" w:author="Peter Rohde" w:date="2016-10-20T20:37:00Z">
        <w:r w:rsidR="00D15C6B" w:rsidDel="0085527C">
          <w:rPr>
            <w:rFonts w:ascii="AdvP6F00" w:hAnsi="AdvP6F00"/>
            <w:color w:val="000000" w:themeColor="text1"/>
            <w:sz w:val="28"/>
            <w:szCs w:val="28"/>
          </w:rPr>
          <w:delText>[</w:delText>
        </w:r>
        <w:r w:rsidR="00D15C6B" w:rsidRPr="00D15C6B" w:rsidDel="0085527C">
          <w:rPr>
            <w:rFonts w:ascii="AdvP6F00" w:hAnsi="AdvP6F00"/>
            <w:color w:val="000000" w:themeColor="text1"/>
            <w:sz w:val="28"/>
            <w:szCs w:val="28"/>
          </w:rPr>
          <w:delText>Phys. Rev. Lett. 100, 150404</w:delText>
        </w:r>
        <w:r w:rsidR="00D15C6B" w:rsidDel="0085527C">
          <w:rPr>
            <w:rFonts w:ascii="AdvP6F00" w:hAnsi="AdvP6F00"/>
            <w:color w:val="000000" w:themeColor="text1"/>
            <w:sz w:val="28"/>
            <w:szCs w:val="28"/>
          </w:rPr>
          <w:delText>]</w:delText>
        </w:r>
        <w:r w:rsidR="004A5EF6" w:rsidRPr="004A5EF6" w:rsidDel="0085527C">
          <w:rPr>
            <w:rFonts w:ascii="AdvP6F00" w:hAnsi="AdvP6F00"/>
            <w:color w:val="000000" w:themeColor="text1"/>
            <w:sz w:val="28"/>
            <w:szCs w:val="28"/>
          </w:rPr>
          <w:delText xml:space="preserve">, </w:delText>
        </w:r>
        <w:r w:rsidR="005359F2" w:rsidDel="0085527C">
          <w:rPr>
            <w:rFonts w:ascii="AdvP6F00" w:hAnsi="AdvP6F00"/>
            <w:color w:val="000000" w:themeColor="text1"/>
            <w:sz w:val="28"/>
            <w:szCs w:val="28"/>
          </w:rPr>
          <w:delText>t</w:delText>
        </w:r>
        <w:r w:rsidR="004A5EF6" w:rsidRPr="004A5EF6" w:rsidDel="0085527C">
          <w:rPr>
            <w:rFonts w:ascii="AdvP6F00" w:hAnsi="AdvP6F00"/>
            <w:color w:val="000000" w:themeColor="text1"/>
            <w:sz w:val="28"/>
            <w:szCs w:val="28"/>
          </w:rPr>
          <w:delText>he ion-ion entanglemen</w:delText>
        </w:r>
        <w:r w:rsidR="004A5EF6" w:rsidDel="0085527C">
          <w:rPr>
            <w:rFonts w:ascii="AdvP6F00" w:hAnsi="AdvP6F00"/>
            <w:color w:val="000000" w:themeColor="text1"/>
            <w:sz w:val="28"/>
            <w:szCs w:val="28"/>
          </w:rPr>
          <w:delText>t fidelity was improved to 0.81</w:delText>
        </w:r>
        <w:r w:rsidR="004A5EF6" w:rsidRPr="00B069DF" w:rsidDel="0085527C">
          <w:rPr>
            <w:rFonts w:ascii="AdvP6F00" w:hAnsi="AdvP6F00"/>
            <w:color w:val="000000" w:themeColor="text1"/>
            <w:sz w:val="28"/>
            <w:szCs w:val="28"/>
          </w:rPr>
          <w:delText>.</w:delText>
        </w:r>
        <w:r w:rsidR="003E53B1" w:rsidRPr="003E53B1" w:rsidDel="0085527C">
          <w:delText xml:space="preserve"> </w:delText>
        </w:r>
        <w:r w:rsidR="003E53B1" w:rsidRPr="003E53B1" w:rsidDel="0085527C">
          <w:rPr>
            <w:rFonts w:ascii="AdvP6F00" w:hAnsi="AdvP6F00"/>
            <w:color w:val="000000" w:themeColor="text1"/>
            <w:sz w:val="28"/>
            <w:szCs w:val="28"/>
          </w:rPr>
          <w:delText>Similarly,</w:delText>
        </w:r>
        <w:r w:rsidR="006F0473" w:rsidRPr="00B069DF" w:rsidDel="0085527C">
          <w:rPr>
            <w:rFonts w:ascii="AdvP6F00" w:hAnsi="AdvP6F00"/>
            <w:color w:val="000000" w:themeColor="text1"/>
            <w:sz w:val="28"/>
            <w:szCs w:val="28"/>
          </w:rPr>
          <w:delText xml:space="preserve"> </w:delText>
        </w:r>
      </w:del>
      <w:del w:id="496" w:author="Peter Rohde" w:date="2016-10-20T20:31:00Z">
        <w:r w:rsidR="006F0473" w:rsidRPr="00B069DF" w:rsidDel="007D658A">
          <w:rPr>
            <w:rFonts w:ascii="AdvP6F00" w:hAnsi="AdvP6F00"/>
            <w:color w:val="000000" w:themeColor="text1"/>
            <w:sz w:val="28"/>
            <w:szCs w:val="28"/>
          </w:rPr>
          <w:delText xml:space="preserve">Yuan </w:delText>
        </w:r>
        <w:r w:rsidR="006F0473" w:rsidRPr="00B069DF" w:rsidDel="007D658A">
          <w:rPr>
            <w:rFonts w:ascii="AdvP6F0B" w:hAnsi="AdvP6F0B"/>
            <w:color w:val="000000" w:themeColor="text1"/>
            <w:sz w:val="28"/>
            <w:szCs w:val="28"/>
          </w:rPr>
          <w:delText xml:space="preserve">et al. </w:delText>
        </w:r>
      </w:del>
      <w:del w:id="497" w:author="Peter Rohde" w:date="2016-10-20T20:37:00Z">
        <w:r w:rsidR="00D15C6B" w:rsidDel="0085527C">
          <w:rPr>
            <w:rFonts w:ascii="AdvP6F00" w:hAnsi="AdvP6F00"/>
            <w:color w:val="000000" w:themeColor="text1"/>
            <w:sz w:val="28"/>
            <w:szCs w:val="28"/>
          </w:rPr>
          <w:delText>[</w:delText>
        </w:r>
        <w:r w:rsidR="00034A92" w:rsidDel="0085527C">
          <w:rPr>
            <w:rFonts w:ascii="AdvP6F00" w:hAnsi="AdvP6F00"/>
            <w:color w:val="000000" w:themeColor="text1"/>
            <w:sz w:val="28"/>
            <w:szCs w:val="28"/>
          </w:rPr>
          <w:delText>Nature</w:delText>
        </w:r>
        <w:r w:rsidR="00D15C6B" w:rsidRPr="00D15C6B" w:rsidDel="0085527C">
          <w:rPr>
            <w:rFonts w:ascii="AdvP6F00" w:hAnsi="AdvP6F00"/>
            <w:color w:val="000000" w:themeColor="text1"/>
            <w:sz w:val="28"/>
            <w:szCs w:val="28"/>
          </w:rPr>
          <w:delText xml:space="preserve"> 454, 1098</w:delText>
        </w:r>
        <w:r w:rsidR="00D15C6B" w:rsidDel="0085527C">
          <w:rPr>
            <w:rFonts w:ascii="AdvP6F00" w:hAnsi="AdvP6F00"/>
            <w:color w:val="000000" w:themeColor="text1"/>
            <w:sz w:val="28"/>
            <w:szCs w:val="28"/>
          </w:rPr>
          <w:delText>]</w:delText>
        </w:r>
        <w:r w:rsidR="006F0473" w:rsidRPr="00B069DF" w:rsidDel="0085527C">
          <w:rPr>
            <w:rFonts w:ascii="AdvP6F00" w:hAnsi="AdvP6F00"/>
            <w:color w:val="000000" w:themeColor="text1"/>
            <w:sz w:val="28"/>
            <w:szCs w:val="28"/>
          </w:rPr>
          <w:delText xml:space="preserve"> </w:delText>
        </w:r>
        <w:r w:rsidR="003E53B1" w:rsidRPr="003E53B1" w:rsidDel="0085527C">
          <w:rPr>
            <w:rFonts w:ascii="AdvP6F00" w:hAnsi="AdvP6F00"/>
            <w:color w:val="000000" w:themeColor="text1"/>
            <w:sz w:val="28"/>
            <w:szCs w:val="28"/>
          </w:rPr>
          <w:delText>entangled</w:delText>
        </w:r>
        <w:r w:rsidR="003E53B1" w:rsidRPr="00B069DF" w:rsidDel="0085527C">
          <w:rPr>
            <w:rFonts w:ascii="AdvP6F00" w:hAnsi="AdvP6F00"/>
            <w:color w:val="000000" w:themeColor="text1"/>
            <w:sz w:val="28"/>
            <w:szCs w:val="28"/>
          </w:rPr>
          <w:delText xml:space="preserve"> </w:delText>
        </w:r>
        <w:r w:rsidR="003E53B1" w:rsidDel="0085527C">
          <w:rPr>
            <w:rFonts w:ascii="AdvP6F00" w:hAnsi="AdvP6F00"/>
            <w:color w:val="000000" w:themeColor="text1"/>
            <w:sz w:val="28"/>
            <w:szCs w:val="28"/>
          </w:rPr>
          <w:delText>t</w:delText>
        </w:r>
        <w:r w:rsidR="003E53B1" w:rsidRPr="003E53B1" w:rsidDel="0085527C">
          <w:rPr>
            <w:rFonts w:ascii="AdvP6F00" w:hAnsi="AdvP6F00"/>
            <w:color w:val="000000" w:themeColor="text1"/>
            <w:sz w:val="28"/>
            <w:szCs w:val="28"/>
          </w:rPr>
          <w:delText>wo atomic ensembles, each originally with a single emitted photon, by performing a joint Bell state measurement on the two single photons after they ha</w:delText>
        </w:r>
      </w:del>
      <w:del w:id="498" w:author="Peter Rohde" w:date="2016-10-20T20:31:00Z">
        <w:r w:rsidR="003E53B1" w:rsidRPr="003E53B1" w:rsidDel="0004371D">
          <w:rPr>
            <w:rFonts w:ascii="AdvP6F00" w:hAnsi="AdvP6F00"/>
            <w:color w:val="000000" w:themeColor="text1"/>
            <w:sz w:val="28"/>
            <w:szCs w:val="28"/>
          </w:rPr>
          <w:delText>ve</w:delText>
        </w:r>
      </w:del>
      <w:del w:id="499" w:author="Peter Rohde" w:date="2016-10-20T20:37:00Z">
        <w:r w:rsidR="003E53B1" w:rsidRPr="003E53B1" w:rsidDel="0085527C">
          <w:rPr>
            <w:rFonts w:ascii="AdvP6F00" w:hAnsi="AdvP6F00"/>
            <w:color w:val="000000" w:themeColor="text1"/>
            <w:sz w:val="28"/>
            <w:szCs w:val="28"/>
          </w:rPr>
          <w:delText xml:space="preserve"> passed through a 300</w:delText>
        </w:r>
      </w:del>
      <w:del w:id="500" w:author="Peter Rohde" w:date="2016-10-20T20:31:00Z">
        <w:r w:rsidR="003E53B1" w:rsidRPr="003E53B1" w:rsidDel="0004371D">
          <w:rPr>
            <w:rFonts w:ascii="AdvP6F00" w:hAnsi="AdvP6F00"/>
            <w:color w:val="000000" w:themeColor="text1"/>
            <w:sz w:val="28"/>
            <w:szCs w:val="28"/>
          </w:rPr>
          <w:delText>-</w:delText>
        </w:r>
      </w:del>
      <w:del w:id="501" w:author="Peter Rohde" w:date="2016-10-20T20:37:00Z">
        <w:r w:rsidR="003E53B1" w:rsidRPr="003E53B1" w:rsidDel="0085527C">
          <w:rPr>
            <w:rFonts w:ascii="AdvP6F00" w:hAnsi="AdvP6F00"/>
            <w:color w:val="000000" w:themeColor="text1"/>
            <w:sz w:val="28"/>
            <w:szCs w:val="28"/>
          </w:rPr>
          <w:delText xml:space="preserve">m fibre-based </w:delText>
        </w:r>
        <w:r w:rsidR="003E53B1" w:rsidRPr="005359F2" w:rsidDel="0085527C">
          <w:rPr>
            <w:rFonts w:ascii="AdvP6F00" w:hAnsi="AdvP6F00"/>
            <w:color w:val="000000" w:themeColor="text1"/>
            <w:sz w:val="28"/>
            <w:szCs w:val="28"/>
          </w:rPr>
          <w:delText>communication channel.</w:delText>
        </w:r>
        <w:r w:rsidR="004A5EF6" w:rsidRPr="005359F2" w:rsidDel="0085527C">
          <w:rPr>
            <w:rFonts w:ascii="AdvP6F00" w:hAnsi="AdvP6F00" w:hint="eastAsia"/>
            <w:color w:val="000000" w:themeColor="text1"/>
            <w:sz w:val="28"/>
            <w:szCs w:val="28"/>
          </w:rPr>
          <w:delText xml:space="preserve"> </w:delText>
        </w:r>
        <w:r w:rsidR="004A5EF6" w:rsidRPr="005359F2" w:rsidDel="0085527C">
          <w:rPr>
            <w:rFonts w:ascii="AdvP6F00" w:hAnsi="AdvP6F00"/>
            <w:color w:val="000000" w:themeColor="text1"/>
            <w:sz w:val="28"/>
            <w:szCs w:val="28"/>
          </w:rPr>
          <w:delText xml:space="preserve">In 2015, </w:delText>
        </w:r>
      </w:del>
      <w:del w:id="502" w:author="Peter Rohde" w:date="2016-10-20T20:32:00Z">
        <w:r w:rsidR="004A5EF6" w:rsidRPr="005359F2" w:rsidDel="007E68EC">
          <w:rPr>
            <w:rFonts w:ascii="AdvP6F00" w:hAnsi="AdvP6F00"/>
            <w:color w:val="000000" w:themeColor="text1"/>
            <w:sz w:val="28"/>
            <w:szCs w:val="28"/>
          </w:rPr>
          <w:delText xml:space="preserve">B. Hensen et al. </w:delText>
        </w:r>
      </w:del>
      <w:del w:id="503" w:author="Peter Rohde" w:date="2016-10-20T20:37:00Z">
        <w:r w:rsidR="00D15C6B" w:rsidDel="0085527C">
          <w:rPr>
            <w:rFonts w:ascii="AdvP6F00" w:hAnsi="AdvP6F00"/>
            <w:color w:val="000000" w:themeColor="text1"/>
            <w:sz w:val="28"/>
            <w:szCs w:val="28"/>
          </w:rPr>
          <w:delText>[</w:delText>
        </w:r>
        <w:r w:rsidR="00FC145E" w:rsidRPr="00004BC6" w:rsidDel="0085527C">
          <w:rPr>
            <w:rFonts w:ascii="Times New Roman" w:hAnsi="Times New Roman" w:cs="Times New Roman"/>
            <w:color w:val="000000" w:themeColor="text1"/>
            <w:sz w:val="28"/>
            <w:szCs w:val="28"/>
          </w:rPr>
          <w:delText>Nature 526, 682</w:delText>
        </w:r>
        <w:r w:rsidR="00D15C6B" w:rsidDel="0085527C">
          <w:rPr>
            <w:rFonts w:ascii="AdvP6F00" w:hAnsi="AdvP6F00"/>
            <w:color w:val="000000" w:themeColor="text1"/>
            <w:sz w:val="28"/>
            <w:szCs w:val="28"/>
          </w:rPr>
          <w:delText xml:space="preserve">] </w:delText>
        </w:r>
        <w:r w:rsidR="004A5EF6" w:rsidRPr="005359F2" w:rsidDel="0085527C">
          <w:rPr>
            <w:rFonts w:ascii="AdvP6F00" w:hAnsi="AdvP6F00"/>
            <w:color w:val="000000" w:themeColor="text1"/>
            <w:sz w:val="28"/>
            <w:szCs w:val="28"/>
          </w:rPr>
          <w:delText xml:space="preserve">generated robust </w:delText>
        </w:r>
        <w:r w:rsidR="004A5EF6" w:rsidRPr="005359F2" w:rsidDel="0085527C">
          <w:rPr>
            <w:rFonts w:ascii="Times New Roman" w:hAnsi="Times New Roman" w:cs="Times New Roman"/>
            <w:color w:val="000000" w:themeColor="text1"/>
            <w:sz w:val="28"/>
            <w:szCs w:val="28"/>
          </w:rPr>
          <w:delText>entanglement (estimated state fidelity of 0.92</w:delText>
        </w:r>
      </w:del>
      <w:del w:id="504" w:author="Peter Rohde" w:date="2016-10-20T20:32:00Z">
        <w:r w:rsidR="004A5EF6" w:rsidRPr="005359F2" w:rsidDel="00A14754">
          <w:rPr>
            <w:rFonts w:ascii="Times New Roman" w:hAnsi="Times New Roman" w:cs="Times New Roman"/>
            <w:color w:val="000000" w:themeColor="text1"/>
            <w:sz w:val="28"/>
            <w:szCs w:val="28"/>
          </w:rPr>
          <w:delText xml:space="preserve"> ± </w:delText>
        </w:r>
      </w:del>
      <w:del w:id="505" w:author="Peter Rohde" w:date="2016-10-20T20:37:00Z">
        <w:r w:rsidR="004A5EF6" w:rsidRPr="005359F2" w:rsidDel="0085527C">
          <w:rPr>
            <w:rFonts w:ascii="Times New Roman" w:hAnsi="Times New Roman" w:cs="Times New Roman"/>
            <w:color w:val="000000" w:themeColor="text1"/>
            <w:sz w:val="28"/>
            <w:szCs w:val="28"/>
          </w:rPr>
          <w:delText xml:space="preserve">0.03) between the two distant spins by entanglement swapping in the </w:delText>
        </w:r>
      </w:del>
      <w:del w:id="506" w:author="Peter Rohde" w:date="2016-10-20T20:32:00Z">
        <w:r w:rsidR="004A5EF6" w:rsidRPr="005359F2" w:rsidDel="00A14754">
          <w:rPr>
            <w:rFonts w:ascii="Times New Roman" w:hAnsi="Times New Roman" w:cs="Times New Roman"/>
            <w:color w:val="000000" w:themeColor="text1"/>
            <w:sz w:val="28"/>
            <w:szCs w:val="28"/>
          </w:rPr>
          <w:delText>Barrett–Kok scheme</w:delText>
        </w:r>
      </w:del>
      <w:del w:id="507" w:author="Peter Rohde" w:date="2016-10-20T20:37:00Z">
        <w:r w:rsidR="004A5EF6" w:rsidRPr="005359F2" w:rsidDel="0085527C">
          <w:rPr>
            <w:rFonts w:ascii="Times New Roman" w:hAnsi="Times New Roman" w:cs="Times New Roman"/>
            <w:color w:val="000000" w:themeColor="text1"/>
            <w:sz w:val="28"/>
            <w:szCs w:val="28"/>
          </w:rPr>
          <w:delText xml:space="preserve"> [</w:delText>
        </w:r>
        <w:r w:rsidR="004A5EF6" w:rsidRPr="00751EF1" w:rsidDel="0085527C">
          <w:rPr>
            <w:rFonts w:ascii="Times New Roman" w:hAnsi="Times New Roman" w:cs="Times New Roman"/>
            <w:sz w:val="28"/>
            <w:szCs w:val="28"/>
          </w:rPr>
          <w:delText>Phys. Rev. A 71, 060310 (2005), Nature 497, 86–90 (2013)</w:delText>
        </w:r>
        <w:r w:rsidR="004A5EF6" w:rsidRPr="005359F2" w:rsidDel="0085527C">
          <w:rPr>
            <w:rFonts w:ascii="Times New Roman" w:hAnsi="Times New Roman" w:cs="Times New Roman"/>
            <w:color w:val="000000" w:themeColor="text1"/>
            <w:sz w:val="28"/>
            <w:szCs w:val="28"/>
          </w:rPr>
          <w:delText>]</w:delText>
        </w:r>
      </w:del>
      <w:del w:id="508" w:author="Peter Rohde" w:date="2016-10-20T20:32:00Z">
        <w:r w:rsidR="004A5EF6" w:rsidRPr="005359F2" w:rsidDel="00A14754">
          <w:rPr>
            <w:rFonts w:ascii="Times New Roman" w:hAnsi="Times New Roman" w:cs="Times New Roman"/>
            <w:color w:val="000000" w:themeColor="text1"/>
            <w:sz w:val="28"/>
            <w:szCs w:val="28"/>
          </w:rPr>
          <w:delText>,</w:delText>
        </w:r>
      </w:del>
      <w:del w:id="509" w:author="Peter Rohde" w:date="2016-10-20T20:37:00Z">
        <w:r w:rsidR="004A5EF6" w:rsidRPr="005359F2" w:rsidDel="0085527C">
          <w:rPr>
            <w:rFonts w:ascii="Times New Roman" w:hAnsi="Times New Roman" w:cs="Times New Roman"/>
            <w:color w:val="000000" w:themeColor="text1"/>
            <w:sz w:val="28"/>
            <w:szCs w:val="28"/>
          </w:rPr>
          <w:delText xml:space="preserve"> </w:delText>
        </w:r>
      </w:del>
      <w:del w:id="510" w:author="Peter Rohde" w:date="2016-10-20T20:32:00Z">
        <w:r w:rsidR="00FC145E" w:rsidDel="00A14754">
          <w:rPr>
            <w:rFonts w:ascii="Times New Roman" w:hAnsi="Times New Roman" w:cs="Times New Roman"/>
            <w:color w:val="000000" w:themeColor="text1"/>
            <w:sz w:val="28"/>
            <w:szCs w:val="28"/>
          </w:rPr>
          <w:delText xml:space="preserve">such </w:delText>
        </w:r>
      </w:del>
      <w:del w:id="511" w:author="Peter Rohde" w:date="2016-10-20T20:37:00Z">
        <w:r w:rsidR="00FC145E" w:rsidDel="0085527C">
          <w:rPr>
            <w:rFonts w:ascii="Times New Roman" w:hAnsi="Times New Roman" w:cs="Times New Roman" w:hint="eastAsia"/>
            <w:color w:val="000000" w:themeColor="text1"/>
            <w:sz w:val="28"/>
            <w:szCs w:val="28"/>
          </w:rPr>
          <w:delText>a</w:delText>
        </w:r>
        <w:r w:rsidR="00FC145E" w:rsidRPr="00FC145E" w:rsidDel="0085527C">
          <w:rPr>
            <w:rFonts w:ascii="Times New Roman" w:hAnsi="Times New Roman" w:cs="Times New Roman"/>
            <w:color w:val="000000" w:themeColor="text1"/>
            <w:sz w:val="28"/>
            <w:szCs w:val="28"/>
          </w:rPr>
          <w:delText xml:space="preserve"> high fidelity is suff</w:delText>
        </w:r>
        <w:r w:rsidR="00FC145E" w:rsidDel="0085527C">
          <w:rPr>
            <w:rFonts w:ascii="Times New Roman" w:hAnsi="Times New Roman" w:cs="Times New Roman"/>
            <w:color w:val="000000" w:themeColor="text1"/>
            <w:sz w:val="28"/>
            <w:szCs w:val="28"/>
          </w:rPr>
          <w:delText xml:space="preserve">icient to successfully </w:delText>
        </w:r>
      </w:del>
      <w:del w:id="512" w:author="Peter Rohde" w:date="2016-10-20T20:33:00Z">
        <w:r w:rsidR="00FC145E" w:rsidDel="000F0D07">
          <w:rPr>
            <w:rFonts w:ascii="Times New Roman" w:hAnsi="Times New Roman" w:cs="Times New Roman"/>
            <w:color w:val="000000" w:themeColor="text1"/>
            <w:sz w:val="28"/>
            <w:szCs w:val="28"/>
          </w:rPr>
          <w:delText xml:space="preserve">complete </w:delText>
        </w:r>
      </w:del>
      <w:del w:id="513" w:author="Peter Rohde" w:date="2016-10-20T20:37:00Z">
        <w:r w:rsidR="005359F2" w:rsidRPr="005359F2" w:rsidDel="0085527C">
          <w:rPr>
            <w:rFonts w:ascii="Times New Roman" w:hAnsi="Times New Roman" w:cs="Times New Roman"/>
            <w:color w:val="000000" w:themeColor="text1"/>
            <w:sz w:val="28"/>
            <w:szCs w:val="28"/>
          </w:rPr>
          <w:delText>l</w:delText>
        </w:r>
        <w:r w:rsidR="004A5EF6" w:rsidRPr="005359F2" w:rsidDel="0085527C">
          <w:rPr>
            <w:rFonts w:ascii="Times New Roman" w:hAnsi="Times New Roman" w:cs="Times New Roman"/>
            <w:color w:val="000000" w:themeColor="text1"/>
            <w:sz w:val="28"/>
            <w:szCs w:val="28"/>
          </w:rPr>
          <w:delText>oophole-free Bell inequality test.</w:delText>
        </w:r>
      </w:del>
    </w:p>
    <w:p w14:paraId="16FC2412" w14:textId="29853D14" w:rsidR="00E62A6B" w:rsidRDefault="00ED52A6" w:rsidP="00181A42">
      <w:pPr>
        <w:adjustRightInd w:val="0"/>
        <w:snapToGrid w:val="0"/>
        <w:spacing w:line="360" w:lineRule="auto"/>
        <w:ind w:firstLineChars="200" w:firstLine="560"/>
        <w:rPr>
          <w:ins w:id="514" w:author="Peter Rohde" w:date="2016-10-20T19:00:00Z"/>
          <w:rFonts w:ascii="Times New Roman" w:hAnsi="Times New Roman" w:cs="Times New Roman"/>
          <w:color w:val="000000" w:themeColor="text1"/>
          <w:sz w:val="28"/>
          <w:szCs w:val="28"/>
        </w:rPr>
      </w:pPr>
      <w:del w:id="515" w:author="Peter Rohde" w:date="2016-10-20T20:37:00Z">
        <w:r w:rsidDel="0085527C">
          <w:rPr>
            <w:rFonts w:ascii="Times New Roman" w:hAnsi="Times New Roman" w:cs="Times New Roman"/>
            <w:color w:val="000000" w:themeColor="text1"/>
            <w:sz w:val="28"/>
            <w:szCs w:val="28"/>
          </w:rPr>
          <w:delText>E</w:delText>
        </w:r>
        <w:r w:rsidRPr="00EE209C" w:rsidDel="0085527C">
          <w:rPr>
            <w:rFonts w:ascii="Times New Roman" w:hAnsi="Times New Roman" w:cs="Times New Roman"/>
            <w:color w:val="000000" w:themeColor="text1"/>
            <w:sz w:val="28"/>
            <w:szCs w:val="28"/>
          </w:rPr>
          <w:delText>ntanglement swapping is a core element of quantum repeaters</w:delText>
        </w:r>
        <w:r w:rsidDel="0085527C">
          <w:rPr>
            <w:rFonts w:ascii="Times New Roman" w:hAnsi="Times New Roman" w:cs="Times New Roman"/>
            <w:color w:val="000000" w:themeColor="text1"/>
            <w:sz w:val="28"/>
            <w:szCs w:val="28"/>
          </w:rPr>
          <w:delText xml:space="preserve">, </w:delText>
        </w:r>
        <w:r w:rsidRPr="00EE209C" w:rsidDel="0085527C">
          <w:rPr>
            <w:rFonts w:ascii="Times New Roman" w:hAnsi="Times New Roman" w:cs="Times New Roman"/>
            <w:color w:val="000000" w:themeColor="text1"/>
            <w:sz w:val="28"/>
            <w:szCs w:val="28"/>
          </w:rPr>
          <w:delText>which is of great significance to realiz</w:delText>
        </w:r>
      </w:del>
      <w:del w:id="516" w:author="Peter Rohde" w:date="2016-10-20T20:33:00Z">
        <w:r w:rsidRPr="00EE209C" w:rsidDel="001429E7">
          <w:rPr>
            <w:rFonts w:ascii="Times New Roman" w:hAnsi="Times New Roman" w:cs="Times New Roman"/>
            <w:color w:val="000000" w:themeColor="text1"/>
            <w:sz w:val="28"/>
            <w:szCs w:val="28"/>
          </w:rPr>
          <w:delText>e</w:delText>
        </w:r>
      </w:del>
      <w:del w:id="517" w:author="Peter Rohde" w:date="2016-10-20T20:37:00Z">
        <w:r w:rsidRPr="00EE209C" w:rsidDel="0085527C">
          <w:rPr>
            <w:rFonts w:ascii="Times New Roman" w:hAnsi="Times New Roman" w:cs="Times New Roman"/>
            <w:color w:val="000000" w:themeColor="text1"/>
            <w:sz w:val="28"/>
            <w:szCs w:val="28"/>
          </w:rPr>
          <w:delText xml:space="preserve"> long-distance quantum communication.</w:delText>
        </w:r>
        <w:r w:rsidDel="0085527C">
          <w:rPr>
            <w:rFonts w:ascii="Times New Roman" w:hAnsi="Times New Roman" w:cs="Times New Roman" w:hint="eastAsia"/>
            <w:color w:val="000000" w:themeColor="text1"/>
            <w:sz w:val="28"/>
            <w:szCs w:val="28"/>
          </w:rPr>
          <w:delText xml:space="preserve"> </w:delText>
        </w:r>
        <w:r w:rsidRPr="00447B6C" w:rsidDel="0085527C">
          <w:rPr>
            <w:rFonts w:ascii="Times New Roman" w:hAnsi="Times New Roman" w:cs="Times New Roman"/>
            <w:color w:val="000000" w:themeColor="text1"/>
            <w:sz w:val="28"/>
            <w:szCs w:val="28"/>
          </w:rPr>
          <w:delText xml:space="preserve">At present, the maximum transmission distance that can be achieved </w:delText>
        </w:r>
        <w:r w:rsidR="00063DD1" w:rsidDel="0085527C">
          <w:rPr>
            <w:rFonts w:ascii="Times New Roman" w:hAnsi="Times New Roman" w:cs="Times New Roman"/>
            <w:color w:val="000000" w:themeColor="text1"/>
            <w:sz w:val="28"/>
            <w:szCs w:val="28"/>
          </w:rPr>
          <w:delText>by</w:delText>
        </w:r>
        <w:r w:rsidRPr="00447B6C" w:rsidDel="0085527C">
          <w:rPr>
            <w:rFonts w:ascii="Times New Roman" w:hAnsi="Times New Roman" w:cs="Times New Roman"/>
            <w:color w:val="000000" w:themeColor="text1"/>
            <w:sz w:val="28"/>
            <w:szCs w:val="28"/>
          </w:rPr>
          <w:delText xml:space="preserve"> </w:delText>
        </w:r>
      </w:del>
      <w:del w:id="518" w:author="Peter Rohde" w:date="2016-10-20T20:33:00Z">
        <w:r w:rsidRPr="00447B6C" w:rsidDel="001429E7">
          <w:rPr>
            <w:rFonts w:ascii="Times New Roman" w:hAnsi="Times New Roman" w:cs="Times New Roman"/>
            <w:color w:val="000000" w:themeColor="text1"/>
            <w:sz w:val="28"/>
            <w:szCs w:val="28"/>
          </w:rPr>
          <w:delText>quantum key distribution</w:delText>
        </w:r>
      </w:del>
      <w:del w:id="519" w:author="Peter Rohde" w:date="2016-10-20T20:37:00Z">
        <w:r w:rsidRPr="00447B6C" w:rsidDel="0085527C">
          <w:rPr>
            <w:rFonts w:ascii="Times New Roman" w:hAnsi="Times New Roman" w:cs="Times New Roman"/>
            <w:color w:val="000000" w:themeColor="text1"/>
            <w:sz w:val="28"/>
            <w:szCs w:val="28"/>
          </w:rPr>
          <w:delText xml:space="preserve"> is 400</w:delText>
        </w:r>
      </w:del>
      <w:del w:id="520" w:author="Peter Rohde" w:date="2016-10-20T20:33:00Z">
        <w:r w:rsidRPr="00447B6C" w:rsidDel="001429E7">
          <w:rPr>
            <w:rFonts w:ascii="Times New Roman" w:hAnsi="Times New Roman" w:cs="Times New Roman"/>
            <w:color w:val="000000" w:themeColor="text1"/>
            <w:sz w:val="28"/>
            <w:szCs w:val="28"/>
          </w:rPr>
          <w:delText xml:space="preserve"> </w:delText>
        </w:r>
      </w:del>
      <w:del w:id="521" w:author="Peter Rohde" w:date="2016-10-20T20:37:00Z">
        <w:r w:rsidRPr="00447B6C" w:rsidDel="0085527C">
          <w:rPr>
            <w:rFonts w:ascii="Times New Roman" w:hAnsi="Times New Roman" w:cs="Times New Roman"/>
            <w:color w:val="000000" w:themeColor="text1"/>
            <w:sz w:val="28"/>
            <w:szCs w:val="28"/>
          </w:rPr>
          <w:delText>km</w:delText>
        </w:r>
        <w:r w:rsidR="00187DC8"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arXiv:1606.06821, 2016</w:delText>
        </w:r>
        <w:r w:rsidR="00187DC8" w:rsidDel="0085527C">
          <w:rPr>
            <w:rFonts w:ascii="Times New Roman" w:hAnsi="Times New Roman" w:cs="Times New Roman"/>
            <w:color w:val="000000" w:themeColor="text1"/>
            <w:sz w:val="28"/>
            <w:szCs w:val="28"/>
          </w:rPr>
          <w:delText>]</w:delText>
        </w:r>
        <w:r w:rsidRPr="00447B6C" w:rsidDel="0085527C">
          <w:rPr>
            <w:rFonts w:ascii="Times New Roman" w:hAnsi="Times New Roman" w:cs="Times New Roman"/>
            <w:color w:val="000000" w:themeColor="text1"/>
            <w:sz w:val="28"/>
            <w:szCs w:val="28"/>
          </w:rPr>
          <w:delText>. Therefore, the communication distance is still a bottleneck restricting the devel</w:delText>
        </w:r>
        <w:r w:rsidR="0033276A" w:rsidDel="0085527C">
          <w:rPr>
            <w:rFonts w:ascii="Times New Roman" w:hAnsi="Times New Roman" w:cs="Times New Roman"/>
            <w:color w:val="000000" w:themeColor="text1"/>
            <w:sz w:val="28"/>
            <w:szCs w:val="28"/>
          </w:rPr>
          <w:delText>opment of quantum communication</w:delText>
        </w:r>
        <w:r w:rsidDel="0085527C">
          <w:rPr>
            <w:rFonts w:ascii="Times New Roman" w:hAnsi="Times New Roman" w:cs="Times New Roman"/>
            <w:color w:val="000000" w:themeColor="text1"/>
            <w:sz w:val="28"/>
            <w:szCs w:val="28"/>
          </w:rPr>
          <w:delText>.</w:delText>
        </w:r>
        <w:r w:rsidR="006C485D" w:rsidDel="0085527C">
          <w:rPr>
            <w:rFonts w:ascii="Times New Roman" w:hAnsi="Times New Roman" w:cs="Times New Roman" w:hint="eastAsia"/>
            <w:color w:val="000000" w:themeColor="text1"/>
            <w:sz w:val="28"/>
            <w:szCs w:val="28"/>
          </w:rPr>
          <w:delText xml:space="preserve"> </w:delText>
        </w:r>
        <w:r w:rsidR="00B37FA8" w:rsidDel="0085527C">
          <w:rPr>
            <w:rFonts w:ascii="Times New Roman" w:hAnsi="Times New Roman" w:cs="Times New Roman"/>
            <w:color w:val="000000" w:themeColor="text1"/>
            <w:sz w:val="28"/>
            <w:szCs w:val="28"/>
          </w:rPr>
          <w:delText>Quantum repeater</w:delText>
        </w:r>
        <w:r w:rsidR="006C485D" w:rsidDel="0085527C">
          <w:rPr>
            <w:rFonts w:ascii="Times New Roman" w:hAnsi="Times New Roman" w:cs="Times New Roman"/>
            <w:color w:val="000000" w:themeColor="text1"/>
            <w:sz w:val="28"/>
            <w:szCs w:val="28"/>
          </w:rPr>
          <w:delText>,</w:delText>
        </w:r>
        <w:r w:rsidR="006C485D" w:rsidRPr="006C485D" w:rsidDel="0085527C">
          <w:rPr>
            <w:rFonts w:ascii="Times New Roman" w:hAnsi="Times New Roman" w:cs="Times New Roman"/>
            <w:color w:val="000000" w:themeColor="text1"/>
            <w:sz w:val="28"/>
            <w:szCs w:val="28"/>
          </w:rPr>
          <w:delText xml:space="preserve"> proposed in 1998 </w:delText>
        </w:r>
      </w:del>
      <w:del w:id="522" w:author="Peter Rohde" w:date="2016-10-20T20:33:00Z">
        <w:r w:rsidR="006C485D" w:rsidRPr="006C485D" w:rsidDel="001429E7">
          <w:rPr>
            <w:rFonts w:ascii="Times New Roman" w:hAnsi="Times New Roman" w:cs="Times New Roman"/>
            <w:color w:val="000000" w:themeColor="text1"/>
            <w:sz w:val="28"/>
            <w:szCs w:val="28"/>
          </w:rPr>
          <w:delText>by Briegel</w:delText>
        </w:r>
        <w:r w:rsidR="006C485D" w:rsidDel="001429E7">
          <w:rPr>
            <w:rFonts w:ascii="Times New Roman" w:hAnsi="Times New Roman" w:cs="Times New Roman"/>
            <w:color w:val="000000" w:themeColor="text1"/>
            <w:sz w:val="28"/>
            <w:szCs w:val="28"/>
          </w:rPr>
          <w:delText xml:space="preserve"> et al. </w:delText>
        </w:r>
      </w:del>
      <w:del w:id="523" w:author="Peter Rohde" w:date="2016-10-20T20:37:00Z">
        <w:r w:rsidR="006C485D" w:rsidDel="0085527C">
          <w:rPr>
            <w:rFonts w:ascii="Times New Roman" w:hAnsi="Times New Roman" w:cs="Times New Roman"/>
            <w:color w:val="000000" w:themeColor="text1"/>
            <w:sz w:val="28"/>
            <w:szCs w:val="28"/>
          </w:rPr>
          <w:delText>[</w:delText>
        </w:r>
        <w:r w:rsidR="006C485D" w:rsidRPr="006C485D" w:rsidDel="0085527C">
          <w:rPr>
            <w:rFonts w:ascii="Times New Roman" w:hAnsi="Times New Roman" w:cs="Times New Roman"/>
            <w:color w:val="000000" w:themeColor="text1"/>
            <w:sz w:val="28"/>
            <w:szCs w:val="28"/>
          </w:rPr>
          <w:delText>Phys. Rev. Lett. 81, 5932 (1998)</w:delText>
        </w:r>
        <w:r w:rsidR="006C485D" w:rsidDel="0085527C">
          <w:rPr>
            <w:rFonts w:ascii="Times New Roman" w:hAnsi="Times New Roman" w:cs="Times New Roman"/>
            <w:color w:val="000000" w:themeColor="text1"/>
            <w:sz w:val="28"/>
            <w:szCs w:val="28"/>
          </w:rPr>
          <w:delText>],</w:delText>
        </w:r>
        <w:r w:rsidR="00B37FA8" w:rsidDel="0085527C">
          <w:rPr>
            <w:rFonts w:ascii="Times New Roman" w:hAnsi="Times New Roman" w:cs="Times New Roman"/>
            <w:color w:val="000000" w:themeColor="text1"/>
            <w:sz w:val="28"/>
            <w:szCs w:val="28"/>
          </w:rPr>
          <w:delText xml:space="preserve"> </w:delText>
        </w:r>
        <w:r w:rsidR="00B37FA8" w:rsidRPr="00B37FA8" w:rsidDel="0085527C">
          <w:rPr>
            <w:rFonts w:ascii="Times New Roman" w:hAnsi="Times New Roman" w:cs="Times New Roman"/>
            <w:color w:val="000000" w:themeColor="text1"/>
            <w:sz w:val="28"/>
            <w:szCs w:val="28"/>
          </w:rPr>
          <w:delText>combine</w:delText>
        </w:r>
      </w:del>
      <w:del w:id="524" w:author="Peter Rohde" w:date="2016-10-20T20:33:00Z">
        <w:r w:rsidR="00B37FA8" w:rsidRPr="00B37FA8" w:rsidDel="001429E7">
          <w:rPr>
            <w:rFonts w:ascii="Times New Roman" w:hAnsi="Times New Roman" w:cs="Times New Roman"/>
            <w:color w:val="000000" w:themeColor="text1"/>
            <w:sz w:val="28"/>
            <w:szCs w:val="28"/>
          </w:rPr>
          <w:delText>s</w:delText>
        </w:r>
      </w:del>
      <w:del w:id="525" w:author="Peter Rohde" w:date="2016-10-20T20:37:00Z">
        <w:r w:rsidR="00B37FA8" w:rsidRPr="00B37FA8" w:rsidDel="0085527C">
          <w:rPr>
            <w:rFonts w:ascii="Times New Roman" w:hAnsi="Times New Roman" w:cs="Times New Roman"/>
            <w:color w:val="000000" w:themeColor="text1"/>
            <w:sz w:val="28"/>
            <w:szCs w:val="28"/>
          </w:rPr>
          <w:delText xml:space="preserve"> entanglement swapping and quantum memor</w:delText>
        </w:r>
      </w:del>
      <w:del w:id="526" w:author="Peter Rohde" w:date="2016-10-20T20:33:00Z">
        <w:r w:rsidR="00B37FA8" w:rsidRPr="00B37FA8" w:rsidDel="001429E7">
          <w:rPr>
            <w:rFonts w:ascii="Times New Roman" w:hAnsi="Times New Roman" w:cs="Times New Roman"/>
            <w:color w:val="000000" w:themeColor="text1"/>
            <w:sz w:val="28"/>
            <w:szCs w:val="28"/>
          </w:rPr>
          <w:delText>ies</w:delText>
        </w:r>
      </w:del>
      <w:del w:id="527" w:author="Peter Rohde" w:date="2016-10-20T20:37:00Z">
        <w:r w:rsidR="006C485D" w:rsidDel="0085527C">
          <w:rPr>
            <w:rFonts w:ascii="Times New Roman" w:hAnsi="Times New Roman" w:cs="Times New Roman"/>
            <w:color w:val="000000" w:themeColor="text1"/>
            <w:sz w:val="28"/>
            <w:szCs w:val="28"/>
          </w:rPr>
          <w:delText xml:space="preserve">, </w:delText>
        </w:r>
        <w:r w:rsidR="009C0875" w:rsidDel="0085527C">
          <w:rPr>
            <w:rFonts w:ascii="Times New Roman" w:hAnsi="Times New Roman" w:cs="Times New Roman"/>
            <w:color w:val="000000" w:themeColor="text1"/>
            <w:sz w:val="28"/>
            <w:szCs w:val="28"/>
          </w:rPr>
          <w:delText xml:space="preserve">which </w:delText>
        </w:r>
        <w:r w:rsidR="006C485D" w:rsidDel="0085527C">
          <w:rPr>
            <w:rFonts w:ascii="Times New Roman" w:hAnsi="Times New Roman" w:cs="Times New Roman"/>
            <w:color w:val="000000" w:themeColor="text1"/>
            <w:sz w:val="28"/>
            <w:szCs w:val="28"/>
          </w:rPr>
          <w:delText xml:space="preserve">provides a </w:delText>
        </w:r>
        <w:r w:rsidR="006C485D" w:rsidRPr="006C485D" w:rsidDel="0085527C">
          <w:rPr>
            <w:rFonts w:ascii="Times New Roman" w:hAnsi="Times New Roman" w:cs="Times New Roman"/>
            <w:color w:val="000000" w:themeColor="text1"/>
            <w:sz w:val="28"/>
            <w:szCs w:val="28"/>
          </w:rPr>
          <w:delText>potential solution to this problem</w:delText>
        </w:r>
        <w:r w:rsidR="006C485D" w:rsidDel="0085527C">
          <w:rPr>
            <w:rFonts w:ascii="Times New Roman" w:hAnsi="Times New Roman" w:cs="Times New Roman"/>
            <w:color w:val="000000" w:themeColor="text1"/>
            <w:sz w:val="28"/>
            <w:szCs w:val="28"/>
          </w:rPr>
          <w:delText>.</w:delText>
        </w:r>
      </w:del>
      <w:del w:id="528" w:author="Peter Rohde" w:date="2016-10-20T20:34:00Z">
        <w:r w:rsidR="006C485D" w:rsidDel="001429E7">
          <w:rPr>
            <w:rFonts w:ascii="Times New Roman" w:hAnsi="Times New Roman" w:cs="Times New Roman" w:hint="eastAsia"/>
            <w:color w:val="000000" w:themeColor="text1"/>
            <w:sz w:val="28"/>
            <w:szCs w:val="28"/>
          </w:rPr>
          <w:delText xml:space="preserve"> </w:delText>
        </w:r>
      </w:del>
      <w:del w:id="529" w:author="Peter Rohde" w:date="2016-10-20T20:37:00Z">
        <w:r w:rsidR="00AB7EBC" w:rsidRPr="00ED52A6" w:rsidDel="0085527C">
          <w:rPr>
            <w:rFonts w:ascii="Times New Roman" w:hAnsi="Times New Roman" w:cs="Times New Roman"/>
            <w:color w:val="000000" w:themeColor="text1"/>
            <w:sz w:val="28"/>
            <w:szCs w:val="28"/>
          </w:rPr>
          <w:delText>The first propos</w:delText>
        </w:r>
        <w:r w:rsidR="00C51EA8" w:rsidDel="0085527C">
          <w:rPr>
            <w:rFonts w:ascii="Times New Roman" w:hAnsi="Times New Roman" w:cs="Times New Roman"/>
            <w:color w:val="000000" w:themeColor="text1"/>
            <w:sz w:val="28"/>
            <w:szCs w:val="28"/>
          </w:rPr>
          <w:delText>ed</w:delText>
        </w:r>
        <w:r w:rsidR="00AB7EBC" w:rsidRPr="00ED52A6" w:rsidDel="0085527C">
          <w:rPr>
            <w:rFonts w:ascii="Times New Roman" w:hAnsi="Times New Roman" w:cs="Times New Roman"/>
            <w:color w:val="000000" w:themeColor="text1"/>
            <w:sz w:val="28"/>
            <w:szCs w:val="28"/>
          </w:rPr>
          <w:delText xml:space="preserve"> practical quantum repeater architecture was p</w:delText>
        </w:r>
        <w:r w:rsidR="00AB7EBC" w:rsidDel="0085527C">
          <w:rPr>
            <w:rFonts w:ascii="Times New Roman" w:hAnsi="Times New Roman" w:cs="Times New Roman"/>
            <w:color w:val="000000" w:themeColor="text1"/>
            <w:sz w:val="28"/>
            <w:szCs w:val="28"/>
          </w:rPr>
          <w:delText>roposed in 2001 by Duan, Lukin,</w:delText>
        </w:r>
        <w:r w:rsidR="00AB7EBC" w:rsidDel="0085527C">
          <w:rPr>
            <w:rFonts w:ascii="Times New Roman" w:hAnsi="Times New Roman" w:cs="Times New Roman" w:hint="eastAsia"/>
            <w:color w:val="000000" w:themeColor="text1"/>
            <w:sz w:val="28"/>
            <w:szCs w:val="28"/>
          </w:rPr>
          <w:delText xml:space="preserve"> </w:delText>
        </w:r>
        <w:r w:rsidR="00AB7EBC" w:rsidRPr="00ED52A6" w:rsidDel="0085527C">
          <w:rPr>
            <w:rFonts w:ascii="Times New Roman" w:hAnsi="Times New Roman" w:cs="Times New Roman"/>
            <w:color w:val="000000" w:themeColor="text1"/>
            <w:sz w:val="28"/>
            <w:szCs w:val="28"/>
          </w:rPr>
          <w:delText>Cirac and Zoller (DLCZ)</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Nature 414, 413 (2001)</w:delText>
        </w:r>
        <w:r w:rsidR="00D15C6B" w:rsidDel="0085527C">
          <w:rPr>
            <w:rFonts w:ascii="Times New Roman" w:hAnsi="Times New Roman" w:cs="Times New Roman"/>
            <w:color w:val="000000" w:themeColor="text1"/>
            <w:sz w:val="28"/>
            <w:szCs w:val="28"/>
          </w:rPr>
          <w:delText>]</w:delText>
        </w:r>
        <w:r w:rsidR="00AB7EBC" w:rsidRPr="00ED52A6" w:rsidDel="0085527C">
          <w:rPr>
            <w:rFonts w:ascii="Times New Roman" w:hAnsi="Times New Roman" w:cs="Times New Roman"/>
            <w:color w:val="000000" w:themeColor="text1"/>
            <w:sz w:val="28"/>
            <w:szCs w:val="28"/>
          </w:rPr>
          <w:delText>, using atomic ensembles and linear optics</w:delText>
        </w:r>
        <w:r w:rsidR="00AB7EBC" w:rsidDel="0085527C">
          <w:rPr>
            <w:rFonts w:ascii="Times New Roman" w:hAnsi="Times New Roman" w:cs="Times New Roman"/>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To</w:delText>
        </w:r>
        <w:r w:rsidR="00C51EA8" w:rsidRPr="00C51EA8" w:rsidDel="0085527C">
          <w:rPr>
            <w:rFonts w:ascii="Times New Roman" w:hAnsi="Times New Roman" w:cs="Times New Roman"/>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increase the</w:delText>
        </w:r>
        <w:r w:rsidR="00C51EA8" w:rsidDel="0085527C">
          <w:rPr>
            <w:rFonts w:ascii="Times New Roman" w:hAnsi="Times New Roman" w:cs="Times New Roman" w:hint="eastAsia"/>
            <w:color w:val="000000" w:themeColor="text1"/>
            <w:sz w:val="28"/>
            <w:szCs w:val="28"/>
          </w:rPr>
          <w:delText xml:space="preserve"> </w:delText>
        </w:r>
        <w:r w:rsidR="00C51EA8" w:rsidDel="0085527C">
          <w:rPr>
            <w:rFonts w:ascii="Times New Roman" w:hAnsi="Times New Roman" w:cs="Times New Roman"/>
            <w:color w:val="000000" w:themeColor="text1"/>
            <w:sz w:val="28"/>
            <w:szCs w:val="28"/>
          </w:rPr>
          <w:delText>repeater count</w:delText>
        </w:r>
      </w:del>
      <w:del w:id="530" w:author="Peter Rohde" w:date="2016-10-20T20:34:00Z">
        <w:r w:rsidR="00C51EA8" w:rsidDel="00D53796">
          <w:rPr>
            <w:rFonts w:ascii="Times New Roman" w:hAnsi="Times New Roman" w:cs="Times New Roman"/>
            <w:color w:val="000000" w:themeColor="text1"/>
            <w:sz w:val="28"/>
            <w:szCs w:val="28"/>
          </w:rPr>
          <w:delText xml:space="preserve"> </w:delText>
        </w:r>
      </w:del>
      <w:del w:id="531" w:author="Peter Rohde" w:date="2016-10-20T20:37:00Z">
        <w:r w:rsidR="00C51EA8" w:rsidDel="0085527C">
          <w:rPr>
            <w:rFonts w:ascii="Times New Roman" w:hAnsi="Times New Roman" w:cs="Times New Roman"/>
            <w:color w:val="000000" w:themeColor="text1"/>
            <w:sz w:val="28"/>
            <w:szCs w:val="28"/>
          </w:rPr>
          <w:delText xml:space="preserve">rate, </w:delText>
        </w:r>
        <w:r w:rsidR="00C51EA8" w:rsidRPr="00505D99" w:rsidDel="0085527C">
          <w:rPr>
            <w:rFonts w:ascii="Times New Roman" w:hAnsi="Times New Roman" w:cs="Times New Roman"/>
            <w:color w:val="000000" w:themeColor="text1"/>
            <w:sz w:val="28"/>
            <w:szCs w:val="28"/>
          </w:rPr>
          <w:delText>various protocols</w:delText>
        </w:r>
        <w:r w:rsidR="00C51EA8"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Rev. Mod. Phys. 83, 33 (2011)</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79, 042340 (2009)</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92, 012307 (2015)</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81, 052311 (2010)</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A 81, 052329 (2010)</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Nature Photon. 6, 777 (2012)</w:delText>
        </w:r>
        <w:r w:rsidR="00D15C6B" w:rsidDel="0085527C">
          <w:rPr>
            <w:rFonts w:ascii="Times New Roman" w:hAnsi="Times New Roman" w:cs="Times New Roman"/>
            <w:color w:val="000000" w:themeColor="text1"/>
            <w:sz w:val="28"/>
            <w:szCs w:val="28"/>
          </w:rPr>
          <w:delText xml:space="preserve">, </w:delText>
        </w:r>
        <w:r w:rsidR="00D15C6B" w:rsidRPr="00D15C6B" w:rsidDel="0085527C">
          <w:rPr>
            <w:rFonts w:ascii="Times New Roman" w:hAnsi="Times New Roman" w:cs="Times New Roman"/>
            <w:color w:val="000000" w:themeColor="text1"/>
            <w:sz w:val="28"/>
            <w:szCs w:val="28"/>
          </w:rPr>
          <w:delText>Phys. Rev. Lett. 112, 250501 (2014)</w:delText>
        </w:r>
        <w:r w:rsidR="00C51EA8" w:rsidDel="0085527C">
          <w:rPr>
            <w:rFonts w:ascii="Times New Roman" w:hAnsi="Times New Roman" w:cs="Times New Roman"/>
            <w:color w:val="000000" w:themeColor="text1"/>
            <w:sz w:val="28"/>
            <w:szCs w:val="28"/>
          </w:rPr>
          <w:delText xml:space="preserve">] </w:delText>
        </w:r>
      </w:del>
      <w:del w:id="532" w:author="Peter Rohde" w:date="2016-10-20T20:34:00Z">
        <w:r w:rsidR="00C51EA8" w:rsidDel="00D53796">
          <w:rPr>
            <w:rFonts w:ascii="Times New Roman" w:hAnsi="Times New Roman" w:cs="Times New Roman"/>
            <w:color w:val="000000" w:themeColor="text1"/>
            <w:sz w:val="28"/>
            <w:szCs w:val="28"/>
          </w:rPr>
          <w:delText xml:space="preserve">was </w:delText>
        </w:r>
      </w:del>
      <w:del w:id="533" w:author="Peter Rohde" w:date="2016-10-20T20:37:00Z">
        <w:r w:rsidR="00C51EA8" w:rsidDel="0085527C">
          <w:rPr>
            <w:rFonts w:ascii="Times New Roman" w:hAnsi="Times New Roman" w:cs="Times New Roman"/>
            <w:color w:val="000000" w:themeColor="text1"/>
            <w:sz w:val="28"/>
            <w:szCs w:val="28"/>
          </w:rPr>
          <w:delText>proposed. In 2015,</w:delText>
        </w:r>
      </w:del>
      <w:del w:id="534" w:author="Peter Rohde" w:date="2016-10-20T20:34:00Z">
        <w:r w:rsidR="00C51EA8" w:rsidDel="00D53796">
          <w:rPr>
            <w:rFonts w:ascii="Times New Roman" w:hAnsi="Times New Roman" w:cs="Times New Roman"/>
            <w:color w:val="000000" w:themeColor="text1"/>
            <w:sz w:val="28"/>
            <w:szCs w:val="28"/>
          </w:rPr>
          <w:delText xml:space="preserve"> </w:delText>
        </w:r>
        <w:r w:rsidR="00C51EA8" w:rsidRPr="00C51EA8" w:rsidDel="00D53796">
          <w:rPr>
            <w:rFonts w:ascii="Times New Roman" w:hAnsi="Times New Roman" w:cs="Times New Roman"/>
            <w:color w:val="000000" w:themeColor="text1"/>
            <w:sz w:val="28"/>
            <w:szCs w:val="28"/>
          </w:rPr>
          <w:delText>Koji Azuma</w:delText>
        </w:r>
        <w:r w:rsidR="00C51EA8" w:rsidDel="00D53796">
          <w:rPr>
            <w:rFonts w:ascii="Times New Roman" w:hAnsi="Times New Roman" w:cs="Times New Roman"/>
            <w:color w:val="000000" w:themeColor="text1"/>
            <w:sz w:val="28"/>
            <w:szCs w:val="28"/>
          </w:rPr>
          <w:delText xml:space="preserve"> et.al </w:delText>
        </w:r>
      </w:del>
      <w:del w:id="535" w:author="Peter Rohde" w:date="2016-10-20T20:37:00Z">
        <w:r w:rsidR="00C51EA8" w:rsidDel="0085527C">
          <w:rPr>
            <w:rFonts w:ascii="Times New Roman" w:hAnsi="Times New Roman" w:cs="Times New Roman"/>
            <w:color w:val="000000" w:themeColor="text1"/>
            <w:sz w:val="28"/>
            <w:szCs w:val="28"/>
          </w:rPr>
          <w:delText>[</w:delText>
        </w:r>
        <w:r w:rsidR="000827DD" w:rsidRPr="000827DD" w:rsidDel="0085527C">
          <w:rPr>
            <w:rFonts w:ascii="Times New Roman" w:hAnsi="Times New Roman" w:cs="Times New Roman"/>
            <w:color w:val="000000" w:themeColor="text1"/>
            <w:sz w:val="28"/>
            <w:szCs w:val="28"/>
          </w:rPr>
          <w:delText>ncomms7787</w:delText>
        </w:r>
        <w:r w:rsidR="00C51EA8" w:rsidDel="0085527C">
          <w:rPr>
            <w:rFonts w:ascii="Times New Roman" w:hAnsi="Times New Roman" w:cs="Times New Roman"/>
            <w:color w:val="000000" w:themeColor="text1"/>
            <w:sz w:val="28"/>
            <w:szCs w:val="28"/>
          </w:rPr>
          <w:delText xml:space="preserve">] </w:delText>
        </w:r>
        <w:r w:rsidR="00C51EA8" w:rsidRPr="00C51EA8" w:rsidDel="0085527C">
          <w:rPr>
            <w:rFonts w:ascii="Times New Roman" w:hAnsi="Times New Roman" w:cs="Times New Roman"/>
            <w:color w:val="000000" w:themeColor="text1"/>
            <w:sz w:val="28"/>
            <w:szCs w:val="28"/>
          </w:rPr>
          <w:delText>introduc</w:delText>
        </w:r>
        <w:r w:rsidR="009C0875" w:rsidDel="0085527C">
          <w:rPr>
            <w:rFonts w:ascii="Times New Roman" w:hAnsi="Times New Roman" w:cs="Times New Roman"/>
            <w:color w:val="000000" w:themeColor="text1"/>
            <w:sz w:val="28"/>
            <w:szCs w:val="28"/>
          </w:rPr>
          <w:delText>ed</w:delText>
        </w:r>
        <w:r w:rsidR="00C51EA8" w:rsidRPr="00C51EA8" w:rsidDel="0085527C">
          <w:rPr>
            <w:rFonts w:ascii="Times New Roman" w:hAnsi="Times New Roman" w:cs="Times New Roman"/>
            <w:color w:val="000000" w:themeColor="text1"/>
            <w:sz w:val="28"/>
            <w:szCs w:val="28"/>
          </w:rPr>
          <w:delText xml:space="preserve"> the concept of all-photonic quantum r</w:delText>
        </w:r>
        <w:r w:rsidR="00C51EA8" w:rsidDel="0085527C">
          <w:rPr>
            <w:rFonts w:ascii="Times New Roman" w:hAnsi="Times New Roman" w:cs="Times New Roman"/>
            <w:color w:val="000000" w:themeColor="text1"/>
            <w:sz w:val="28"/>
            <w:szCs w:val="28"/>
          </w:rPr>
          <w:delText>epeaters based on flying qubits, and the matter</w:delText>
        </w:r>
        <w:r w:rsidR="00C51EA8" w:rsidDel="0085527C">
          <w:rPr>
            <w:rFonts w:ascii="Times New Roman" w:hAnsi="Times New Roman" w:cs="Times New Roman" w:hint="eastAsia"/>
            <w:color w:val="000000" w:themeColor="text1"/>
            <w:sz w:val="28"/>
            <w:szCs w:val="28"/>
          </w:rPr>
          <w:delText xml:space="preserve"> </w:delText>
        </w:r>
        <w:r w:rsidR="00C51EA8" w:rsidRPr="00C51EA8" w:rsidDel="0085527C">
          <w:rPr>
            <w:rFonts w:ascii="Times New Roman" w:hAnsi="Times New Roman" w:cs="Times New Roman"/>
            <w:color w:val="000000" w:themeColor="text1"/>
            <w:sz w:val="28"/>
            <w:szCs w:val="28"/>
          </w:rPr>
          <w:delText xml:space="preserve">quantum memory is </w:delText>
        </w:r>
        <w:r w:rsidR="00C51EA8" w:rsidDel="0085527C">
          <w:rPr>
            <w:rFonts w:ascii="Times New Roman" w:hAnsi="Times New Roman" w:cs="Times New Roman"/>
            <w:color w:val="000000" w:themeColor="text1"/>
            <w:sz w:val="28"/>
            <w:szCs w:val="28"/>
          </w:rPr>
          <w:delText xml:space="preserve">not </w:delText>
        </w:r>
        <w:r w:rsidR="00C51EA8" w:rsidRPr="00C51EA8" w:rsidDel="0085527C">
          <w:rPr>
            <w:rFonts w:ascii="Times New Roman" w:hAnsi="Times New Roman" w:cs="Times New Roman"/>
            <w:color w:val="000000" w:themeColor="text1"/>
            <w:sz w:val="28"/>
            <w:szCs w:val="28"/>
          </w:rPr>
          <w:delText>necessary</w:delText>
        </w:r>
        <w:r w:rsidR="00C51EA8" w:rsidDel="0085527C">
          <w:rPr>
            <w:rFonts w:ascii="Times New Roman" w:hAnsi="Times New Roman" w:cs="Times New Roman"/>
            <w:color w:val="000000" w:themeColor="text1"/>
            <w:sz w:val="28"/>
            <w:szCs w:val="28"/>
          </w:rPr>
          <w:delText xml:space="preserve">. </w:delText>
        </w:r>
      </w:del>
      <w:del w:id="536" w:author="Peter Rohde" w:date="2016-10-20T20:35:00Z">
        <w:r w:rsidR="00C51EA8" w:rsidDel="00A1470D">
          <w:rPr>
            <w:rFonts w:ascii="Times New Roman" w:hAnsi="Times New Roman" w:cs="Times New Roman"/>
            <w:color w:val="000000" w:themeColor="text1"/>
            <w:sz w:val="28"/>
            <w:szCs w:val="28"/>
          </w:rPr>
          <w:delText>T</w:delText>
        </w:r>
        <w:r w:rsidR="00C51EA8" w:rsidRPr="00C51EA8" w:rsidDel="00A1470D">
          <w:rPr>
            <w:rFonts w:ascii="Times New Roman" w:hAnsi="Times New Roman" w:cs="Times New Roman"/>
            <w:color w:val="000000" w:themeColor="text1"/>
            <w:sz w:val="28"/>
            <w:szCs w:val="28"/>
          </w:rPr>
          <w:delText xml:space="preserve">he </w:delText>
        </w:r>
        <w:r w:rsidR="00C51EA8" w:rsidDel="00A1470D">
          <w:rPr>
            <w:rFonts w:ascii="Times New Roman" w:hAnsi="Times New Roman" w:cs="Times New Roman"/>
            <w:color w:val="000000" w:themeColor="text1"/>
            <w:sz w:val="28"/>
            <w:szCs w:val="28"/>
          </w:rPr>
          <w:delText>e</w:delText>
        </w:r>
      </w:del>
      <w:del w:id="537" w:author="Peter Rohde" w:date="2016-10-20T20:37:00Z">
        <w:r w:rsidR="00C51EA8" w:rsidDel="0085527C">
          <w:rPr>
            <w:rFonts w:ascii="Times New Roman" w:hAnsi="Times New Roman" w:cs="Times New Roman"/>
            <w:color w:val="000000" w:themeColor="text1"/>
            <w:sz w:val="28"/>
            <w:szCs w:val="28"/>
          </w:rPr>
          <w:delText xml:space="preserve">xperimental </w:delText>
        </w:r>
        <w:r w:rsidR="00C51EA8" w:rsidRPr="00C51EA8" w:rsidDel="0085527C">
          <w:rPr>
            <w:rFonts w:ascii="Times New Roman" w:hAnsi="Times New Roman" w:cs="Times New Roman"/>
            <w:color w:val="000000" w:themeColor="text1"/>
            <w:sz w:val="28"/>
            <w:szCs w:val="28"/>
          </w:rPr>
          <w:delText>demonstration of elementary segment of quantum repeaters</w:delText>
        </w:r>
        <w:r w:rsidR="00C51EA8" w:rsidDel="0085527C">
          <w:rPr>
            <w:rFonts w:ascii="Times New Roman" w:hAnsi="Times New Roman" w:cs="Times New Roman"/>
            <w:color w:val="000000" w:themeColor="text1"/>
            <w:sz w:val="28"/>
            <w:szCs w:val="28"/>
          </w:rPr>
          <w:delText xml:space="preserve"> were achieved by </w:delText>
        </w:r>
      </w:del>
      <w:del w:id="538" w:author="Peter Rohde" w:date="2016-10-20T20:35:00Z">
        <w:r w:rsidR="00C51EA8" w:rsidRPr="00C51EA8" w:rsidDel="00A1470D">
          <w:rPr>
            <w:rFonts w:ascii="Times New Roman" w:hAnsi="Times New Roman" w:cs="Times New Roman"/>
            <w:color w:val="000000" w:themeColor="text1"/>
            <w:sz w:val="28"/>
            <w:szCs w:val="28"/>
          </w:rPr>
          <w:delText xml:space="preserve">C.-W. Chou </w:delText>
        </w:r>
        <w:r w:rsidR="00C51EA8" w:rsidDel="00A1470D">
          <w:rPr>
            <w:rFonts w:ascii="Times New Roman" w:hAnsi="Times New Roman" w:cs="Times New Roman"/>
            <w:color w:val="000000" w:themeColor="text1"/>
            <w:sz w:val="28"/>
            <w:szCs w:val="28"/>
          </w:rPr>
          <w:delText xml:space="preserve">et al. </w:delText>
        </w:r>
      </w:del>
      <w:del w:id="539" w:author="Peter Rohde" w:date="2016-10-20T20:37:00Z">
        <w:r w:rsidR="000827DD" w:rsidDel="0085527C">
          <w:rPr>
            <w:rFonts w:ascii="Times New Roman" w:hAnsi="Times New Roman" w:cs="Times New Roman"/>
            <w:color w:val="000000" w:themeColor="text1"/>
            <w:sz w:val="28"/>
            <w:szCs w:val="28"/>
          </w:rPr>
          <w:delText>[</w:delText>
        </w:r>
        <w:r w:rsidR="00C51EA8" w:rsidDel="0085527C">
          <w:rPr>
            <w:rFonts w:ascii="Times New Roman" w:hAnsi="Times New Roman" w:cs="Times New Roman"/>
            <w:color w:val="000000" w:themeColor="text1"/>
            <w:sz w:val="28"/>
            <w:szCs w:val="28"/>
          </w:rPr>
          <w:delText>Science 316, 1316</w:delText>
        </w:r>
        <w:r w:rsidR="00C51EA8" w:rsidRPr="00C51EA8" w:rsidDel="0085527C">
          <w:rPr>
            <w:rFonts w:ascii="Times New Roman" w:hAnsi="Times New Roman" w:cs="Times New Roman"/>
            <w:color w:val="000000" w:themeColor="text1"/>
            <w:sz w:val="28"/>
            <w:szCs w:val="28"/>
          </w:rPr>
          <w:delText>(2007</w:delText>
        </w:r>
      </w:del>
      <w:del w:id="540" w:author="Peter Rohde" w:date="2016-10-20T20:35:00Z">
        <w:r w:rsidR="00C51EA8" w:rsidRPr="00C51EA8" w:rsidDel="00A1470D">
          <w:rPr>
            <w:rFonts w:ascii="Times New Roman" w:hAnsi="Times New Roman" w:cs="Times New Roman"/>
            <w:color w:val="000000" w:themeColor="text1"/>
            <w:sz w:val="28"/>
            <w:szCs w:val="28"/>
          </w:rPr>
          <w:delText>)</w:delText>
        </w:r>
        <w:r w:rsidR="000827DD" w:rsidDel="00A1470D">
          <w:rPr>
            <w:rFonts w:ascii="Times New Roman" w:hAnsi="Times New Roman" w:cs="Times New Roman"/>
            <w:color w:val="000000" w:themeColor="text1"/>
            <w:sz w:val="28"/>
            <w:szCs w:val="28"/>
          </w:rPr>
          <w:delText>]</w:delText>
        </w:r>
        <w:r w:rsidR="00C51EA8" w:rsidDel="00A1470D">
          <w:rPr>
            <w:rFonts w:ascii="Times New Roman" w:hAnsi="Times New Roman" w:cs="Times New Roman"/>
            <w:color w:val="000000" w:themeColor="text1"/>
            <w:sz w:val="28"/>
            <w:szCs w:val="28"/>
          </w:rPr>
          <w:delText xml:space="preserve"> and</w:delText>
        </w:r>
        <w:r w:rsidR="00C51EA8" w:rsidRPr="00C51EA8" w:rsidDel="00A1470D">
          <w:delText xml:space="preserve"> </w:delText>
        </w:r>
        <w:r w:rsidR="00C51EA8" w:rsidRPr="00C51EA8" w:rsidDel="00A1470D">
          <w:rPr>
            <w:rFonts w:ascii="Times New Roman" w:hAnsi="Times New Roman" w:cs="Times New Roman"/>
            <w:color w:val="000000" w:themeColor="text1"/>
            <w:sz w:val="28"/>
            <w:szCs w:val="28"/>
          </w:rPr>
          <w:delText>S. Yuan</w:delText>
        </w:r>
        <w:r w:rsidR="00C51EA8" w:rsidDel="00A1470D">
          <w:rPr>
            <w:rFonts w:ascii="Times New Roman" w:hAnsi="Times New Roman" w:cs="Times New Roman"/>
            <w:color w:val="000000" w:themeColor="text1"/>
            <w:sz w:val="28"/>
            <w:szCs w:val="28"/>
          </w:rPr>
          <w:delText xml:space="preserve"> et al. </w:delText>
        </w:r>
        <w:r w:rsidR="000827DD" w:rsidDel="00A1470D">
          <w:rPr>
            <w:rFonts w:ascii="Times New Roman" w:hAnsi="Times New Roman" w:cs="Times New Roman"/>
            <w:color w:val="000000" w:themeColor="text1"/>
            <w:sz w:val="28"/>
            <w:szCs w:val="28"/>
          </w:rPr>
          <w:delText>[</w:delText>
        </w:r>
      </w:del>
      <w:del w:id="541" w:author="Peter Rohde" w:date="2016-10-20T20:37:00Z">
        <w:r w:rsidR="00C51EA8" w:rsidRPr="00C51EA8" w:rsidDel="0085527C">
          <w:rPr>
            <w:rFonts w:ascii="Times New Roman" w:hAnsi="Times New Roman" w:cs="Times New Roman"/>
            <w:color w:val="000000" w:themeColor="text1"/>
            <w:sz w:val="28"/>
            <w:szCs w:val="28"/>
          </w:rPr>
          <w:delText>Nature 454, 1098 (2008)</w:delText>
        </w:r>
        <w:r w:rsidR="000827DD" w:rsidDel="0085527C">
          <w:rPr>
            <w:rFonts w:ascii="Times New Roman" w:hAnsi="Times New Roman" w:cs="Times New Roman"/>
            <w:color w:val="000000" w:themeColor="text1"/>
            <w:sz w:val="28"/>
            <w:szCs w:val="28"/>
          </w:rPr>
          <w:delText>]</w:delText>
        </w:r>
        <w:r w:rsidR="00AB7EBC" w:rsidDel="0085527C">
          <w:rPr>
            <w:rFonts w:ascii="Times New Roman" w:hAnsi="Times New Roman" w:cs="Times New Roman"/>
            <w:color w:val="000000" w:themeColor="text1"/>
            <w:sz w:val="28"/>
            <w:szCs w:val="28"/>
          </w:rPr>
          <w:delText>.</w:delText>
        </w:r>
      </w:del>
      <w:del w:id="542" w:author="Peter Rohde" w:date="2016-10-20T20:35:00Z">
        <w:r w:rsidR="00AB7EBC" w:rsidRPr="00505D99" w:rsidDel="00A1470D">
          <w:delText xml:space="preserve"> </w:delText>
        </w:r>
      </w:del>
      <w:del w:id="543" w:author="Peter Rohde" w:date="2016-10-20T20:37:00Z">
        <w:r w:rsidR="00910BAD" w:rsidRPr="00910BAD" w:rsidDel="0085527C">
          <w:rPr>
            <w:rFonts w:ascii="Times New Roman" w:hAnsi="Times New Roman" w:cs="Times New Roman"/>
            <w:color w:val="000000" w:themeColor="text1"/>
            <w:sz w:val="28"/>
            <w:szCs w:val="28"/>
          </w:rPr>
          <w:delText xml:space="preserve">In order to develop practical </w:delText>
        </w:r>
        <w:r w:rsidR="00910BAD" w:rsidRPr="00ED52A6" w:rsidDel="0085527C">
          <w:rPr>
            <w:rFonts w:ascii="Times New Roman" w:hAnsi="Times New Roman" w:cs="Times New Roman"/>
            <w:color w:val="000000" w:themeColor="text1"/>
            <w:sz w:val="28"/>
            <w:szCs w:val="28"/>
          </w:rPr>
          <w:delText xml:space="preserve">quantum </w:delText>
        </w:r>
        <w:r w:rsidR="00910BAD" w:rsidRPr="00910BAD" w:rsidDel="0085527C">
          <w:rPr>
            <w:rFonts w:ascii="Times New Roman" w:hAnsi="Times New Roman" w:cs="Times New Roman"/>
            <w:color w:val="000000" w:themeColor="text1"/>
            <w:sz w:val="28"/>
            <w:szCs w:val="28"/>
          </w:rPr>
          <w:delText xml:space="preserve">repeaters, there are many experimental </w:delText>
        </w:r>
        <w:r w:rsidR="00181A42" w:rsidDel="0085527C">
          <w:rPr>
            <w:rFonts w:ascii="Times New Roman" w:hAnsi="Times New Roman" w:cs="Times New Roman"/>
            <w:color w:val="000000" w:themeColor="text1"/>
            <w:sz w:val="28"/>
            <w:szCs w:val="28"/>
          </w:rPr>
          <w:delText>technique</w:delText>
        </w:r>
      </w:del>
      <w:del w:id="544" w:author="Peter Rohde" w:date="2016-10-20T20:36:00Z">
        <w:r w:rsidR="00181A42" w:rsidDel="006B407D">
          <w:rPr>
            <w:rFonts w:ascii="Times New Roman" w:hAnsi="Times New Roman" w:cs="Times New Roman"/>
            <w:color w:val="000000" w:themeColor="text1"/>
            <w:sz w:val="28"/>
            <w:szCs w:val="28"/>
          </w:rPr>
          <w:delText xml:space="preserve"> </w:delText>
        </w:r>
        <w:r w:rsidR="00910BAD" w:rsidRPr="00910BAD" w:rsidDel="006B407D">
          <w:rPr>
            <w:rFonts w:ascii="Times New Roman" w:hAnsi="Times New Roman" w:cs="Times New Roman"/>
            <w:color w:val="000000" w:themeColor="text1"/>
            <w:sz w:val="28"/>
            <w:szCs w:val="28"/>
          </w:rPr>
          <w:delText>needs to develop</w:delText>
        </w:r>
      </w:del>
      <w:del w:id="545" w:author="Peter Rohde" w:date="2016-10-20T20:37:00Z">
        <w:r w:rsidR="00910BAD" w:rsidDel="0085527C">
          <w:rPr>
            <w:rFonts w:ascii="Times New Roman" w:hAnsi="Times New Roman" w:cs="Times New Roman"/>
            <w:color w:val="000000" w:themeColor="text1"/>
            <w:sz w:val="28"/>
            <w:szCs w:val="28"/>
          </w:rPr>
          <w:delText xml:space="preserve">. </w:delText>
        </w:r>
        <w:r w:rsidR="00976F78" w:rsidDel="0085527C">
          <w:rPr>
            <w:rFonts w:ascii="Times New Roman" w:hAnsi="Times New Roman" w:cs="Times New Roman"/>
            <w:color w:val="000000" w:themeColor="text1"/>
            <w:sz w:val="28"/>
            <w:szCs w:val="28"/>
          </w:rPr>
          <w:delText xml:space="preserve">For example, the </w:delText>
        </w:r>
        <w:r w:rsidR="00976F78" w:rsidRPr="00976F78" w:rsidDel="0085527C">
          <w:rPr>
            <w:rFonts w:ascii="Times New Roman" w:hAnsi="Times New Roman" w:cs="Times New Roman"/>
            <w:color w:val="000000" w:themeColor="text1"/>
            <w:sz w:val="28"/>
            <w:szCs w:val="28"/>
          </w:rPr>
          <w:delText>multiplexing</w:delText>
        </w:r>
        <w:r w:rsidR="00976F78" w:rsidDel="0085527C">
          <w:rPr>
            <w:rFonts w:ascii="Times New Roman" w:hAnsi="Times New Roman" w:cs="Times New Roman"/>
            <w:color w:val="000000" w:themeColor="text1"/>
            <w:sz w:val="28"/>
            <w:szCs w:val="28"/>
          </w:rPr>
          <w:delText xml:space="preserve"> technique [</w:delText>
        </w:r>
        <w:r w:rsidR="000827DD" w:rsidDel="0085527C">
          <w:rPr>
            <w:rFonts w:ascii="Times New Roman" w:hAnsi="Times New Roman" w:cs="Times New Roman"/>
            <w:color w:val="000000" w:themeColor="text1"/>
            <w:sz w:val="28"/>
            <w:szCs w:val="28"/>
          </w:rPr>
          <w:delText>Phys. Rev. A 76, 050301(R)</w:delText>
        </w:r>
        <w:r w:rsidR="000827DD" w:rsidRPr="000827DD" w:rsidDel="0085527C">
          <w:rPr>
            <w:rFonts w:ascii="Times New Roman" w:hAnsi="Times New Roman" w:cs="Times New Roman"/>
            <w:color w:val="000000" w:themeColor="text1"/>
            <w:sz w:val="28"/>
            <w:szCs w:val="28"/>
          </w:rPr>
          <w:delText>(2007)</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A 82, 010304(R) (2010)</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113, 053603 (2014)</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98, 060502 (2007)</w:delText>
        </w:r>
        <w:r w:rsidR="00976F78" w:rsidDel="0085527C">
          <w:rPr>
            <w:rFonts w:ascii="Times New Roman" w:hAnsi="Times New Roman" w:cs="Times New Roman"/>
            <w:color w:val="000000" w:themeColor="text1"/>
            <w:sz w:val="28"/>
            <w:szCs w:val="28"/>
          </w:rPr>
          <w:delText xml:space="preserve">], which can be used to construct </w:delText>
        </w:r>
        <w:r w:rsidR="00976F78" w:rsidRPr="00976F78" w:rsidDel="0085527C">
          <w:rPr>
            <w:rFonts w:ascii="Times New Roman" w:hAnsi="Times New Roman" w:cs="Times New Roman"/>
            <w:color w:val="000000" w:themeColor="text1"/>
            <w:sz w:val="28"/>
            <w:szCs w:val="28"/>
          </w:rPr>
          <w:delText>multimode memories</w:delText>
        </w:r>
        <w:r w:rsidR="0064408E" w:rsidDel="0085527C">
          <w:rPr>
            <w:rFonts w:ascii="Times New Roman" w:hAnsi="Times New Roman" w:cs="Times New Roman"/>
            <w:color w:val="000000" w:themeColor="text1"/>
            <w:sz w:val="28"/>
            <w:szCs w:val="28"/>
          </w:rPr>
          <w:delText xml:space="preserve">. </w:delText>
        </w:r>
        <w:r w:rsidR="00447719" w:rsidDel="0085527C">
          <w:rPr>
            <w:rFonts w:ascii="Times New Roman" w:hAnsi="Times New Roman" w:cs="Times New Roman"/>
            <w:color w:val="000000" w:themeColor="text1"/>
            <w:sz w:val="28"/>
            <w:szCs w:val="28"/>
          </w:rPr>
          <w:delText>T</w:delText>
        </w:r>
        <w:r w:rsidR="00447719" w:rsidRPr="0064408E" w:rsidDel="0085527C">
          <w:rPr>
            <w:rFonts w:ascii="Times New Roman" w:hAnsi="Times New Roman" w:cs="Times New Roman"/>
            <w:color w:val="000000" w:themeColor="text1"/>
            <w:sz w:val="28"/>
            <w:szCs w:val="28"/>
          </w:rPr>
          <w:delText>echniques based on non-degenerate photon pair sources</w:delText>
        </w:r>
        <w:r w:rsidR="00447719" w:rsidDel="0085527C">
          <w:rPr>
            <w:rFonts w:ascii="Times New Roman" w:hAnsi="Times New Roman" w:cs="Times New Roman"/>
            <w:color w:val="000000" w:themeColor="text1"/>
            <w:sz w:val="28"/>
            <w:szCs w:val="28"/>
          </w:rPr>
          <w:delText xml:space="preserve"> </w:delText>
        </w:r>
        <w:r w:rsidR="000827DD" w:rsidDel="0085527C">
          <w:rPr>
            <w:rFonts w:ascii="Times New Roman" w:hAnsi="Times New Roman" w:cs="Times New Roman"/>
            <w:color w:val="000000" w:themeColor="text1"/>
            <w:sz w:val="28"/>
            <w:szCs w:val="28"/>
          </w:rPr>
          <w:delText>[Nature 469, 508</w:delText>
        </w:r>
        <w:r w:rsidR="000827DD" w:rsidRPr="000827DD" w:rsidDel="0085527C">
          <w:rPr>
            <w:rFonts w:ascii="Times New Roman" w:hAnsi="Times New Roman" w:cs="Times New Roman"/>
            <w:color w:val="000000" w:themeColor="text1"/>
            <w:sz w:val="28"/>
            <w:szCs w:val="28"/>
          </w:rPr>
          <w:delText>(2011)</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469, 512 (2011)</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Phys. Rev. Lett. 112, 040504 (2014)</w:delText>
        </w:r>
        <w:r w:rsidR="000827DD" w:rsidDel="0085527C">
          <w:rPr>
            <w:rFonts w:ascii="Times New Roman" w:hAnsi="Times New Roman" w:cs="Times New Roman"/>
            <w:color w:val="000000" w:themeColor="text1"/>
            <w:sz w:val="28"/>
            <w:szCs w:val="28"/>
          </w:rPr>
          <w:delText>,</w:delText>
        </w:r>
        <w:r w:rsidR="000827DD" w:rsidRPr="00751EF1" w:rsidDel="0085527C">
          <w:rPr>
            <w:rFonts w:ascii="Times New Roman" w:hAnsi="Times New Roman" w:cs="Times New Roman"/>
            <w:sz w:val="28"/>
            <w:szCs w:val="28"/>
          </w:rPr>
          <w:delText xml:space="preserve"> Phys. Rev. A </w:delText>
        </w:r>
        <w:r w:rsidR="000827DD" w:rsidRPr="00FB36F9" w:rsidDel="0085527C">
          <w:rPr>
            <w:rFonts w:ascii="Times New Roman" w:hAnsi="Times New Roman" w:cs="Times New Roman"/>
            <w:color w:val="000000" w:themeColor="text1"/>
            <w:sz w:val="28"/>
            <w:szCs w:val="28"/>
          </w:rPr>
          <w:delText>92, 012329 (2015)</w:delText>
        </w:r>
        <w:r w:rsidR="000827DD" w:rsidDel="0085527C">
          <w:rPr>
            <w:rFonts w:ascii="Times New Roman" w:hAnsi="Times New Roman" w:cs="Times New Roman"/>
            <w:color w:val="000000" w:themeColor="text1"/>
            <w:sz w:val="28"/>
            <w:szCs w:val="28"/>
          </w:rPr>
          <w:delText>]</w:delText>
        </w:r>
        <w:r w:rsidR="00447719" w:rsidDel="0085527C">
          <w:rPr>
            <w:rFonts w:ascii="Times New Roman" w:hAnsi="Times New Roman" w:cs="Times New Roman"/>
            <w:color w:val="000000" w:themeColor="text1"/>
            <w:sz w:val="28"/>
            <w:szCs w:val="28"/>
          </w:rPr>
          <w:delText xml:space="preserve"> and </w:delText>
        </w:r>
        <w:r w:rsidR="00447719" w:rsidRPr="0064408E" w:rsidDel="0085527C">
          <w:rPr>
            <w:rFonts w:ascii="Times New Roman" w:hAnsi="Times New Roman" w:cs="Times New Roman"/>
            <w:color w:val="000000" w:themeColor="text1"/>
            <w:sz w:val="28"/>
            <w:szCs w:val="28"/>
          </w:rPr>
          <w:delText>quantum frequency conversion</w:delText>
        </w:r>
        <w:r w:rsidR="000827DD" w:rsidDel="0085527C">
          <w:rPr>
            <w:rFonts w:ascii="Times New Roman" w:hAnsi="Times New Roman" w:cs="Times New Roman"/>
            <w:color w:val="000000" w:themeColor="text1"/>
            <w:sz w:val="28"/>
            <w:szCs w:val="28"/>
          </w:rPr>
          <w:delText xml:space="preserve"> [Nature Phys.</w:delText>
        </w:r>
        <w:r w:rsidR="000827DD" w:rsidRPr="000827DD" w:rsidDel="0085527C">
          <w:rPr>
            <w:rFonts w:ascii="Times New Roman" w:hAnsi="Times New Roman" w:cs="Times New Roman"/>
            <w:color w:val="000000" w:themeColor="text1"/>
            <w:sz w:val="28"/>
            <w:szCs w:val="28"/>
          </w:rPr>
          <w:delText>6, 894 (2010)</w:delText>
        </w:r>
        <w:r w:rsidR="000827DD" w:rsidDel="0085527C">
          <w:rPr>
            <w:rFonts w:ascii="Times New Roman" w:hAnsi="Times New Roman" w:cs="Times New Roman"/>
            <w:color w:val="000000" w:themeColor="text1"/>
            <w:sz w:val="28"/>
            <w:szCs w:val="28"/>
          </w:rPr>
          <w:delText>, Nature Commun. 5, 3376</w:delText>
        </w:r>
        <w:r w:rsidR="000827DD" w:rsidRPr="000827DD" w:rsidDel="0085527C">
          <w:rPr>
            <w:rFonts w:ascii="Times New Roman" w:hAnsi="Times New Roman" w:cs="Times New Roman"/>
            <w:color w:val="000000" w:themeColor="text1"/>
            <w:sz w:val="28"/>
            <w:szCs w:val="28"/>
          </w:rPr>
          <w:delText>(2014)</w:delText>
        </w:r>
        <w:r w:rsidR="000827DD" w:rsidDel="0085527C">
          <w:rPr>
            <w:rFonts w:ascii="Times New Roman" w:hAnsi="Times New Roman" w:cs="Times New Roman"/>
            <w:color w:val="000000" w:themeColor="text1"/>
            <w:sz w:val="28"/>
            <w:szCs w:val="28"/>
          </w:rPr>
          <w:delText>]</w:delText>
        </w:r>
        <w:r w:rsidR="00447719" w:rsidRPr="00447719" w:rsidDel="0085527C">
          <w:rPr>
            <w:rFonts w:ascii="Times New Roman" w:hAnsi="Times New Roman" w:cs="Times New Roman"/>
            <w:color w:val="000000" w:themeColor="text1"/>
            <w:sz w:val="28"/>
            <w:szCs w:val="28"/>
          </w:rPr>
          <w:delText xml:space="preserve"> </w:delText>
        </w:r>
        <w:r w:rsidR="00447719" w:rsidRPr="0064408E" w:rsidDel="0085527C">
          <w:rPr>
            <w:rFonts w:ascii="Times New Roman" w:hAnsi="Times New Roman" w:cs="Times New Roman"/>
            <w:color w:val="000000" w:themeColor="text1"/>
            <w:sz w:val="28"/>
            <w:szCs w:val="28"/>
          </w:rPr>
          <w:delText>are being</w:delText>
        </w:r>
        <w:r w:rsidR="00447719" w:rsidDel="0085527C">
          <w:rPr>
            <w:rFonts w:ascii="Times New Roman" w:hAnsi="Times New Roman" w:cs="Times New Roman" w:hint="eastAsia"/>
            <w:color w:val="000000" w:themeColor="text1"/>
            <w:sz w:val="28"/>
            <w:szCs w:val="28"/>
          </w:rPr>
          <w:delText xml:space="preserve"> </w:delText>
        </w:r>
        <w:r w:rsidR="00447719" w:rsidRPr="0064408E" w:rsidDel="0085527C">
          <w:rPr>
            <w:rFonts w:ascii="Times New Roman" w:hAnsi="Times New Roman" w:cs="Times New Roman"/>
            <w:color w:val="000000" w:themeColor="text1"/>
            <w:sz w:val="28"/>
            <w:szCs w:val="28"/>
          </w:rPr>
          <w:delText>developed</w:delText>
        </w:r>
        <w:r w:rsidR="00447719" w:rsidDel="0085527C">
          <w:rPr>
            <w:rFonts w:ascii="Times New Roman" w:hAnsi="Times New Roman" w:cs="Times New Roman"/>
            <w:color w:val="000000" w:themeColor="text1"/>
            <w:sz w:val="28"/>
            <w:szCs w:val="28"/>
          </w:rPr>
          <w:delText xml:space="preserve"> </w:delText>
        </w:r>
        <w:r w:rsidR="0064408E" w:rsidRPr="0064408E" w:rsidDel="0085527C">
          <w:rPr>
            <w:rFonts w:ascii="Times New Roman" w:hAnsi="Times New Roman" w:cs="Times New Roman"/>
            <w:color w:val="000000" w:themeColor="text1"/>
            <w:sz w:val="28"/>
            <w:szCs w:val="28"/>
          </w:rPr>
          <w:delText>to obtain quantum memo</w:delText>
        </w:r>
        <w:r w:rsidR="0064408E" w:rsidDel="0085527C">
          <w:rPr>
            <w:rFonts w:ascii="Times New Roman" w:hAnsi="Times New Roman" w:cs="Times New Roman"/>
            <w:color w:val="000000" w:themeColor="text1"/>
            <w:sz w:val="28"/>
            <w:szCs w:val="28"/>
          </w:rPr>
          <w:delText>ries compatible with photons at</w:delText>
        </w:r>
        <w:r w:rsidR="0064408E" w:rsidDel="0085527C">
          <w:rPr>
            <w:rFonts w:ascii="Times New Roman" w:hAnsi="Times New Roman" w:cs="Times New Roman" w:hint="eastAsia"/>
            <w:color w:val="000000" w:themeColor="text1"/>
            <w:sz w:val="28"/>
            <w:szCs w:val="28"/>
          </w:rPr>
          <w:delText xml:space="preserve"> </w:delText>
        </w:r>
        <w:r w:rsidR="0064408E" w:rsidRPr="0064408E" w:rsidDel="0085527C">
          <w:rPr>
            <w:rFonts w:ascii="Times New Roman" w:hAnsi="Times New Roman" w:cs="Times New Roman"/>
            <w:color w:val="000000" w:themeColor="text1"/>
            <w:sz w:val="28"/>
            <w:szCs w:val="28"/>
          </w:rPr>
          <w:delText>telecom wavelengths</w:delText>
        </w:r>
        <w:r w:rsidR="0064408E" w:rsidDel="0085527C">
          <w:rPr>
            <w:rFonts w:ascii="Times New Roman" w:hAnsi="Times New Roman" w:cs="Times New Roman"/>
            <w:color w:val="000000" w:themeColor="text1"/>
            <w:sz w:val="28"/>
            <w:szCs w:val="28"/>
          </w:rPr>
          <w:delText>.</w:delText>
        </w:r>
      </w:del>
      <w:del w:id="546" w:author="Peter Rohde" w:date="2016-10-20T20:36:00Z">
        <w:r w:rsidR="0064408E" w:rsidDel="00C76083">
          <w:rPr>
            <w:rFonts w:ascii="Times New Roman" w:hAnsi="Times New Roman" w:cs="Times New Roman"/>
            <w:color w:val="000000" w:themeColor="text1"/>
            <w:sz w:val="28"/>
            <w:szCs w:val="28"/>
          </w:rPr>
          <w:delText xml:space="preserve"> </w:delText>
        </w:r>
      </w:del>
      <w:del w:id="547" w:author="Peter Rohde" w:date="2016-10-20T20:37:00Z">
        <w:r w:rsidR="00447719" w:rsidDel="0085527C">
          <w:rPr>
            <w:rFonts w:ascii="Times New Roman" w:hAnsi="Times New Roman" w:cs="Times New Roman"/>
            <w:color w:val="000000" w:themeColor="text1"/>
            <w:sz w:val="28"/>
            <w:szCs w:val="28"/>
          </w:rPr>
          <w:delText>A</w:delText>
        </w:r>
        <w:r w:rsidR="00447719" w:rsidRPr="007D032E" w:rsidDel="0085527C">
          <w:rPr>
            <w:rFonts w:ascii="Times New Roman" w:hAnsi="Times New Roman" w:cs="Times New Roman"/>
            <w:color w:val="000000" w:themeColor="text1"/>
            <w:sz w:val="28"/>
            <w:szCs w:val="28"/>
          </w:rPr>
          <w:delText>side from</w:delText>
        </w:r>
        <w:r w:rsidR="000A3109" w:rsidDel="0085527C">
          <w:rPr>
            <w:rFonts w:ascii="Times New Roman" w:hAnsi="Times New Roman" w:cs="Times New Roman"/>
            <w:color w:val="000000" w:themeColor="text1"/>
            <w:sz w:val="28"/>
            <w:szCs w:val="28"/>
          </w:rPr>
          <w:delText xml:space="preserve"> photonic system, techniques based on other physic</w:delText>
        </w:r>
      </w:del>
      <w:del w:id="548" w:author="Peter Rohde" w:date="2016-10-20T20:36:00Z">
        <w:r w:rsidR="000A3109" w:rsidDel="00C76083">
          <w:rPr>
            <w:rFonts w:ascii="Times New Roman" w:hAnsi="Times New Roman" w:cs="Times New Roman"/>
            <w:color w:val="000000" w:themeColor="text1"/>
            <w:sz w:val="28"/>
            <w:szCs w:val="28"/>
          </w:rPr>
          <w:delText>s</w:delText>
        </w:r>
      </w:del>
      <w:del w:id="549" w:author="Peter Rohde" w:date="2016-10-20T20:37:00Z">
        <w:r w:rsidR="000A3109" w:rsidDel="0085527C">
          <w:rPr>
            <w:rFonts w:ascii="Times New Roman" w:hAnsi="Times New Roman" w:cs="Times New Roman"/>
            <w:color w:val="000000" w:themeColor="text1"/>
            <w:sz w:val="28"/>
            <w:szCs w:val="28"/>
          </w:rPr>
          <w:delText xml:space="preserve"> system have also been developed [</w:delText>
        </w:r>
        <w:r w:rsidR="000827DD" w:rsidDel="0085527C">
          <w:rPr>
            <w:rFonts w:ascii="Times New Roman" w:hAnsi="Times New Roman" w:cs="Times New Roman"/>
            <w:color w:val="000000" w:themeColor="text1"/>
            <w:sz w:val="28"/>
            <w:szCs w:val="28"/>
          </w:rPr>
          <w:delText>Nature Physics 11, 37</w:delText>
        </w:r>
        <w:r w:rsidR="000827DD" w:rsidRPr="000827DD" w:rsidDel="0085527C">
          <w:rPr>
            <w:rFonts w:ascii="Times New Roman" w:hAnsi="Times New Roman" w:cs="Times New Roman"/>
            <w:color w:val="000000" w:themeColor="text1"/>
            <w:sz w:val="28"/>
            <w:szCs w:val="28"/>
          </w:rPr>
          <w:delText>(2015)</w:delText>
        </w:r>
        <w:r w:rsidR="000827DD" w:rsidDel="0085527C">
          <w:rPr>
            <w:rFonts w:ascii="Times New Roman" w:hAnsi="Times New Roman" w:cs="Times New Roman"/>
            <w:color w:val="000000" w:themeColor="text1"/>
            <w:sz w:val="28"/>
            <w:szCs w:val="28"/>
          </w:rPr>
          <w:delText>, Science 337, 72</w:delText>
        </w:r>
        <w:r w:rsidR="000827DD" w:rsidRPr="000827DD" w:rsidDel="0085527C">
          <w:rPr>
            <w:rFonts w:ascii="Times New Roman" w:hAnsi="Times New Roman" w:cs="Times New Roman"/>
            <w:color w:val="000000" w:themeColor="text1"/>
            <w:sz w:val="28"/>
            <w:szCs w:val="28"/>
          </w:rPr>
          <w:delText>(2012)</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484, 195 (2012)</w:delText>
        </w:r>
        <w:r w:rsidR="000827DD" w:rsidDel="0085527C">
          <w:rPr>
            <w:rFonts w:ascii="Times New Roman" w:hAnsi="Times New Roman" w:cs="Times New Roman"/>
            <w:color w:val="000000" w:themeColor="text1"/>
            <w:sz w:val="28"/>
            <w:szCs w:val="28"/>
          </w:rPr>
          <w:delText xml:space="preserve">, </w:delText>
        </w:r>
        <w:r w:rsidR="000827DD" w:rsidRPr="000827DD" w:rsidDel="0085527C">
          <w:rPr>
            <w:rFonts w:ascii="Times New Roman" w:hAnsi="Times New Roman" w:cs="Times New Roman"/>
            <w:color w:val="000000" w:themeColor="text1"/>
            <w:sz w:val="28"/>
            <w:szCs w:val="28"/>
          </w:rPr>
          <w:delText>Nature 497, 86 (2013)</w:delText>
        </w:r>
        <w:r w:rsidR="000A3109" w:rsidDel="0085527C">
          <w:rPr>
            <w:rFonts w:ascii="Times New Roman" w:hAnsi="Times New Roman" w:cs="Times New Roman"/>
            <w:color w:val="000000" w:themeColor="text1"/>
            <w:sz w:val="28"/>
            <w:szCs w:val="28"/>
          </w:rPr>
          <w:delText>].</w:delText>
        </w:r>
        <w:r w:rsidR="000A3109" w:rsidDel="0085527C">
          <w:rPr>
            <w:rFonts w:ascii="Times New Roman" w:hAnsi="Times New Roman" w:cs="Times New Roman" w:hint="eastAsia"/>
            <w:color w:val="000000" w:themeColor="text1"/>
            <w:sz w:val="28"/>
            <w:szCs w:val="28"/>
          </w:rPr>
          <w:delText xml:space="preserve"> </w:delText>
        </w:r>
        <w:r w:rsidR="00181A42" w:rsidRPr="00447719" w:rsidDel="0085527C">
          <w:rPr>
            <w:rFonts w:ascii="Times New Roman" w:hAnsi="Times New Roman" w:cs="Times New Roman"/>
            <w:color w:val="000000" w:themeColor="text1"/>
            <w:sz w:val="28"/>
            <w:szCs w:val="28"/>
          </w:rPr>
          <w:delText>In general,</w:delText>
        </w:r>
        <w:r w:rsidR="00181A42" w:rsidDel="0085527C">
          <w:rPr>
            <w:rFonts w:ascii="Times New Roman" w:hAnsi="Times New Roman" w:cs="Times New Roman"/>
            <w:color w:val="000000" w:themeColor="text1"/>
            <w:sz w:val="28"/>
            <w:szCs w:val="28"/>
          </w:rPr>
          <w:delText xml:space="preserve"> to </w:delText>
        </w:r>
        <w:r w:rsidR="00181A42" w:rsidRPr="00181A42" w:rsidDel="0085527C">
          <w:rPr>
            <w:rFonts w:ascii="Times New Roman" w:hAnsi="Times New Roman" w:cs="Times New Roman"/>
            <w:color w:val="000000" w:themeColor="text1"/>
            <w:sz w:val="28"/>
            <w:szCs w:val="28"/>
          </w:rPr>
          <w:delText>enable scaling up to repeaters with several links</w:delText>
        </w:r>
        <w:r w:rsidR="00181A42" w:rsidDel="0085527C">
          <w:rPr>
            <w:rFonts w:ascii="Times New Roman" w:hAnsi="Times New Roman" w:cs="Times New Roman" w:hint="eastAsia"/>
            <w:color w:val="000000" w:themeColor="text1"/>
            <w:sz w:val="28"/>
            <w:szCs w:val="28"/>
          </w:rPr>
          <w:delText xml:space="preserve">, </w:delText>
        </w:r>
        <w:r w:rsidR="00181A42" w:rsidRPr="00181A42" w:rsidDel="00D121CF">
          <w:rPr>
            <w:rFonts w:ascii="Times New Roman" w:hAnsi="Times New Roman" w:cs="Times New Roman"/>
            <w:color w:val="000000" w:themeColor="text1"/>
            <w:sz w:val="28"/>
            <w:szCs w:val="28"/>
          </w:rPr>
          <w:delText>lot</w:delText>
        </w:r>
        <w:r w:rsidR="00181A42" w:rsidDel="00D121CF">
          <w:rPr>
            <w:rFonts w:ascii="Times New Roman" w:hAnsi="Times New Roman" w:cs="Times New Roman"/>
            <w:color w:val="000000" w:themeColor="text1"/>
            <w:sz w:val="28"/>
            <w:szCs w:val="28"/>
          </w:rPr>
          <w:delText>s</w:delText>
        </w:r>
        <w:r w:rsidR="00181A42" w:rsidRPr="00181A42" w:rsidDel="00D121CF">
          <w:rPr>
            <w:rFonts w:ascii="Times New Roman" w:hAnsi="Times New Roman" w:cs="Times New Roman"/>
            <w:color w:val="000000" w:themeColor="text1"/>
            <w:sz w:val="28"/>
            <w:szCs w:val="28"/>
          </w:rPr>
          <w:delText xml:space="preserve"> of </w:delText>
        </w:r>
        <w:r w:rsidR="00181A42" w:rsidDel="0085527C">
          <w:rPr>
            <w:rFonts w:ascii="Times New Roman" w:hAnsi="Times New Roman" w:cs="Times New Roman"/>
            <w:color w:val="000000" w:themeColor="text1"/>
            <w:sz w:val="28"/>
            <w:szCs w:val="28"/>
          </w:rPr>
          <w:delText>technique</w:delText>
        </w:r>
        <w:r w:rsidR="00181A42" w:rsidRPr="0064408E" w:rsidDel="0085527C">
          <w:rPr>
            <w:rFonts w:ascii="Times New Roman" w:hAnsi="Times New Roman" w:cs="Times New Roman"/>
            <w:color w:val="000000" w:themeColor="text1"/>
            <w:sz w:val="28"/>
            <w:szCs w:val="28"/>
          </w:rPr>
          <w:delText xml:space="preserve"> </w:delText>
        </w:r>
        <w:r w:rsidR="00181A42" w:rsidDel="0085527C">
          <w:rPr>
            <w:rFonts w:ascii="Times New Roman" w:hAnsi="Times New Roman" w:cs="Times New Roman"/>
            <w:color w:val="000000" w:themeColor="text1"/>
            <w:sz w:val="28"/>
            <w:szCs w:val="28"/>
          </w:rPr>
          <w:delText>need to</w:delText>
        </w:r>
        <w:r w:rsidR="00181A42" w:rsidDel="0085527C">
          <w:rPr>
            <w:rFonts w:ascii="Times New Roman" w:hAnsi="Times New Roman" w:cs="Times New Roman" w:hint="eastAsia"/>
            <w:color w:val="000000" w:themeColor="text1"/>
            <w:sz w:val="28"/>
            <w:szCs w:val="28"/>
          </w:rPr>
          <w:delText xml:space="preserve"> </w:delText>
        </w:r>
        <w:r w:rsidR="00181A42" w:rsidRPr="00181A42" w:rsidDel="0085527C">
          <w:rPr>
            <w:rFonts w:ascii="Times New Roman" w:hAnsi="Times New Roman" w:cs="Times New Roman"/>
            <w:color w:val="000000" w:themeColor="text1"/>
            <w:sz w:val="28"/>
            <w:szCs w:val="28"/>
          </w:rPr>
          <w:delText>be considerably improved and simplified</w:delText>
        </w:r>
        <w:r w:rsidR="00181A42" w:rsidDel="0085527C">
          <w:rPr>
            <w:rFonts w:ascii="Times New Roman" w:hAnsi="Times New Roman" w:cs="Times New Roman" w:hint="eastAsia"/>
            <w:color w:val="000000" w:themeColor="text1"/>
            <w:sz w:val="28"/>
            <w:szCs w:val="28"/>
          </w:rPr>
          <w:delText xml:space="preserve">, </w:delText>
        </w:r>
        <w:r w:rsidR="00447719" w:rsidRPr="00447719" w:rsidDel="0085527C">
          <w:rPr>
            <w:rFonts w:ascii="Times New Roman" w:hAnsi="Times New Roman" w:cs="Times New Roman"/>
            <w:color w:val="000000" w:themeColor="text1"/>
            <w:sz w:val="28"/>
            <w:szCs w:val="28"/>
          </w:rPr>
          <w:delText xml:space="preserve">there is still a long way to go before building a </w:delText>
        </w:r>
        <w:r w:rsidR="00447719" w:rsidDel="0085527C">
          <w:rPr>
            <w:rFonts w:ascii="Times New Roman" w:hAnsi="Times New Roman" w:cs="Times New Roman"/>
            <w:color w:val="000000" w:themeColor="text1"/>
            <w:sz w:val="28"/>
            <w:szCs w:val="28"/>
          </w:rPr>
          <w:delText>practical</w:delText>
        </w:r>
        <w:r w:rsidR="00447719" w:rsidDel="0085527C">
          <w:rPr>
            <w:rFonts w:ascii="Times New Roman" w:hAnsi="Times New Roman" w:cs="Times New Roman" w:hint="eastAsia"/>
            <w:color w:val="000000" w:themeColor="text1"/>
            <w:sz w:val="28"/>
            <w:szCs w:val="28"/>
          </w:rPr>
          <w:delText xml:space="preserve"> </w:delText>
        </w:r>
        <w:r w:rsidR="00447719" w:rsidRPr="00447719" w:rsidDel="0085527C">
          <w:rPr>
            <w:rFonts w:ascii="Times New Roman" w:hAnsi="Times New Roman" w:cs="Times New Roman"/>
            <w:color w:val="000000" w:themeColor="text1"/>
            <w:sz w:val="28"/>
            <w:szCs w:val="28"/>
          </w:rPr>
          <w:delText>quantum repeater.</w:delText>
        </w:r>
      </w:del>
    </w:p>
    <w:p w14:paraId="3B394BAC" w14:textId="77777777" w:rsidR="00E62A6B" w:rsidRPr="00FB36F9" w:rsidRDefault="00E62A6B" w:rsidP="00181A42">
      <w:pPr>
        <w:adjustRightInd w:val="0"/>
        <w:snapToGrid w:val="0"/>
        <w:spacing w:line="360" w:lineRule="auto"/>
        <w:ind w:firstLineChars="200" w:firstLine="560"/>
        <w:rPr>
          <w:rFonts w:ascii="Times New Roman" w:hAnsi="Times New Roman" w:cs="Times New Roman"/>
          <w:color w:val="000000" w:themeColor="text1"/>
          <w:sz w:val="28"/>
          <w:szCs w:val="28"/>
        </w:rPr>
      </w:pPr>
    </w:p>
    <w:p w14:paraId="75CE06A7" w14:textId="37B3A154" w:rsidR="000501E5" w:rsidRPr="003E40B8" w:rsidDel="0009277E" w:rsidRDefault="000501E5">
      <w:pPr>
        <w:adjustRightInd w:val="0"/>
        <w:snapToGrid w:val="0"/>
        <w:spacing w:line="360" w:lineRule="auto"/>
        <w:rPr>
          <w:del w:id="550" w:author="Peter Rohde" w:date="2016-10-21T05:29:00Z"/>
          <w:rFonts w:ascii="Times New Roman" w:hAnsi="Times New Roman" w:cs="Times New Roman"/>
          <w:b/>
          <w:color w:val="000000" w:themeColor="text1"/>
          <w:sz w:val="28"/>
          <w:szCs w:val="28"/>
          <w:rPrChange w:id="551" w:author="Peter Rohde" w:date="2016-10-20T19:01:00Z">
            <w:rPr>
              <w:del w:id="552" w:author="Peter Rohde" w:date="2016-10-21T05:29:00Z"/>
            </w:rPr>
          </w:rPrChange>
        </w:rPr>
        <w:pPrChange w:id="553" w:author="Peter Rohde" w:date="2016-10-20T19:01:00Z">
          <w:pPr>
            <w:pStyle w:val="ListParagraph"/>
            <w:numPr>
              <w:numId w:val="1"/>
            </w:numPr>
            <w:adjustRightInd w:val="0"/>
            <w:snapToGrid w:val="0"/>
            <w:spacing w:line="360" w:lineRule="auto"/>
            <w:ind w:left="357" w:firstLineChars="0" w:hanging="357"/>
          </w:pPr>
        </w:pPrChange>
      </w:pPr>
      <w:del w:id="554" w:author="Peter Rohde" w:date="2016-10-21T05:29:00Z">
        <w:r w:rsidRPr="003E40B8" w:rsidDel="0009277E">
          <w:rPr>
            <w:rFonts w:ascii="Times New Roman" w:hAnsi="Times New Roman" w:cs="Times New Roman"/>
            <w:b/>
            <w:color w:val="000000" w:themeColor="text1"/>
            <w:sz w:val="28"/>
            <w:szCs w:val="28"/>
            <w:rPrChange w:id="555" w:author="Peter Rohde" w:date="2016-10-20T19:01:00Z">
              <w:rPr/>
            </w:rPrChange>
          </w:rPr>
          <w:delText>Quantum key distribution</w:delText>
        </w:r>
      </w:del>
    </w:p>
    <w:p w14:paraId="7BE21A58" w14:textId="5A1666BA" w:rsidR="00C8255E" w:rsidRPr="003603EC" w:rsidDel="0009277E" w:rsidRDefault="00F86D70" w:rsidP="00D11693">
      <w:pPr>
        <w:adjustRightInd w:val="0"/>
        <w:snapToGrid w:val="0"/>
        <w:spacing w:line="360" w:lineRule="auto"/>
        <w:ind w:firstLine="420"/>
        <w:rPr>
          <w:del w:id="556" w:author="Peter Rohde" w:date="2016-10-21T05:29:00Z"/>
          <w:rFonts w:ascii="Times New Roman" w:hAnsi="Times New Roman" w:cs="Times New Roman"/>
          <w:color w:val="000000" w:themeColor="text1"/>
          <w:sz w:val="28"/>
          <w:szCs w:val="28"/>
        </w:rPr>
        <w:pPrChange w:id="557" w:author="Peter Rohde" w:date="2016-10-21T05:00:00Z">
          <w:pPr>
            <w:adjustRightInd w:val="0"/>
            <w:snapToGrid w:val="0"/>
            <w:spacing w:line="360" w:lineRule="auto"/>
            <w:ind w:firstLineChars="200" w:firstLine="560"/>
          </w:pPr>
        </w:pPrChange>
      </w:pPr>
      <w:del w:id="558" w:author="Peter Rohde" w:date="2016-10-21T05:29:00Z">
        <w:r w:rsidRPr="00F86D70" w:rsidDel="0009277E">
          <w:rPr>
            <w:rFonts w:ascii="Times New Roman" w:hAnsi="Times New Roman" w:cs="Times New Roman"/>
            <w:color w:val="000000" w:themeColor="text1"/>
            <w:sz w:val="28"/>
            <w:szCs w:val="28"/>
          </w:rPr>
          <w:delText xml:space="preserve">With the development of quantum technology, </w:delText>
        </w:r>
      </w:del>
      <w:del w:id="559" w:author="Peter Rohde" w:date="2016-10-21T04:53:00Z">
        <w:r w:rsidRPr="00F86D70" w:rsidDel="00CB249A">
          <w:rPr>
            <w:rFonts w:ascii="Times New Roman" w:hAnsi="Times New Roman" w:cs="Times New Roman"/>
            <w:color w:val="000000" w:themeColor="text1"/>
            <w:sz w:val="28"/>
            <w:szCs w:val="28"/>
          </w:rPr>
          <w:delText>quantum key distribution</w:delText>
        </w:r>
      </w:del>
      <w:del w:id="560" w:author="Peter Rohde" w:date="2016-10-21T05:29:00Z">
        <w:r w:rsidRPr="00F86D70" w:rsidDel="0009277E">
          <w:rPr>
            <w:rFonts w:ascii="Times New Roman" w:hAnsi="Times New Roman" w:cs="Times New Roman"/>
            <w:color w:val="000000" w:themeColor="text1"/>
            <w:sz w:val="28"/>
            <w:szCs w:val="28"/>
          </w:rPr>
          <w:delText xml:space="preserve"> will gradually </w:delText>
        </w:r>
      </w:del>
      <w:del w:id="561" w:author="Peter Rohde" w:date="2016-10-21T04:53:00Z">
        <w:r w:rsidRPr="00F86D70" w:rsidDel="00CB249A">
          <w:rPr>
            <w:rFonts w:ascii="Times New Roman" w:hAnsi="Times New Roman" w:cs="Times New Roman"/>
            <w:color w:val="000000" w:themeColor="text1"/>
            <w:sz w:val="28"/>
            <w:szCs w:val="28"/>
          </w:rPr>
          <w:delText>enter the practical stage</w:delText>
        </w:r>
      </w:del>
      <w:del w:id="562" w:author="Peter Rohde" w:date="2016-10-21T04:54:00Z">
        <w:r w:rsidDel="00EF67DA">
          <w:rPr>
            <w:rFonts w:ascii="Times New Roman" w:hAnsi="Times New Roman" w:cs="Times New Roman"/>
            <w:color w:val="000000" w:themeColor="text1"/>
            <w:sz w:val="28"/>
            <w:szCs w:val="28"/>
          </w:rPr>
          <w:delText>.</w:delText>
        </w:r>
      </w:del>
      <w:del w:id="563" w:author="Peter Rohde" w:date="2016-10-21T05:29:00Z">
        <w:r w:rsidDel="0009277E">
          <w:rPr>
            <w:rFonts w:ascii="Times New Roman" w:hAnsi="Times New Roman" w:cs="Times New Roman"/>
            <w:color w:val="000000" w:themeColor="text1"/>
            <w:sz w:val="28"/>
            <w:szCs w:val="28"/>
          </w:rPr>
          <w:delText xml:space="preserve"> </w:delText>
        </w:r>
        <w:r w:rsidR="00C8255E" w:rsidRPr="00C86DEE" w:rsidDel="0009277E">
          <w:rPr>
            <w:rFonts w:ascii="Times New Roman" w:hAnsi="Times New Roman" w:cs="Times New Roman"/>
            <w:color w:val="000000" w:themeColor="text1"/>
            <w:sz w:val="28"/>
            <w:szCs w:val="28"/>
          </w:rPr>
          <w:delText xml:space="preserve">Bennett, one of the proposers of BB84 protocol, firstly </w:delText>
        </w:r>
        <w:r w:rsidDel="0009277E">
          <w:rPr>
            <w:rFonts w:ascii="Times New Roman" w:hAnsi="Times New Roman" w:cs="Times New Roman"/>
            <w:color w:val="000000" w:themeColor="text1"/>
            <w:sz w:val="28"/>
            <w:szCs w:val="28"/>
          </w:rPr>
          <w:delText>demonstrated</w:delText>
        </w:r>
        <w:r w:rsidR="00C8255E" w:rsidRPr="00C86DEE" w:rsidDel="0009277E">
          <w:rPr>
            <w:rFonts w:ascii="Times New Roman" w:hAnsi="Times New Roman" w:cs="Times New Roman"/>
            <w:color w:val="000000" w:themeColor="text1"/>
            <w:sz w:val="28"/>
            <w:szCs w:val="28"/>
          </w:rPr>
          <w:delText xml:space="preserve"> the protocol on a</w:delText>
        </w:r>
        <w:r w:rsidR="007926DF" w:rsidRPr="00C86DEE" w:rsidDel="0009277E">
          <w:rPr>
            <w:rFonts w:ascii="Times New Roman" w:hAnsi="Times New Roman" w:cs="Times New Roman"/>
            <w:color w:val="000000" w:themeColor="text1"/>
            <w:sz w:val="28"/>
            <w:szCs w:val="28"/>
          </w:rPr>
          <w:delText>n</w:delText>
        </w:r>
        <w:r w:rsidR="00C8255E" w:rsidRPr="00C86DEE" w:rsidDel="0009277E">
          <w:rPr>
            <w:rFonts w:ascii="Times New Roman" w:hAnsi="Times New Roman" w:cs="Times New Roman"/>
            <w:color w:val="000000" w:themeColor="text1"/>
            <w:sz w:val="28"/>
            <w:szCs w:val="28"/>
          </w:rPr>
          <w:delText xml:space="preserve"> optical platform with distance of 30</w:delText>
        </w:r>
      </w:del>
      <w:del w:id="564" w:author="Peter Rohde" w:date="2016-10-21T04:55:00Z">
        <w:r w:rsidR="00AB7ACA" w:rsidDel="00EF67DA">
          <w:rPr>
            <w:rFonts w:ascii="Times New Roman" w:hAnsi="Times New Roman" w:cs="Times New Roman"/>
            <w:color w:val="000000" w:themeColor="text1"/>
            <w:sz w:val="28"/>
            <w:szCs w:val="28"/>
          </w:rPr>
          <w:delText xml:space="preserve"> </w:delText>
        </w:r>
      </w:del>
      <w:del w:id="565" w:author="Peter Rohde" w:date="2016-10-21T05:29:00Z">
        <w:r w:rsidR="00C8255E" w:rsidRPr="00C86DEE" w:rsidDel="0009277E">
          <w:rPr>
            <w:rFonts w:ascii="Times New Roman" w:hAnsi="Times New Roman" w:cs="Times New Roman"/>
            <w:color w:val="000000" w:themeColor="text1"/>
            <w:sz w:val="28"/>
            <w:szCs w:val="28"/>
          </w:rPr>
          <w:delText>cm</w:delText>
        </w:r>
        <w:r w:rsidR="00AB7ACA" w:rsidDel="0009277E">
          <w:rPr>
            <w:rFonts w:ascii="Times New Roman" w:hAnsi="Times New Roman" w:cs="Times New Roman"/>
            <w:color w:val="000000" w:themeColor="text1"/>
            <w:sz w:val="28"/>
            <w:szCs w:val="28"/>
          </w:rPr>
          <w:delText xml:space="preserve"> [Journal of Cryptology,</w:delText>
        </w:r>
        <w:r w:rsidR="00AB7ACA" w:rsidDel="0009277E">
          <w:rPr>
            <w:rFonts w:ascii="Times New Roman" w:hAnsi="Times New Roman" w:cs="Times New Roman" w:hint="eastAsia"/>
            <w:color w:val="000000" w:themeColor="text1"/>
            <w:sz w:val="28"/>
            <w:szCs w:val="28"/>
          </w:rPr>
          <w:delText xml:space="preserve"> </w:delText>
        </w:r>
        <w:r w:rsidR="00AB7ACA" w:rsidRPr="00AB7ACA" w:rsidDel="0009277E">
          <w:rPr>
            <w:rFonts w:ascii="Times New Roman" w:hAnsi="Times New Roman" w:cs="Times New Roman"/>
            <w:color w:val="000000" w:themeColor="text1"/>
            <w:sz w:val="28"/>
            <w:szCs w:val="28"/>
          </w:rPr>
          <w:delText>1992, 5(1):3–28</w:delText>
        </w:r>
        <w:r w:rsidR="00AB7ACA" w:rsidDel="0009277E">
          <w:rPr>
            <w:rFonts w:ascii="Times New Roman" w:hAnsi="Times New Roman" w:cs="Times New Roman"/>
            <w:color w:val="000000" w:themeColor="text1"/>
            <w:sz w:val="28"/>
            <w:szCs w:val="28"/>
          </w:rPr>
          <w:delText xml:space="preserve">]. </w:delText>
        </w:r>
      </w:del>
      <w:del w:id="566" w:author="Peter Rohde" w:date="2016-10-21T04:55:00Z">
        <w:r w:rsidR="005419EA" w:rsidRPr="005419EA" w:rsidDel="00EF67DA">
          <w:rPr>
            <w:rFonts w:ascii="Times New Roman" w:hAnsi="Times New Roman" w:cs="Times New Roman"/>
            <w:color w:val="000000" w:themeColor="text1"/>
            <w:sz w:val="28"/>
            <w:szCs w:val="28"/>
          </w:rPr>
          <w:delText>After that</w:delText>
        </w:r>
      </w:del>
      <w:del w:id="567" w:author="Peter Rohde" w:date="2016-10-21T05:29:00Z">
        <w:r w:rsidR="005419EA" w:rsidRPr="005419EA" w:rsidDel="0009277E">
          <w:rPr>
            <w:rFonts w:ascii="Times New Roman" w:hAnsi="Times New Roman" w:cs="Times New Roman"/>
            <w:color w:val="000000" w:themeColor="text1"/>
            <w:sz w:val="28"/>
            <w:szCs w:val="28"/>
          </w:rPr>
          <w:delText xml:space="preserve">, </w:delText>
        </w:r>
      </w:del>
      <w:del w:id="568" w:author="Peter Rohde" w:date="2016-10-21T04:55:00Z">
        <w:r w:rsidR="005419EA" w:rsidRPr="005419EA" w:rsidDel="00EF67DA">
          <w:rPr>
            <w:rFonts w:ascii="Times New Roman" w:hAnsi="Times New Roman" w:cs="Times New Roman"/>
            <w:color w:val="000000" w:themeColor="text1"/>
            <w:sz w:val="28"/>
            <w:szCs w:val="28"/>
          </w:rPr>
          <w:delText xml:space="preserve">Experiments </w:delText>
        </w:r>
      </w:del>
      <w:del w:id="569" w:author="Peter Rohde" w:date="2016-10-21T05:29:00Z">
        <w:r w:rsidR="005419EA" w:rsidDel="0009277E">
          <w:rPr>
            <w:rFonts w:ascii="Times New Roman" w:hAnsi="Times New Roman" w:cs="Times New Roman"/>
            <w:color w:val="000000" w:themeColor="text1"/>
            <w:sz w:val="28"/>
            <w:szCs w:val="28"/>
          </w:rPr>
          <w:delText xml:space="preserve">have </w:delText>
        </w:r>
      </w:del>
      <w:del w:id="570" w:author="Peter Rohde" w:date="2016-10-21T04:55:00Z">
        <w:r w:rsidR="005419EA" w:rsidDel="00EF67DA">
          <w:rPr>
            <w:rFonts w:ascii="Times New Roman" w:hAnsi="Times New Roman" w:cs="Times New Roman" w:hint="eastAsia"/>
            <w:color w:val="000000" w:themeColor="text1"/>
            <w:sz w:val="28"/>
            <w:szCs w:val="28"/>
          </w:rPr>
          <w:delText>been</w:delText>
        </w:r>
        <w:r w:rsidR="005419EA" w:rsidDel="00EF67DA">
          <w:rPr>
            <w:rFonts w:ascii="Times New Roman" w:hAnsi="Times New Roman" w:cs="Times New Roman"/>
            <w:color w:val="000000" w:themeColor="text1"/>
            <w:sz w:val="28"/>
            <w:szCs w:val="28"/>
          </w:rPr>
          <w:delText xml:space="preserve"> </w:delText>
        </w:r>
      </w:del>
      <w:del w:id="571" w:author="Peter Rohde" w:date="2016-10-21T05:29:00Z">
        <w:r w:rsidR="005419EA" w:rsidDel="0009277E">
          <w:rPr>
            <w:rFonts w:ascii="Times New Roman" w:hAnsi="Times New Roman" w:cs="Times New Roman"/>
            <w:color w:val="000000" w:themeColor="text1"/>
            <w:sz w:val="28"/>
            <w:szCs w:val="28"/>
          </w:rPr>
          <w:delText xml:space="preserve">developed rapidly </w:delText>
        </w:r>
        <w:r w:rsidR="005419EA" w:rsidRPr="005419EA" w:rsidDel="0009277E">
          <w:rPr>
            <w:rFonts w:ascii="Times New Roman" w:hAnsi="Times New Roman" w:cs="Times New Roman"/>
            <w:color w:val="000000" w:themeColor="text1"/>
            <w:sz w:val="28"/>
            <w:szCs w:val="28"/>
          </w:rPr>
          <w:delText xml:space="preserve">from indoor to outdoors, </w:delText>
        </w:r>
        <w:r w:rsidR="005419EA" w:rsidDel="0009277E">
          <w:rPr>
            <w:rFonts w:ascii="Times New Roman" w:hAnsi="Times New Roman" w:cs="Times New Roman"/>
            <w:color w:val="000000" w:themeColor="text1"/>
            <w:sz w:val="28"/>
            <w:szCs w:val="28"/>
          </w:rPr>
          <w:delText xml:space="preserve">and </w:delText>
        </w:r>
        <w:r w:rsidR="005419EA" w:rsidRPr="005419EA" w:rsidDel="0009277E">
          <w:rPr>
            <w:rFonts w:ascii="Times New Roman" w:hAnsi="Times New Roman" w:cs="Times New Roman"/>
            <w:color w:val="000000" w:themeColor="text1"/>
            <w:sz w:val="28"/>
            <w:szCs w:val="28"/>
          </w:rPr>
          <w:delText>from short distance to long distance</w:delText>
        </w:r>
        <w:r w:rsidR="005419EA" w:rsidDel="0009277E">
          <w:rPr>
            <w:rFonts w:ascii="Times New Roman" w:hAnsi="Times New Roman" w:cs="Times New Roman"/>
            <w:color w:val="000000" w:themeColor="text1"/>
            <w:sz w:val="28"/>
            <w:szCs w:val="28"/>
          </w:rPr>
          <w:delText>.</w:delText>
        </w:r>
      </w:del>
      <w:del w:id="572" w:author="Peter Rohde" w:date="2016-10-21T04:55:00Z">
        <w:r w:rsidR="005419EA" w:rsidDel="00EF67DA">
          <w:rPr>
            <w:rFonts w:ascii="Times New Roman" w:hAnsi="Times New Roman" w:cs="Times New Roman" w:hint="eastAsia"/>
            <w:color w:val="000000" w:themeColor="text1"/>
            <w:sz w:val="28"/>
            <w:szCs w:val="28"/>
          </w:rPr>
          <w:delText xml:space="preserve"> </w:delText>
        </w:r>
      </w:del>
      <w:del w:id="573" w:author="Peter Rohde" w:date="2016-10-21T05:29:00Z">
        <w:r w:rsidR="00C8255E" w:rsidRPr="00C86DEE" w:rsidDel="0009277E">
          <w:rPr>
            <w:rFonts w:ascii="Times New Roman" w:hAnsi="Times New Roman" w:cs="Times New Roman"/>
            <w:color w:val="000000" w:themeColor="text1"/>
            <w:sz w:val="28"/>
            <w:szCs w:val="28"/>
          </w:rPr>
          <w:delText xml:space="preserve">In 1993, </w:delText>
        </w:r>
      </w:del>
      <w:del w:id="574" w:author="Peter Rohde" w:date="2016-10-21T04:56:00Z">
        <w:r w:rsidR="00C8255E" w:rsidRPr="00C86DEE" w:rsidDel="006C46E4">
          <w:rPr>
            <w:rFonts w:ascii="Times New Roman" w:hAnsi="Times New Roman" w:cs="Times New Roman"/>
            <w:color w:val="000000" w:themeColor="text1"/>
            <w:sz w:val="28"/>
            <w:szCs w:val="28"/>
          </w:rPr>
          <w:delText xml:space="preserve">Muller </w:delText>
        </w:r>
      </w:del>
      <w:del w:id="575" w:author="Peter Rohde" w:date="2016-10-21T05:29:00Z">
        <w:r w:rsidR="00C8255E" w:rsidRPr="00C86DEE" w:rsidDel="0009277E">
          <w:rPr>
            <w:rFonts w:ascii="Times New Roman" w:hAnsi="Times New Roman" w:cs="Times New Roman"/>
            <w:color w:val="000000" w:themeColor="text1"/>
            <w:sz w:val="28"/>
            <w:szCs w:val="28"/>
          </w:rPr>
          <w:delText xml:space="preserve">experimentally demonstrated quantum cryptography using polarized photons in optical </w:delText>
        </w:r>
        <w:r w:rsidR="003C51C8" w:rsidRPr="00C86DEE" w:rsidDel="0009277E">
          <w:rPr>
            <w:rFonts w:ascii="Times New Roman" w:hAnsi="Times New Roman" w:cs="Times New Roman"/>
            <w:color w:val="000000" w:themeColor="text1"/>
            <w:sz w:val="28"/>
            <w:szCs w:val="28"/>
          </w:rPr>
          <w:delText>fiber</w:delText>
        </w:r>
        <w:r w:rsidR="00C8255E" w:rsidRPr="00C86DEE" w:rsidDel="0009277E">
          <w:rPr>
            <w:rFonts w:ascii="Times New Roman" w:hAnsi="Times New Roman" w:cs="Times New Roman"/>
            <w:color w:val="000000" w:themeColor="text1"/>
            <w:sz w:val="28"/>
            <w:szCs w:val="28"/>
          </w:rPr>
          <w:delText xml:space="preserve"> over more than 1</w:delText>
        </w:r>
      </w:del>
      <w:del w:id="576" w:author="Peter Rohde" w:date="2016-10-21T04:56:00Z">
        <w:r w:rsidR="00C8255E" w:rsidRPr="00C86DEE" w:rsidDel="006C46E4">
          <w:rPr>
            <w:rFonts w:ascii="Times New Roman" w:hAnsi="Times New Roman" w:cs="Times New Roman"/>
            <w:color w:val="000000" w:themeColor="text1"/>
            <w:sz w:val="28"/>
            <w:szCs w:val="28"/>
          </w:rPr>
          <w:delText xml:space="preserve"> </w:delText>
        </w:r>
      </w:del>
      <w:del w:id="577" w:author="Peter Rohde" w:date="2016-10-21T05:29:00Z">
        <w:r w:rsidR="00C8255E" w:rsidRPr="00C86DEE" w:rsidDel="0009277E">
          <w:rPr>
            <w:rFonts w:ascii="Times New Roman" w:hAnsi="Times New Roman" w:cs="Times New Roman"/>
            <w:color w:val="000000" w:themeColor="text1"/>
            <w:sz w:val="28"/>
            <w:szCs w:val="28"/>
          </w:rPr>
          <w:delText>km</w:delText>
        </w:r>
      </w:del>
      <w:del w:id="578" w:author="Peter Rohde" w:date="2016-10-21T04:56:00Z">
        <w:r w:rsidR="00AB7ACA" w:rsidDel="006C46E4">
          <w:rPr>
            <w:rFonts w:ascii="Times New Roman" w:hAnsi="Times New Roman" w:cs="Times New Roman"/>
            <w:color w:val="000000" w:themeColor="text1"/>
            <w:sz w:val="28"/>
            <w:szCs w:val="28"/>
          </w:rPr>
          <w:delText xml:space="preserve"> </w:delText>
        </w:r>
      </w:del>
      <w:del w:id="579" w:author="Peter Rohde" w:date="2016-10-21T04:55:00Z">
        <w:r w:rsidR="00AB7ACA" w:rsidDel="006C46E4">
          <w:rPr>
            <w:rFonts w:ascii="Times New Roman" w:hAnsi="Times New Roman" w:cs="Times New Roman"/>
            <w:color w:val="000000" w:themeColor="text1"/>
            <w:sz w:val="28"/>
            <w:szCs w:val="28"/>
          </w:rPr>
          <w:delText>[</w:delText>
        </w:r>
        <w:r w:rsidDel="006C46E4">
          <w:rPr>
            <w:rFonts w:ascii="Times New Roman" w:hAnsi="Times New Roman" w:cs="Times New Roman"/>
            <w:color w:val="000000" w:themeColor="text1"/>
            <w:sz w:val="28"/>
            <w:szCs w:val="28"/>
          </w:rPr>
          <w:delText>Europhysics Letters</w:delText>
        </w:r>
        <w:r w:rsidR="00AB7ACA" w:rsidRPr="00AB7ACA" w:rsidDel="006C46E4">
          <w:rPr>
            <w:rFonts w:ascii="Times New Roman" w:hAnsi="Times New Roman" w:cs="Times New Roman"/>
            <w:color w:val="000000" w:themeColor="text1"/>
            <w:sz w:val="28"/>
            <w:szCs w:val="28"/>
          </w:rPr>
          <w:delText>, 1993, 23(6):383</w:delText>
        </w:r>
        <w:r w:rsidR="00AB7ACA" w:rsidDel="006C46E4">
          <w:rPr>
            <w:rFonts w:ascii="Times New Roman" w:hAnsi="Times New Roman" w:cs="Times New Roman"/>
            <w:color w:val="000000" w:themeColor="text1"/>
            <w:sz w:val="28"/>
            <w:szCs w:val="28"/>
          </w:rPr>
          <w:delText>]</w:delText>
        </w:r>
        <w:r w:rsidR="00C8255E" w:rsidRPr="00C86DEE" w:rsidDel="006C46E4">
          <w:rPr>
            <w:rFonts w:ascii="Times New Roman" w:hAnsi="Times New Roman" w:cs="Times New Roman"/>
            <w:color w:val="000000" w:themeColor="text1"/>
            <w:sz w:val="28"/>
            <w:szCs w:val="28"/>
          </w:rPr>
          <w:delText xml:space="preserve">; </w:delText>
        </w:r>
      </w:del>
      <w:del w:id="580" w:author="Peter Rohde" w:date="2016-10-21T04:56:00Z">
        <w:r w:rsidR="00C8255E" w:rsidRPr="00C86DEE" w:rsidDel="006C46E4">
          <w:rPr>
            <w:rFonts w:ascii="Times New Roman" w:hAnsi="Times New Roman" w:cs="Times New Roman"/>
            <w:color w:val="000000" w:themeColor="text1"/>
            <w:sz w:val="28"/>
            <w:szCs w:val="28"/>
          </w:rPr>
          <w:delText>Townsend</w:delText>
        </w:r>
      </w:del>
      <w:del w:id="581" w:author="Peter Rohde" w:date="2016-10-21T05:29:00Z">
        <w:r w:rsidR="00C8255E" w:rsidRPr="00C86DEE" w:rsidDel="0009277E">
          <w:rPr>
            <w:rFonts w:ascii="Times New Roman" w:hAnsi="Times New Roman" w:cs="Times New Roman"/>
            <w:color w:val="000000" w:themeColor="text1"/>
            <w:sz w:val="28"/>
            <w:szCs w:val="28"/>
          </w:rPr>
          <w:delText xml:space="preserve"> operated QKD experiment over 10</w:delText>
        </w:r>
      </w:del>
      <w:del w:id="582" w:author="Peter Rohde" w:date="2016-10-21T04:56:00Z">
        <w:r w:rsidR="00C8255E" w:rsidRPr="00C86DEE" w:rsidDel="006C46E4">
          <w:rPr>
            <w:rFonts w:ascii="Times New Roman" w:hAnsi="Times New Roman" w:cs="Times New Roman"/>
            <w:color w:val="000000" w:themeColor="text1"/>
            <w:sz w:val="28"/>
            <w:szCs w:val="28"/>
          </w:rPr>
          <w:delText xml:space="preserve"> </w:delText>
        </w:r>
      </w:del>
      <w:del w:id="583" w:author="Peter Rohde" w:date="2016-10-21T05:29:00Z">
        <w:r w:rsidR="00C8255E" w:rsidRPr="00C86DEE" w:rsidDel="0009277E">
          <w:rPr>
            <w:rFonts w:ascii="Times New Roman" w:hAnsi="Times New Roman" w:cs="Times New Roman"/>
            <w:color w:val="000000" w:themeColor="text1"/>
            <w:sz w:val="28"/>
            <w:szCs w:val="28"/>
          </w:rPr>
          <w:delText>km using phase</w:delText>
        </w:r>
      </w:del>
      <w:del w:id="584" w:author="Peter Rohde" w:date="2016-10-21T04:56:00Z">
        <w:r w:rsidR="00C8255E" w:rsidRPr="00C86DEE" w:rsidDel="006C46E4">
          <w:rPr>
            <w:rFonts w:ascii="Times New Roman" w:hAnsi="Times New Roman" w:cs="Times New Roman"/>
            <w:color w:val="000000" w:themeColor="text1"/>
            <w:sz w:val="28"/>
            <w:szCs w:val="28"/>
          </w:rPr>
          <w:delText xml:space="preserve"> </w:delText>
        </w:r>
      </w:del>
      <w:del w:id="585" w:author="Peter Rohde" w:date="2016-10-21T05:29:00Z">
        <w:r w:rsidR="00C8255E" w:rsidRPr="00C86DEE" w:rsidDel="0009277E">
          <w:rPr>
            <w:rFonts w:ascii="Times New Roman" w:hAnsi="Times New Roman" w:cs="Times New Roman"/>
            <w:color w:val="000000" w:themeColor="text1"/>
            <w:sz w:val="28"/>
            <w:szCs w:val="28"/>
          </w:rPr>
          <w:delText>encoding</w:delText>
        </w:r>
      </w:del>
      <w:del w:id="586" w:author="Peter Rohde" w:date="2016-10-21T04:56:00Z">
        <w:r w:rsidR="00A03E89" w:rsidDel="006C46E4">
          <w:rPr>
            <w:rFonts w:ascii="Times New Roman" w:hAnsi="Times New Roman" w:cs="Times New Roman"/>
            <w:color w:val="000000" w:themeColor="text1"/>
            <w:sz w:val="28"/>
            <w:szCs w:val="28"/>
          </w:rPr>
          <w:delText xml:space="preserve"> [Electronics</w:delText>
        </w:r>
        <w:r w:rsidR="00A03E89" w:rsidDel="006C46E4">
          <w:rPr>
            <w:rFonts w:ascii="Times New Roman" w:hAnsi="Times New Roman" w:cs="Times New Roman" w:hint="eastAsia"/>
            <w:color w:val="000000" w:themeColor="text1"/>
            <w:sz w:val="28"/>
            <w:szCs w:val="28"/>
          </w:rPr>
          <w:delText xml:space="preserve"> </w:delText>
        </w:r>
        <w:r w:rsidR="00A03E89" w:rsidDel="006C46E4">
          <w:rPr>
            <w:rFonts w:ascii="Times New Roman" w:hAnsi="Times New Roman" w:cs="Times New Roman"/>
            <w:color w:val="000000" w:themeColor="text1"/>
            <w:sz w:val="28"/>
            <w:szCs w:val="28"/>
          </w:rPr>
          <w:delText>Letters, 1993, 29(7):634–635]</w:delText>
        </w:r>
      </w:del>
      <w:del w:id="587" w:author="Peter Rohde" w:date="2016-10-21T05:29:00Z">
        <w:r w:rsidR="00C8255E" w:rsidRPr="00C86DEE" w:rsidDel="0009277E">
          <w:rPr>
            <w:rFonts w:ascii="Times New Roman" w:hAnsi="Times New Roman" w:cs="Times New Roman"/>
            <w:color w:val="000000" w:themeColor="text1"/>
            <w:sz w:val="28"/>
            <w:szCs w:val="28"/>
          </w:rPr>
          <w:delText xml:space="preserve">. In 1995, </w:delText>
        </w:r>
      </w:del>
      <w:del w:id="588" w:author="Peter Rohde" w:date="2016-10-21T04:56:00Z">
        <w:r w:rsidR="00C8255E" w:rsidRPr="00C86DEE" w:rsidDel="00863B3F">
          <w:rPr>
            <w:rFonts w:ascii="Times New Roman" w:hAnsi="Times New Roman" w:cs="Times New Roman"/>
            <w:color w:val="000000" w:themeColor="text1"/>
            <w:sz w:val="28"/>
            <w:szCs w:val="28"/>
          </w:rPr>
          <w:delText xml:space="preserve">Stucki et al. </w:delText>
        </w:r>
      </w:del>
      <w:del w:id="589" w:author="Peter Rohde" w:date="2016-10-21T05:29:00Z">
        <w:r w:rsidR="009D59F7" w:rsidDel="0009277E">
          <w:rPr>
            <w:rFonts w:ascii="Times New Roman" w:hAnsi="Times New Roman" w:cs="Times New Roman"/>
            <w:color w:val="000000" w:themeColor="text1"/>
            <w:sz w:val="28"/>
            <w:szCs w:val="28"/>
          </w:rPr>
          <w:delText>[</w:delText>
        </w:r>
        <w:r w:rsidR="009D59F7" w:rsidRPr="009D59F7" w:rsidDel="0009277E">
          <w:rPr>
            <w:rFonts w:ascii="Times New Roman" w:hAnsi="Times New Roman" w:cs="Times New Roman"/>
            <w:color w:val="000000" w:themeColor="text1"/>
            <w:sz w:val="28"/>
            <w:szCs w:val="28"/>
          </w:rPr>
          <w:delText>quant-ph/0203118, 2002</w:delText>
        </w:r>
        <w:r w:rsidR="009D59F7" w:rsidDel="0009277E">
          <w:rPr>
            <w:rFonts w:ascii="Times New Roman" w:hAnsi="Times New Roman" w:cs="Times New Roman"/>
            <w:color w:val="000000" w:themeColor="text1"/>
            <w:sz w:val="28"/>
            <w:szCs w:val="28"/>
          </w:rPr>
          <w:delText xml:space="preserve">] </w:delText>
        </w:r>
      </w:del>
      <w:del w:id="590" w:author="Peter Rohde" w:date="2016-10-21T04:56:00Z">
        <w:r w:rsidR="00C8255E" w:rsidRPr="00C86DEE" w:rsidDel="00863B3F">
          <w:rPr>
            <w:rFonts w:ascii="Times New Roman" w:hAnsi="Times New Roman" w:cs="Times New Roman"/>
            <w:color w:val="000000" w:themeColor="text1"/>
            <w:sz w:val="28"/>
            <w:szCs w:val="28"/>
          </w:rPr>
          <w:delText xml:space="preserve">in Gisin's group </w:delText>
        </w:r>
      </w:del>
      <w:del w:id="591" w:author="Peter Rohde" w:date="2016-10-21T05:29:00Z">
        <w:r w:rsidR="00C8255E" w:rsidRPr="00C86DEE" w:rsidDel="0009277E">
          <w:rPr>
            <w:rFonts w:ascii="Times New Roman" w:hAnsi="Times New Roman" w:cs="Times New Roman"/>
            <w:color w:val="000000" w:themeColor="text1"/>
            <w:sz w:val="28"/>
            <w:szCs w:val="28"/>
          </w:rPr>
          <w:delText xml:space="preserve">realized </w:delText>
        </w:r>
        <w:r w:rsidR="00181A42" w:rsidDel="0009277E">
          <w:rPr>
            <w:rFonts w:ascii="Times New Roman" w:hAnsi="Times New Roman" w:cs="Times New Roman"/>
            <w:color w:val="000000" w:themeColor="text1"/>
            <w:sz w:val="28"/>
            <w:szCs w:val="28"/>
          </w:rPr>
          <w:delText xml:space="preserve">an </w:delText>
        </w:r>
        <w:r w:rsidR="00C8255E" w:rsidRPr="00C86DEE" w:rsidDel="0009277E">
          <w:rPr>
            <w:rFonts w:ascii="Times New Roman" w:hAnsi="Times New Roman" w:cs="Times New Roman"/>
            <w:color w:val="000000" w:themeColor="text1"/>
            <w:sz w:val="28"/>
            <w:szCs w:val="28"/>
          </w:rPr>
          <w:delText xml:space="preserve">experiment </w:delText>
        </w:r>
      </w:del>
      <w:del w:id="592" w:author="Peter Rohde" w:date="2016-10-21T04:56:00Z">
        <w:r w:rsidR="00181A42" w:rsidDel="00863B3F">
          <w:rPr>
            <w:rFonts w:ascii="Times New Roman" w:hAnsi="Times New Roman" w:cs="Times New Roman"/>
            <w:color w:val="000000" w:themeColor="text1"/>
            <w:sz w:val="28"/>
            <w:szCs w:val="28"/>
          </w:rPr>
          <w:delText xml:space="preserve">at </w:delText>
        </w:r>
        <w:r w:rsidR="00C8255E" w:rsidRPr="00C86DEE" w:rsidDel="00863B3F">
          <w:rPr>
            <w:rFonts w:ascii="Times New Roman" w:hAnsi="Times New Roman" w:cs="Times New Roman"/>
            <w:color w:val="000000" w:themeColor="text1"/>
            <w:sz w:val="28"/>
            <w:szCs w:val="28"/>
          </w:rPr>
          <w:delText xml:space="preserve">outdoors </w:delText>
        </w:r>
      </w:del>
      <w:del w:id="593" w:author="Peter Rohde" w:date="2016-10-21T05:29:00Z">
        <w:r w:rsidR="00C8255E" w:rsidRPr="00C86DEE" w:rsidDel="0009277E">
          <w:rPr>
            <w:rFonts w:ascii="Times New Roman" w:hAnsi="Times New Roman" w:cs="Times New Roman"/>
            <w:color w:val="000000" w:themeColor="text1"/>
            <w:sz w:val="28"/>
            <w:szCs w:val="28"/>
          </w:rPr>
          <w:delText xml:space="preserve">over 67km using </w:delText>
        </w:r>
        <w:r w:rsidR="005419EA" w:rsidDel="0009277E">
          <w:rPr>
            <w:rFonts w:ascii="Times New Roman" w:hAnsi="Times New Roman" w:cs="Times New Roman"/>
            <w:color w:val="000000" w:themeColor="text1"/>
            <w:sz w:val="28"/>
            <w:szCs w:val="28"/>
          </w:rPr>
          <w:delText xml:space="preserve">a </w:delText>
        </w:r>
        <w:r w:rsidR="00C8255E" w:rsidRPr="00C86DEE" w:rsidDel="0009277E">
          <w:rPr>
            <w:rFonts w:ascii="Times New Roman" w:hAnsi="Times New Roman" w:cs="Times New Roman"/>
            <w:color w:val="000000" w:themeColor="text1"/>
            <w:sz w:val="28"/>
            <w:szCs w:val="28"/>
          </w:rPr>
          <w:delText>plug</w:delText>
        </w:r>
      </w:del>
      <w:del w:id="594" w:author="Peter Rohde" w:date="2016-10-21T04:56:00Z">
        <w:r w:rsidR="00C8255E" w:rsidRPr="00C86DEE" w:rsidDel="00C84DC3">
          <w:rPr>
            <w:rFonts w:ascii="Times New Roman" w:hAnsi="Times New Roman" w:cs="Times New Roman"/>
            <w:color w:val="000000" w:themeColor="text1"/>
            <w:sz w:val="28"/>
            <w:szCs w:val="28"/>
          </w:rPr>
          <w:delText>&amp;</w:delText>
        </w:r>
      </w:del>
      <w:del w:id="595" w:author="Peter Rohde" w:date="2016-10-21T05:29:00Z">
        <w:r w:rsidR="00C8255E" w:rsidRPr="00C86DEE" w:rsidDel="0009277E">
          <w:rPr>
            <w:rFonts w:ascii="Times New Roman" w:hAnsi="Times New Roman" w:cs="Times New Roman"/>
            <w:color w:val="000000" w:themeColor="text1"/>
            <w:sz w:val="28"/>
            <w:szCs w:val="28"/>
          </w:rPr>
          <w:delText xml:space="preserve">play system to </w:delText>
        </w:r>
      </w:del>
      <w:del w:id="596" w:author="Peter Rohde" w:date="2016-10-21T04:57:00Z">
        <w:r w:rsidR="00C8255E" w:rsidRPr="00C86DEE" w:rsidDel="002E5FA6">
          <w:rPr>
            <w:rFonts w:ascii="Times New Roman" w:hAnsi="Times New Roman" w:cs="Times New Roman"/>
            <w:color w:val="000000" w:themeColor="text1"/>
            <w:sz w:val="28"/>
            <w:szCs w:val="28"/>
          </w:rPr>
          <w:delText xml:space="preserve">keep </w:delText>
        </w:r>
      </w:del>
      <w:del w:id="597" w:author="Peter Rohde" w:date="2016-10-21T05:29:00Z">
        <w:r w:rsidR="00C8255E" w:rsidRPr="00C86DEE" w:rsidDel="0009277E">
          <w:rPr>
            <w:rFonts w:ascii="Times New Roman" w:hAnsi="Times New Roman" w:cs="Times New Roman"/>
            <w:color w:val="000000" w:themeColor="text1"/>
            <w:sz w:val="28"/>
            <w:szCs w:val="28"/>
          </w:rPr>
          <w:delText>stabilization</w:delText>
        </w:r>
      </w:del>
      <w:del w:id="598" w:author="Peter Rohde" w:date="2016-10-21T04:57:00Z">
        <w:r w:rsidR="00C8255E" w:rsidRPr="00C86DEE" w:rsidDel="002E5FA6">
          <w:rPr>
            <w:rFonts w:ascii="Times New Roman" w:hAnsi="Times New Roman" w:cs="Times New Roman"/>
            <w:color w:val="000000" w:themeColor="text1"/>
            <w:sz w:val="28"/>
            <w:szCs w:val="28"/>
          </w:rPr>
          <w:delText xml:space="preserve"> automatically</w:delText>
        </w:r>
      </w:del>
      <w:del w:id="599" w:author="Peter Rohde" w:date="2016-10-21T05:29:00Z">
        <w:r w:rsidR="00C8255E" w:rsidRPr="00C86DEE" w:rsidDel="0009277E">
          <w:rPr>
            <w:rFonts w:ascii="Times New Roman" w:hAnsi="Times New Roman" w:cs="Times New Roman"/>
            <w:color w:val="000000" w:themeColor="text1"/>
            <w:sz w:val="28"/>
            <w:szCs w:val="28"/>
          </w:rPr>
          <w:delText>.</w:delText>
        </w:r>
      </w:del>
      <w:del w:id="600" w:author="Peter Rohde" w:date="2016-10-21T04:58:00Z">
        <w:r w:rsidR="00C8255E" w:rsidRPr="00C86DEE" w:rsidDel="00AD37AA">
          <w:rPr>
            <w:rFonts w:ascii="Times New Roman" w:hAnsi="Times New Roman" w:cs="Times New Roman"/>
            <w:color w:val="000000" w:themeColor="text1"/>
            <w:sz w:val="28"/>
            <w:szCs w:val="28"/>
          </w:rPr>
          <w:delText xml:space="preserve"> </w:delText>
        </w:r>
      </w:del>
      <w:del w:id="601" w:author="Peter Rohde" w:date="2016-10-21T05:29:00Z">
        <w:r w:rsidR="00C8255E" w:rsidRPr="003603EC" w:rsidDel="0009277E">
          <w:rPr>
            <w:rFonts w:ascii="Times New Roman" w:hAnsi="Times New Roman" w:cs="Times New Roman"/>
            <w:color w:val="000000" w:themeColor="text1"/>
            <w:sz w:val="28"/>
            <w:szCs w:val="28"/>
          </w:rPr>
          <w:delText xml:space="preserve">In 2007, </w:delText>
        </w:r>
      </w:del>
      <w:del w:id="602" w:author="Peter Rohde" w:date="2016-10-21T04:57:00Z">
        <w:r w:rsidR="005419EA" w:rsidRPr="003603EC" w:rsidDel="002751C0">
          <w:rPr>
            <w:rFonts w:ascii="Times New Roman" w:hAnsi="Times New Roman" w:cs="Times New Roman"/>
            <w:color w:val="000000" w:themeColor="text1"/>
            <w:sz w:val="28"/>
            <w:szCs w:val="28"/>
          </w:rPr>
          <w:delText xml:space="preserve">Janwei </w:delText>
        </w:r>
        <w:r w:rsidR="00C8255E" w:rsidRPr="003603EC" w:rsidDel="002751C0">
          <w:rPr>
            <w:rFonts w:ascii="Times New Roman" w:hAnsi="Times New Roman" w:cs="Times New Roman"/>
            <w:color w:val="000000" w:themeColor="text1"/>
            <w:sz w:val="28"/>
            <w:szCs w:val="28"/>
          </w:rPr>
          <w:delText>Pan's group</w:delText>
        </w:r>
        <w:r w:rsidR="009D59F7" w:rsidRPr="003603EC" w:rsidDel="002751C0">
          <w:rPr>
            <w:rFonts w:ascii="Times New Roman" w:hAnsi="Times New Roman" w:cs="Times New Roman"/>
            <w:color w:val="000000" w:themeColor="text1"/>
            <w:sz w:val="28"/>
            <w:szCs w:val="28"/>
          </w:rPr>
          <w:delText xml:space="preserve"> </w:delText>
        </w:r>
      </w:del>
      <w:del w:id="603" w:author="Peter Rohde" w:date="2016-10-21T05:29:00Z">
        <w:r w:rsidR="009D59F7" w:rsidRPr="003603EC" w:rsidDel="0009277E">
          <w:rPr>
            <w:rFonts w:ascii="Times New Roman" w:hAnsi="Times New Roman" w:cs="Times New Roman"/>
            <w:color w:val="000000" w:themeColor="text1"/>
            <w:sz w:val="28"/>
            <w:szCs w:val="28"/>
          </w:rPr>
          <w:delText>[Phys. Rev. Lett. 98, 010505]</w:delText>
        </w:r>
        <w:r w:rsidR="00C8255E" w:rsidRPr="003603EC" w:rsidDel="0009277E">
          <w:rPr>
            <w:rFonts w:ascii="Times New Roman" w:hAnsi="Times New Roman" w:cs="Times New Roman"/>
            <w:color w:val="000000" w:themeColor="text1"/>
            <w:sz w:val="28"/>
            <w:szCs w:val="28"/>
          </w:rPr>
          <w:delText>, Los Alamos Nation Laboratory</w:delText>
        </w:r>
        <w:r w:rsidR="009D59F7" w:rsidRPr="003603EC" w:rsidDel="0009277E">
          <w:rPr>
            <w:rFonts w:ascii="Times New Roman" w:hAnsi="Times New Roman" w:cs="Times New Roman"/>
            <w:color w:val="000000" w:themeColor="text1"/>
            <w:sz w:val="28"/>
            <w:szCs w:val="28"/>
          </w:rPr>
          <w:delText xml:space="preserve"> [Phys. Rev. Lett. 98, 010503]</w:delText>
        </w:r>
        <w:r w:rsidR="00C8255E" w:rsidRPr="003603EC" w:rsidDel="0009277E">
          <w:rPr>
            <w:rFonts w:ascii="Times New Roman" w:hAnsi="Times New Roman" w:cs="Times New Roman"/>
            <w:color w:val="000000" w:themeColor="text1"/>
            <w:sz w:val="28"/>
            <w:szCs w:val="28"/>
          </w:rPr>
          <w:delText xml:space="preserve"> and </w:delText>
        </w:r>
      </w:del>
      <w:del w:id="604" w:author="Peter Rohde" w:date="2016-10-21T04:57:00Z">
        <w:r w:rsidR="00C8255E" w:rsidRPr="003603EC" w:rsidDel="002751C0">
          <w:rPr>
            <w:rFonts w:ascii="Times New Roman" w:hAnsi="Times New Roman" w:cs="Times New Roman"/>
            <w:color w:val="000000" w:themeColor="text1"/>
            <w:sz w:val="28"/>
            <w:szCs w:val="28"/>
          </w:rPr>
          <w:delText>Zeilinger's</w:delText>
        </w:r>
        <w:r w:rsidR="009D59F7" w:rsidRPr="003603EC" w:rsidDel="002751C0">
          <w:rPr>
            <w:rFonts w:ascii="Times New Roman" w:hAnsi="Times New Roman" w:cs="Times New Roman"/>
            <w:color w:val="000000" w:themeColor="text1"/>
            <w:sz w:val="28"/>
            <w:szCs w:val="28"/>
          </w:rPr>
          <w:delText xml:space="preserve"> group </w:delText>
        </w:r>
      </w:del>
      <w:del w:id="605" w:author="Peter Rohde" w:date="2016-10-21T05:29:00Z">
        <w:r w:rsidR="009D59F7" w:rsidRPr="003603EC" w:rsidDel="0009277E">
          <w:rPr>
            <w:rFonts w:ascii="Times New Roman" w:hAnsi="Times New Roman" w:cs="Times New Roman"/>
            <w:color w:val="000000" w:themeColor="text1"/>
            <w:sz w:val="28"/>
            <w:szCs w:val="28"/>
          </w:rPr>
          <w:delText xml:space="preserve">[Phys. Rev. Lett. 98, 010504] </w:delText>
        </w:r>
      </w:del>
      <w:del w:id="606" w:author="Peter Rohde" w:date="2016-10-21T04:57:00Z">
        <w:r w:rsidR="00C8255E" w:rsidRPr="003603EC" w:rsidDel="002F598C">
          <w:rPr>
            <w:rFonts w:ascii="Times New Roman" w:hAnsi="Times New Roman" w:cs="Times New Roman"/>
            <w:color w:val="000000" w:themeColor="text1"/>
            <w:sz w:val="28"/>
            <w:szCs w:val="28"/>
          </w:rPr>
          <w:delText>comp</w:delText>
        </w:r>
        <w:r w:rsidR="009D59F7" w:rsidRPr="003603EC" w:rsidDel="002F598C">
          <w:rPr>
            <w:rFonts w:ascii="Times New Roman" w:hAnsi="Times New Roman" w:cs="Times New Roman"/>
            <w:color w:val="000000" w:themeColor="text1"/>
            <w:sz w:val="28"/>
            <w:szCs w:val="28"/>
          </w:rPr>
          <w:delText xml:space="preserve">leted </w:delText>
        </w:r>
      </w:del>
      <w:del w:id="607" w:author="Peter Rohde" w:date="2016-10-21T05:29:00Z">
        <w:r w:rsidR="009D59F7" w:rsidRPr="003603EC" w:rsidDel="0009277E">
          <w:rPr>
            <w:rFonts w:ascii="Times New Roman" w:hAnsi="Times New Roman" w:cs="Times New Roman"/>
            <w:color w:val="000000" w:themeColor="text1"/>
            <w:sz w:val="28"/>
            <w:szCs w:val="28"/>
          </w:rPr>
          <w:delText>QKD experiments based on decoy-</w:delText>
        </w:r>
        <w:r w:rsidR="00C8255E" w:rsidRPr="003603EC" w:rsidDel="0009277E">
          <w:rPr>
            <w:rFonts w:ascii="Times New Roman" w:hAnsi="Times New Roman" w:cs="Times New Roman"/>
            <w:color w:val="000000" w:themeColor="text1"/>
            <w:sz w:val="28"/>
            <w:szCs w:val="28"/>
          </w:rPr>
          <w:delText>state over more th</w:delText>
        </w:r>
        <w:r w:rsidR="005419EA" w:rsidRPr="003603EC" w:rsidDel="0009277E">
          <w:rPr>
            <w:rFonts w:ascii="Times New Roman" w:hAnsi="Times New Roman" w:cs="Times New Roman"/>
            <w:color w:val="000000" w:themeColor="text1"/>
            <w:sz w:val="28"/>
            <w:szCs w:val="28"/>
          </w:rPr>
          <w:delText>an 100</w:delText>
        </w:r>
      </w:del>
      <w:del w:id="608" w:author="Peter Rohde" w:date="2016-10-21T04:58:00Z">
        <w:r w:rsidR="005419EA" w:rsidRPr="003603EC" w:rsidDel="0081617E">
          <w:rPr>
            <w:rFonts w:ascii="Times New Roman" w:hAnsi="Times New Roman" w:cs="Times New Roman"/>
            <w:color w:val="000000" w:themeColor="text1"/>
            <w:sz w:val="28"/>
            <w:szCs w:val="28"/>
          </w:rPr>
          <w:delText xml:space="preserve"> </w:delText>
        </w:r>
      </w:del>
      <w:del w:id="609" w:author="Peter Rohde" w:date="2016-10-21T05:29:00Z">
        <w:r w:rsidR="005419EA" w:rsidRPr="003603EC" w:rsidDel="0009277E">
          <w:rPr>
            <w:rFonts w:ascii="Times New Roman" w:hAnsi="Times New Roman" w:cs="Times New Roman"/>
            <w:color w:val="000000" w:themeColor="text1"/>
            <w:sz w:val="28"/>
            <w:szCs w:val="28"/>
          </w:rPr>
          <w:delText>km almost simultaneously</w:delText>
        </w:r>
        <w:r w:rsidR="00C8255E" w:rsidRPr="003603EC" w:rsidDel="0009277E">
          <w:rPr>
            <w:rFonts w:ascii="Times New Roman" w:hAnsi="Times New Roman" w:cs="Times New Roman"/>
            <w:color w:val="000000" w:themeColor="text1"/>
            <w:sz w:val="28"/>
            <w:szCs w:val="28"/>
          </w:rPr>
          <w:delText xml:space="preserve">, </w:delText>
        </w:r>
      </w:del>
      <w:del w:id="610" w:author="Peter Rohde" w:date="2016-10-21T04:58:00Z">
        <w:r w:rsidR="00C8255E" w:rsidRPr="003603EC" w:rsidDel="00605CF6">
          <w:rPr>
            <w:rFonts w:ascii="Times New Roman" w:hAnsi="Times New Roman" w:cs="Times New Roman"/>
            <w:color w:val="000000" w:themeColor="text1"/>
            <w:sz w:val="28"/>
            <w:szCs w:val="28"/>
          </w:rPr>
          <w:delText xml:space="preserve">which </w:delText>
        </w:r>
      </w:del>
      <w:del w:id="611" w:author="Peter Rohde" w:date="2016-10-21T05:29:00Z">
        <w:r w:rsidR="00C8255E" w:rsidRPr="003603EC" w:rsidDel="0009277E">
          <w:rPr>
            <w:rFonts w:ascii="Times New Roman" w:hAnsi="Times New Roman" w:cs="Times New Roman"/>
            <w:color w:val="000000" w:themeColor="text1"/>
            <w:sz w:val="28"/>
            <w:szCs w:val="28"/>
          </w:rPr>
          <w:delText>mark</w:delText>
        </w:r>
      </w:del>
      <w:del w:id="612" w:author="Peter Rohde" w:date="2016-10-21T04:58:00Z">
        <w:r w:rsidR="00C8255E" w:rsidRPr="003603EC" w:rsidDel="00605CF6">
          <w:rPr>
            <w:rFonts w:ascii="Times New Roman" w:hAnsi="Times New Roman" w:cs="Times New Roman"/>
            <w:color w:val="000000" w:themeColor="text1"/>
            <w:sz w:val="28"/>
            <w:szCs w:val="28"/>
          </w:rPr>
          <w:delText>s</w:delText>
        </w:r>
      </w:del>
      <w:del w:id="613" w:author="Peter Rohde" w:date="2016-10-21T05:29:00Z">
        <w:r w:rsidR="00C8255E" w:rsidRPr="003603EC" w:rsidDel="0009277E">
          <w:rPr>
            <w:rFonts w:ascii="Times New Roman" w:hAnsi="Times New Roman" w:cs="Times New Roman"/>
            <w:color w:val="000000" w:themeColor="text1"/>
            <w:sz w:val="28"/>
            <w:szCs w:val="28"/>
          </w:rPr>
          <w:delText xml:space="preserve"> the beginning of </w:delText>
        </w:r>
        <w:r w:rsidR="00E73B1D" w:rsidDel="0009277E">
          <w:rPr>
            <w:rFonts w:ascii="Times New Roman" w:hAnsi="Times New Roman" w:cs="Times New Roman"/>
            <w:color w:val="000000" w:themeColor="text1"/>
            <w:sz w:val="28"/>
            <w:szCs w:val="28"/>
          </w:rPr>
          <w:delText>long-</w:delText>
        </w:r>
        <w:r w:rsidR="00E73B1D" w:rsidRPr="003603EC" w:rsidDel="0009277E">
          <w:rPr>
            <w:rFonts w:ascii="Times New Roman" w:hAnsi="Times New Roman" w:cs="Times New Roman"/>
            <w:color w:val="000000" w:themeColor="text1"/>
            <w:sz w:val="28"/>
            <w:szCs w:val="28"/>
          </w:rPr>
          <w:delText xml:space="preserve">distance </w:delText>
        </w:r>
        <w:r w:rsidR="00C8255E" w:rsidRPr="003603EC" w:rsidDel="0009277E">
          <w:rPr>
            <w:rFonts w:ascii="Times New Roman" w:hAnsi="Times New Roman" w:cs="Times New Roman"/>
            <w:color w:val="000000" w:themeColor="text1"/>
            <w:sz w:val="28"/>
            <w:szCs w:val="28"/>
          </w:rPr>
          <w:delText>QKD.</w:delText>
        </w:r>
      </w:del>
      <w:del w:id="614" w:author="Peter Rohde" w:date="2016-10-21T04:58:00Z">
        <w:r w:rsidR="00C8255E" w:rsidRPr="003603EC" w:rsidDel="00AD37AA">
          <w:rPr>
            <w:rFonts w:ascii="Times New Roman" w:hAnsi="Times New Roman" w:cs="Times New Roman"/>
            <w:color w:val="000000" w:themeColor="text1"/>
            <w:sz w:val="28"/>
            <w:szCs w:val="28"/>
          </w:rPr>
          <w:delText xml:space="preserve"> </w:delText>
        </w:r>
      </w:del>
      <w:del w:id="615" w:author="Peter Rohde" w:date="2016-10-21T05:29:00Z">
        <w:r w:rsidR="003603EC" w:rsidRPr="003603EC" w:rsidDel="0009277E">
          <w:rPr>
            <w:rFonts w:ascii="Times New Roman" w:hAnsi="Times New Roman" w:cs="Times New Roman"/>
            <w:color w:val="000000" w:themeColor="text1"/>
            <w:sz w:val="28"/>
            <w:szCs w:val="28"/>
          </w:rPr>
          <w:delText xml:space="preserve">In 2010, </w:delText>
        </w:r>
      </w:del>
      <w:del w:id="616" w:author="Peter Rohde" w:date="2016-10-21T04:58:00Z">
        <w:r w:rsidR="003603EC" w:rsidRPr="003603EC" w:rsidDel="00AD37AA">
          <w:rPr>
            <w:rFonts w:ascii="Times New Roman" w:hAnsi="Times New Roman" w:cs="Times New Roman"/>
            <w:color w:val="000000" w:themeColor="text1"/>
            <w:sz w:val="28"/>
            <w:szCs w:val="28"/>
          </w:rPr>
          <w:delText>Jianwei P</w:delText>
        </w:r>
        <w:r w:rsidR="003603EC" w:rsidRPr="003603EC" w:rsidDel="00AD37AA">
          <w:rPr>
            <w:rFonts w:ascii="Times New Roman" w:hAnsi="Times New Roman" w:cs="Times New Roman" w:hint="eastAsia"/>
            <w:color w:val="000000" w:themeColor="text1"/>
            <w:sz w:val="28"/>
            <w:szCs w:val="28"/>
          </w:rPr>
          <w:delText>an</w:delText>
        </w:r>
        <w:r w:rsidR="003603EC" w:rsidRPr="003603EC" w:rsidDel="00AD37AA">
          <w:rPr>
            <w:rFonts w:ascii="Times New Roman" w:hAnsi="Times New Roman" w:cs="Times New Roman"/>
            <w:color w:val="000000" w:themeColor="text1"/>
            <w:sz w:val="28"/>
            <w:szCs w:val="28"/>
          </w:rPr>
          <w:delText>’</w:delText>
        </w:r>
        <w:r w:rsidR="003603EC" w:rsidRPr="003603EC" w:rsidDel="00AD37AA">
          <w:rPr>
            <w:rFonts w:ascii="Times New Roman" w:hAnsi="Times New Roman" w:cs="Times New Roman" w:hint="eastAsia"/>
            <w:color w:val="000000" w:themeColor="text1"/>
            <w:sz w:val="28"/>
            <w:szCs w:val="28"/>
          </w:rPr>
          <w:delText>s</w:delText>
        </w:r>
        <w:r w:rsidR="003603EC" w:rsidRPr="003603EC" w:rsidDel="00AD37AA">
          <w:rPr>
            <w:rFonts w:ascii="Times New Roman" w:hAnsi="Times New Roman" w:cs="Times New Roman"/>
            <w:color w:val="000000" w:themeColor="text1"/>
            <w:sz w:val="28"/>
            <w:szCs w:val="28"/>
          </w:rPr>
          <w:delText xml:space="preserve"> group </w:delText>
        </w:r>
      </w:del>
      <w:del w:id="617" w:author="Peter Rohde" w:date="2016-10-21T05:29:00Z">
        <w:r w:rsidR="003603EC" w:rsidRPr="003603EC" w:rsidDel="0009277E">
          <w:rPr>
            <w:rFonts w:ascii="Times New Roman" w:hAnsi="Times New Roman" w:cs="Times New Roman"/>
            <w:color w:val="000000" w:themeColor="text1"/>
            <w:sz w:val="28"/>
            <w:szCs w:val="28"/>
          </w:rPr>
          <w:delText>reported an implementation of decoy-state QKD over 200</w:delText>
        </w:r>
      </w:del>
      <w:del w:id="618" w:author="Peter Rohde" w:date="2016-10-21T04:58:00Z">
        <w:r w:rsidR="003603EC" w:rsidRPr="003603EC" w:rsidDel="008E0233">
          <w:rPr>
            <w:rFonts w:ascii="Times New Roman" w:hAnsi="Times New Roman" w:cs="Times New Roman"/>
            <w:color w:val="000000" w:themeColor="text1"/>
            <w:sz w:val="28"/>
            <w:szCs w:val="28"/>
          </w:rPr>
          <w:delText xml:space="preserve"> </w:delText>
        </w:r>
      </w:del>
      <w:del w:id="619" w:author="Peter Rohde" w:date="2016-10-21T05:29:00Z">
        <w:r w:rsidR="003603EC" w:rsidRPr="003603EC" w:rsidDel="0009277E">
          <w:rPr>
            <w:rFonts w:ascii="Times New Roman" w:hAnsi="Times New Roman" w:cs="Times New Roman"/>
            <w:color w:val="000000" w:themeColor="text1"/>
            <w:sz w:val="28"/>
            <w:szCs w:val="28"/>
          </w:rPr>
          <w:delText>km optical fiber cable through photon polarization with final key rate of 15</w:delText>
        </w:r>
      </w:del>
      <w:del w:id="620" w:author="Peter Rohde" w:date="2016-10-21T04:59:00Z">
        <w:r w:rsidR="003603EC" w:rsidRPr="003603EC" w:rsidDel="008E0233">
          <w:rPr>
            <w:rFonts w:ascii="Times New Roman" w:hAnsi="Times New Roman" w:cs="Times New Roman"/>
            <w:color w:val="000000" w:themeColor="text1"/>
            <w:sz w:val="28"/>
            <w:szCs w:val="28"/>
          </w:rPr>
          <w:delText xml:space="preserve"> </w:delText>
        </w:r>
      </w:del>
      <w:del w:id="621" w:author="Peter Rohde" w:date="2016-10-21T05:29:00Z">
        <w:r w:rsidR="003603EC" w:rsidRPr="003603EC" w:rsidDel="0009277E">
          <w:rPr>
            <w:rFonts w:ascii="Times New Roman" w:hAnsi="Times New Roman" w:cs="Times New Roman"/>
            <w:color w:val="000000" w:themeColor="text1"/>
            <w:sz w:val="28"/>
            <w:szCs w:val="28"/>
          </w:rPr>
          <w:delText>Hz</w:delText>
        </w:r>
      </w:del>
      <w:del w:id="622" w:author="Peter Rohde" w:date="2016-10-21T04:58:00Z">
        <w:r w:rsidR="003603EC" w:rsidRPr="003603EC" w:rsidDel="00AD37AA">
          <w:rPr>
            <w:rFonts w:ascii="Times New Roman" w:hAnsi="Times New Roman" w:cs="Times New Roman"/>
            <w:color w:val="000000" w:themeColor="text1"/>
            <w:sz w:val="28"/>
            <w:szCs w:val="28"/>
          </w:rPr>
          <w:delText xml:space="preserve"> [Optics express, 2010, 18(8):8587–8594]</w:delText>
        </w:r>
      </w:del>
      <w:del w:id="623" w:author="Peter Rohde" w:date="2016-10-21T05:29:00Z">
        <w:r w:rsidR="003603EC" w:rsidRPr="003603EC" w:rsidDel="0009277E">
          <w:rPr>
            <w:rFonts w:ascii="Times New Roman" w:hAnsi="Times New Roman" w:cs="Times New Roman"/>
            <w:color w:val="000000" w:themeColor="text1"/>
            <w:sz w:val="28"/>
            <w:szCs w:val="28"/>
          </w:rPr>
          <w:delText>.</w:delText>
        </w:r>
      </w:del>
      <w:del w:id="624" w:author="Peter Rohde" w:date="2016-10-21T04:59:00Z">
        <w:r w:rsidR="003603EC" w:rsidRPr="003603EC" w:rsidDel="00D51ECA">
          <w:rPr>
            <w:rFonts w:ascii="Times New Roman" w:hAnsi="Times New Roman" w:cs="Times New Roman"/>
            <w:color w:val="000000" w:themeColor="text1"/>
            <w:sz w:val="28"/>
            <w:szCs w:val="28"/>
          </w:rPr>
          <w:delText xml:space="preserve"> </w:delText>
        </w:r>
      </w:del>
      <w:del w:id="625" w:author="Peter Rohde" w:date="2016-10-21T05:29:00Z">
        <w:r w:rsidR="00C8255E" w:rsidRPr="003603EC" w:rsidDel="0009277E">
          <w:rPr>
            <w:rFonts w:ascii="Times New Roman" w:hAnsi="Times New Roman" w:cs="Times New Roman"/>
            <w:color w:val="000000" w:themeColor="text1"/>
            <w:sz w:val="28"/>
            <w:szCs w:val="28"/>
          </w:rPr>
          <w:delText xml:space="preserve">In 2007, </w:delText>
        </w:r>
      </w:del>
      <w:del w:id="626" w:author="Peter Rohde" w:date="2016-10-21T04:59:00Z">
        <w:r w:rsidR="00C8255E" w:rsidRPr="003603EC" w:rsidDel="00D51ECA">
          <w:rPr>
            <w:rFonts w:ascii="Times New Roman" w:hAnsi="Times New Roman" w:cs="Times New Roman"/>
            <w:color w:val="000000" w:themeColor="text1"/>
            <w:sz w:val="28"/>
            <w:szCs w:val="28"/>
          </w:rPr>
          <w:delText xml:space="preserve">Takesue et al. </w:delText>
        </w:r>
      </w:del>
      <w:del w:id="627" w:author="Peter Rohde" w:date="2016-10-21T05:29:00Z">
        <w:r w:rsidR="00C8255E" w:rsidRPr="003603EC" w:rsidDel="0009277E">
          <w:rPr>
            <w:rFonts w:ascii="Times New Roman" w:hAnsi="Times New Roman" w:cs="Times New Roman"/>
            <w:color w:val="000000" w:themeColor="text1"/>
            <w:sz w:val="28"/>
            <w:szCs w:val="28"/>
          </w:rPr>
          <w:delText>firstly realized DPS protocol QKD over 42.1</w:delText>
        </w:r>
      </w:del>
      <w:del w:id="628" w:author="Peter Rohde" w:date="2016-10-21T05:00:00Z">
        <w:r w:rsidR="00C8255E" w:rsidRPr="003603EC" w:rsidDel="00D51ECA">
          <w:rPr>
            <w:rFonts w:ascii="Times New Roman" w:hAnsi="Times New Roman" w:cs="Times New Roman"/>
            <w:color w:val="000000" w:themeColor="text1"/>
            <w:sz w:val="28"/>
            <w:szCs w:val="28"/>
          </w:rPr>
          <w:delText xml:space="preserve"> </w:delText>
        </w:r>
      </w:del>
      <w:del w:id="629" w:author="Peter Rohde" w:date="2016-10-21T05:29:00Z">
        <w:r w:rsidR="00C8255E" w:rsidRPr="003603EC" w:rsidDel="0009277E">
          <w:rPr>
            <w:rFonts w:ascii="Times New Roman" w:hAnsi="Times New Roman" w:cs="Times New Roman"/>
            <w:color w:val="000000" w:themeColor="text1"/>
            <w:sz w:val="28"/>
            <w:szCs w:val="28"/>
          </w:rPr>
          <w:delText xml:space="preserve">dB channel </w:delText>
        </w:r>
      </w:del>
      <w:del w:id="630" w:author="Peter Rohde" w:date="2016-10-21T05:00:00Z">
        <w:r w:rsidR="00C8255E" w:rsidRPr="003603EC" w:rsidDel="00D51ECA">
          <w:rPr>
            <w:rFonts w:ascii="Times New Roman" w:hAnsi="Times New Roman" w:cs="Times New Roman"/>
            <w:color w:val="000000" w:themeColor="text1"/>
            <w:sz w:val="28"/>
            <w:szCs w:val="28"/>
          </w:rPr>
          <w:delText xml:space="preserve">loss </w:delText>
        </w:r>
      </w:del>
      <w:del w:id="631" w:author="Peter Rohde" w:date="2016-10-21T05:29:00Z">
        <w:r w:rsidR="00C8255E" w:rsidRPr="003603EC" w:rsidDel="0009277E">
          <w:rPr>
            <w:rFonts w:ascii="Times New Roman" w:hAnsi="Times New Roman" w:cs="Times New Roman"/>
            <w:color w:val="000000" w:themeColor="text1"/>
            <w:sz w:val="28"/>
            <w:szCs w:val="28"/>
          </w:rPr>
          <w:delText>and 200</w:delText>
        </w:r>
      </w:del>
      <w:del w:id="632" w:author="Peter Rohde" w:date="2016-10-21T05:00:00Z">
        <w:r w:rsidR="00C8255E" w:rsidRPr="003603EC" w:rsidDel="007411E3">
          <w:rPr>
            <w:rFonts w:ascii="Times New Roman" w:hAnsi="Times New Roman" w:cs="Times New Roman"/>
            <w:color w:val="000000" w:themeColor="text1"/>
            <w:sz w:val="28"/>
            <w:szCs w:val="28"/>
          </w:rPr>
          <w:delText xml:space="preserve"> </w:delText>
        </w:r>
      </w:del>
      <w:del w:id="633" w:author="Peter Rohde" w:date="2016-10-21T05:29:00Z">
        <w:r w:rsidR="00C8255E" w:rsidRPr="003603EC" w:rsidDel="0009277E">
          <w:rPr>
            <w:rFonts w:ascii="Times New Roman" w:hAnsi="Times New Roman" w:cs="Times New Roman"/>
            <w:color w:val="000000" w:themeColor="text1"/>
            <w:sz w:val="28"/>
            <w:szCs w:val="28"/>
          </w:rPr>
          <w:delText>km of optical dispersion-shifted fib</w:delText>
        </w:r>
        <w:r w:rsidR="004B3B08" w:rsidRPr="003603EC" w:rsidDel="0009277E">
          <w:rPr>
            <w:rFonts w:ascii="Times New Roman" w:hAnsi="Times New Roman" w:cs="Times New Roman"/>
            <w:color w:val="000000" w:themeColor="text1"/>
            <w:sz w:val="28"/>
            <w:szCs w:val="28"/>
          </w:rPr>
          <w:delText>er</w:delText>
        </w:r>
      </w:del>
      <w:del w:id="634" w:author="Peter Rohde" w:date="2016-10-21T05:00:00Z">
        <w:r w:rsidR="004B3B08" w:rsidRPr="003603EC" w:rsidDel="00D11693">
          <w:rPr>
            <w:rFonts w:ascii="Times New Roman" w:hAnsi="Times New Roman" w:cs="Times New Roman"/>
            <w:color w:val="000000" w:themeColor="text1"/>
            <w:sz w:val="28"/>
            <w:szCs w:val="28"/>
          </w:rPr>
          <w:delText xml:space="preserve"> </w:delText>
        </w:r>
      </w:del>
      <w:del w:id="635" w:author="Peter Rohde" w:date="2016-10-21T04:59:00Z">
        <w:r w:rsidR="00A03E89" w:rsidRPr="003603EC" w:rsidDel="00D51ECA">
          <w:rPr>
            <w:rFonts w:ascii="Times New Roman" w:hAnsi="Times New Roman" w:cs="Times New Roman"/>
            <w:color w:val="000000" w:themeColor="text1"/>
            <w:sz w:val="28"/>
            <w:szCs w:val="28"/>
          </w:rPr>
          <w:delText>[Nature Photonics, 2007, 1(6):343–348]</w:delText>
        </w:r>
        <w:r w:rsidR="00C8255E" w:rsidRPr="003603EC" w:rsidDel="00D51ECA">
          <w:rPr>
            <w:rFonts w:ascii="Times New Roman" w:hAnsi="Times New Roman" w:cs="Times New Roman"/>
            <w:color w:val="000000" w:themeColor="text1"/>
            <w:sz w:val="28"/>
            <w:szCs w:val="28"/>
          </w:rPr>
          <w:delText xml:space="preserve">; </w:delText>
        </w:r>
      </w:del>
      <w:del w:id="636" w:author="Peter Rohde" w:date="2016-10-21T05:29:00Z">
        <w:r w:rsidR="003603EC" w:rsidRPr="003603EC" w:rsidDel="0009277E">
          <w:rPr>
            <w:rFonts w:ascii="Times New Roman" w:hAnsi="Times New Roman" w:cs="Times New Roman"/>
            <w:color w:val="000000" w:themeColor="text1"/>
            <w:sz w:val="28"/>
            <w:szCs w:val="28"/>
          </w:rPr>
          <w:delText xml:space="preserve">In 2012, </w:delText>
        </w:r>
      </w:del>
      <w:moveToRangeStart w:id="637" w:author="Peter Rohde" w:date="2016-10-21T05:00:00Z" w:name="move464789371"/>
      <w:moveTo w:id="638" w:author="Peter Rohde" w:date="2016-10-21T05:00:00Z">
        <w:del w:id="639" w:author="Peter Rohde" w:date="2016-10-21T05:29:00Z">
          <w:r w:rsidR="00D11693" w:rsidRPr="003603EC" w:rsidDel="0009277E">
            <w:rPr>
              <w:rFonts w:ascii="Times New Roman" w:hAnsi="Times New Roman" w:cs="Times New Roman"/>
              <w:color w:val="000000" w:themeColor="text1"/>
              <w:sz w:val="28"/>
              <w:szCs w:val="28"/>
            </w:rPr>
            <w:delText>[Opt. Lett., 2012, 37(6):1008–1010]</w:delText>
          </w:r>
        </w:del>
        <w:del w:id="640" w:author="Peter Rohde" w:date="2016-10-21T05:00:00Z">
          <w:r w:rsidR="00D11693" w:rsidRPr="003603EC" w:rsidDel="00D11693">
            <w:rPr>
              <w:rFonts w:ascii="Times New Roman" w:hAnsi="Times New Roman" w:cs="Times New Roman"/>
              <w:color w:val="000000" w:themeColor="text1"/>
              <w:sz w:val="28"/>
              <w:szCs w:val="28"/>
            </w:rPr>
            <w:delText>.</w:delText>
          </w:r>
        </w:del>
        <w:del w:id="641" w:author="Peter Rohde" w:date="2016-10-21T05:29:00Z">
          <w:r w:rsidR="00D11693" w:rsidRPr="003603EC" w:rsidDel="0009277E">
            <w:rPr>
              <w:rFonts w:ascii="Times New Roman" w:hAnsi="Times New Roman" w:cs="Times New Roman"/>
              <w:color w:val="000000" w:themeColor="text1"/>
              <w:sz w:val="28"/>
              <w:szCs w:val="28"/>
            </w:rPr>
            <w:delText xml:space="preserve"> </w:delText>
          </w:r>
        </w:del>
      </w:moveTo>
      <w:moveToRangeEnd w:id="637"/>
      <w:del w:id="642" w:author="Peter Rohde" w:date="2016-10-21T05:00:00Z">
        <w:r w:rsidR="003603EC" w:rsidRPr="003603EC" w:rsidDel="00D11693">
          <w:rPr>
            <w:rFonts w:ascii="Times New Roman" w:hAnsi="Times New Roman" w:cs="Times New Roman"/>
            <w:color w:val="000000" w:themeColor="text1"/>
            <w:sz w:val="28"/>
            <w:szCs w:val="28"/>
          </w:rPr>
          <w:delText xml:space="preserve">Guangcan Guo's group </w:delText>
        </w:r>
      </w:del>
      <w:del w:id="643" w:author="Peter Rohde" w:date="2016-10-21T05:29:00Z">
        <w:r w:rsidR="003603EC" w:rsidRPr="003603EC" w:rsidDel="0009277E">
          <w:rPr>
            <w:rFonts w:ascii="Times New Roman" w:hAnsi="Times New Roman" w:cs="Times New Roman"/>
            <w:color w:val="000000" w:themeColor="text1"/>
            <w:sz w:val="28"/>
            <w:szCs w:val="28"/>
          </w:rPr>
          <w:delText>realized DPS protocol over 50</w:delText>
        </w:r>
      </w:del>
      <w:del w:id="644" w:author="Peter Rohde" w:date="2016-10-21T05:00:00Z">
        <w:r w:rsidR="003603EC" w:rsidRPr="003603EC" w:rsidDel="009271F5">
          <w:rPr>
            <w:rFonts w:ascii="Times New Roman" w:hAnsi="Times New Roman" w:cs="Times New Roman"/>
            <w:color w:val="000000" w:themeColor="text1"/>
            <w:sz w:val="28"/>
            <w:szCs w:val="28"/>
          </w:rPr>
          <w:delText xml:space="preserve"> </w:delText>
        </w:r>
      </w:del>
      <w:del w:id="645" w:author="Peter Rohde" w:date="2016-10-21T05:29:00Z">
        <w:r w:rsidR="003603EC" w:rsidRPr="003603EC" w:rsidDel="0009277E">
          <w:rPr>
            <w:rFonts w:ascii="Times New Roman" w:hAnsi="Times New Roman" w:cs="Times New Roman"/>
            <w:color w:val="000000" w:themeColor="text1"/>
            <w:sz w:val="28"/>
            <w:szCs w:val="28"/>
          </w:rPr>
          <w:delText>dB channel loss and 260</w:delText>
        </w:r>
      </w:del>
      <w:del w:id="646" w:author="Peter Rohde" w:date="2016-10-21T05:00:00Z">
        <w:r w:rsidR="003603EC" w:rsidRPr="003603EC" w:rsidDel="009271F5">
          <w:rPr>
            <w:rFonts w:ascii="Times New Roman" w:hAnsi="Times New Roman" w:cs="Times New Roman"/>
            <w:color w:val="000000" w:themeColor="text1"/>
            <w:sz w:val="28"/>
            <w:szCs w:val="28"/>
          </w:rPr>
          <w:delText xml:space="preserve"> </w:delText>
        </w:r>
      </w:del>
      <w:del w:id="647" w:author="Peter Rohde" w:date="2016-10-21T05:29:00Z">
        <w:r w:rsidR="003603EC" w:rsidRPr="003603EC" w:rsidDel="0009277E">
          <w:rPr>
            <w:rFonts w:ascii="Times New Roman" w:hAnsi="Times New Roman" w:cs="Times New Roman"/>
            <w:color w:val="000000" w:themeColor="text1"/>
            <w:sz w:val="28"/>
            <w:szCs w:val="28"/>
          </w:rPr>
          <w:delText>km optical fiber using superconductive detector, this is the first implementation of QKD over more than 50</w:delText>
        </w:r>
      </w:del>
      <w:del w:id="648" w:author="Peter Rohde" w:date="2016-10-21T05:01:00Z">
        <w:r w:rsidR="003603EC" w:rsidRPr="003603EC" w:rsidDel="00126EBE">
          <w:rPr>
            <w:rFonts w:ascii="Times New Roman" w:hAnsi="Times New Roman" w:cs="Times New Roman"/>
            <w:color w:val="000000" w:themeColor="text1"/>
            <w:sz w:val="28"/>
            <w:szCs w:val="28"/>
          </w:rPr>
          <w:delText xml:space="preserve"> </w:delText>
        </w:r>
      </w:del>
      <w:del w:id="649" w:author="Peter Rohde" w:date="2016-10-21T05:29:00Z">
        <w:r w:rsidR="003603EC" w:rsidRPr="003603EC" w:rsidDel="0009277E">
          <w:rPr>
            <w:rFonts w:ascii="Times New Roman" w:hAnsi="Times New Roman" w:cs="Times New Roman"/>
            <w:color w:val="000000" w:themeColor="text1"/>
            <w:sz w:val="28"/>
            <w:szCs w:val="28"/>
          </w:rPr>
          <w:delText>dB channel loss</w:delText>
        </w:r>
      </w:del>
      <w:del w:id="650" w:author="Peter Rohde" w:date="2016-10-21T05:01:00Z">
        <w:r w:rsidR="003603EC" w:rsidRPr="003603EC" w:rsidDel="00E6701E">
          <w:rPr>
            <w:rFonts w:ascii="Times New Roman" w:hAnsi="Times New Roman" w:cs="Times New Roman"/>
            <w:color w:val="000000" w:themeColor="text1"/>
            <w:sz w:val="28"/>
            <w:szCs w:val="28"/>
          </w:rPr>
          <w:delText xml:space="preserve"> </w:delText>
        </w:r>
      </w:del>
      <w:moveFromRangeStart w:id="651" w:author="Peter Rohde" w:date="2016-10-21T05:00:00Z" w:name="move464789371"/>
      <w:moveFrom w:id="652" w:author="Peter Rohde" w:date="2016-10-21T05:00:00Z">
        <w:del w:id="653" w:author="Peter Rohde" w:date="2016-10-21T05:29:00Z">
          <w:r w:rsidR="003603EC" w:rsidRPr="003603EC" w:rsidDel="0009277E">
            <w:rPr>
              <w:rFonts w:ascii="Times New Roman" w:hAnsi="Times New Roman" w:cs="Times New Roman"/>
              <w:color w:val="000000" w:themeColor="text1"/>
              <w:sz w:val="28"/>
              <w:szCs w:val="28"/>
            </w:rPr>
            <w:delText xml:space="preserve">[Opt. Lett., 2012, 37(6):1008–1010]. </w:delText>
          </w:r>
        </w:del>
      </w:moveFrom>
      <w:moveFromRangeEnd w:id="651"/>
      <w:del w:id="654" w:author="Peter Rohde" w:date="2016-10-21T05:29:00Z">
        <w:r w:rsidR="003603EC" w:rsidRPr="003603EC" w:rsidDel="0009277E">
          <w:rPr>
            <w:rFonts w:ascii="Times New Roman" w:hAnsi="Times New Roman" w:cs="Times New Roman"/>
            <w:color w:val="000000" w:themeColor="text1"/>
            <w:sz w:val="28"/>
            <w:szCs w:val="28"/>
          </w:rPr>
          <w:delText>I</w:delText>
        </w:r>
        <w:r w:rsidR="00C8255E" w:rsidRPr="003603EC" w:rsidDel="0009277E">
          <w:rPr>
            <w:rFonts w:ascii="Times New Roman" w:hAnsi="Times New Roman" w:cs="Times New Roman"/>
            <w:color w:val="000000" w:themeColor="text1"/>
            <w:sz w:val="28"/>
            <w:szCs w:val="28"/>
          </w:rPr>
          <w:delText>n 2009,</w:delText>
        </w:r>
        <w:r w:rsidR="005419EA" w:rsidRPr="003603EC" w:rsidDel="0009277E">
          <w:rPr>
            <w:rFonts w:ascii="Times New Roman" w:hAnsi="Times New Roman" w:cs="Times New Roman"/>
            <w:color w:val="000000" w:themeColor="text1"/>
            <w:sz w:val="28"/>
            <w:szCs w:val="28"/>
          </w:rPr>
          <w:delText xml:space="preserve"> </w:delText>
        </w:r>
      </w:del>
      <w:moveToRangeStart w:id="655" w:author="Peter Rohde" w:date="2016-10-21T05:01:00Z" w:name="move464789416"/>
      <w:moveTo w:id="656" w:author="Peter Rohde" w:date="2016-10-21T05:01:00Z">
        <w:del w:id="657" w:author="Peter Rohde" w:date="2016-10-21T05:29:00Z">
          <w:r w:rsidR="00E6701E" w:rsidRPr="003603EC" w:rsidDel="0009277E">
            <w:rPr>
              <w:rFonts w:ascii="Times New Roman" w:hAnsi="Times New Roman" w:cs="Times New Roman"/>
              <w:color w:val="000000" w:themeColor="text1"/>
              <w:sz w:val="28"/>
              <w:szCs w:val="28"/>
            </w:rPr>
            <w:delText>[New Journal of Physics, 2009, 11(7):075003]</w:delText>
          </w:r>
        </w:del>
        <w:del w:id="658" w:author="Peter Rohde" w:date="2016-10-21T05:01:00Z">
          <w:r w:rsidR="00E6701E" w:rsidRPr="003603EC" w:rsidDel="00E6701E">
            <w:rPr>
              <w:rFonts w:ascii="Times New Roman" w:hAnsi="Times New Roman" w:cs="Times New Roman"/>
              <w:color w:val="000000" w:themeColor="text1"/>
              <w:sz w:val="28"/>
              <w:szCs w:val="28"/>
            </w:rPr>
            <w:delText>.</w:delText>
          </w:r>
        </w:del>
      </w:moveTo>
      <w:moveToRangeEnd w:id="655"/>
      <w:del w:id="659" w:author="Peter Rohde" w:date="2016-10-21T05:01:00Z">
        <w:r w:rsidR="005419EA" w:rsidRPr="003603EC" w:rsidDel="00E6701E">
          <w:rPr>
            <w:rFonts w:ascii="Times New Roman" w:hAnsi="Times New Roman" w:cs="Times New Roman"/>
            <w:color w:val="000000" w:themeColor="text1"/>
            <w:sz w:val="28"/>
            <w:szCs w:val="28"/>
          </w:rPr>
          <w:delText xml:space="preserve">Stucki et al. </w:delText>
        </w:r>
      </w:del>
      <w:del w:id="660" w:author="Peter Rohde" w:date="2016-10-21T05:29:00Z">
        <w:r w:rsidR="005419EA" w:rsidRPr="003603EC" w:rsidDel="0009277E">
          <w:rPr>
            <w:rFonts w:ascii="Times New Roman" w:hAnsi="Times New Roman" w:cs="Times New Roman"/>
            <w:color w:val="000000" w:themeColor="text1"/>
            <w:sz w:val="28"/>
            <w:szCs w:val="28"/>
          </w:rPr>
          <w:delText xml:space="preserve">realized the </w:delText>
        </w:r>
        <w:r w:rsidR="003603EC" w:rsidRPr="003603EC" w:rsidDel="0009277E">
          <w:rPr>
            <w:rFonts w:ascii="Times New Roman" w:hAnsi="Times New Roman" w:cs="Times New Roman"/>
            <w:color w:val="000000" w:themeColor="text1"/>
            <w:sz w:val="28"/>
            <w:szCs w:val="28"/>
          </w:rPr>
          <w:delText>coherent one</w:delText>
        </w:r>
      </w:del>
      <w:del w:id="661" w:author="Peter Rohde" w:date="2016-10-21T05:01:00Z">
        <w:r w:rsidR="003603EC" w:rsidRPr="003603EC" w:rsidDel="00E6701E">
          <w:rPr>
            <w:rFonts w:ascii="Times New Roman" w:hAnsi="Times New Roman" w:cs="Times New Roman"/>
            <w:color w:val="000000" w:themeColor="text1"/>
            <w:sz w:val="28"/>
            <w:szCs w:val="28"/>
          </w:rPr>
          <w:delText xml:space="preserve"> </w:delText>
        </w:r>
      </w:del>
      <w:del w:id="662" w:author="Peter Rohde" w:date="2016-10-21T05:29:00Z">
        <w:r w:rsidR="003603EC" w:rsidRPr="003603EC" w:rsidDel="0009277E">
          <w:rPr>
            <w:rFonts w:ascii="Times New Roman" w:hAnsi="Times New Roman" w:cs="Times New Roman"/>
            <w:color w:val="000000" w:themeColor="text1"/>
            <w:sz w:val="28"/>
            <w:szCs w:val="28"/>
          </w:rPr>
          <w:delText>way</w:delText>
        </w:r>
        <w:r w:rsidR="003603EC" w:rsidDel="0009277E">
          <w:rPr>
            <w:rFonts w:ascii="Times New Roman" w:hAnsi="Times New Roman" w:cs="Times New Roman"/>
            <w:color w:val="000000" w:themeColor="text1"/>
            <w:sz w:val="28"/>
            <w:szCs w:val="28"/>
          </w:rPr>
          <w:delText xml:space="preserve"> (</w:delText>
        </w:r>
        <w:r w:rsidR="005419EA" w:rsidRPr="003603EC" w:rsidDel="0009277E">
          <w:rPr>
            <w:rFonts w:ascii="Times New Roman" w:hAnsi="Times New Roman" w:cs="Times New Roman"/>
            <w:color w:val="000000" w:themeColor="text1"/>
            <w:sz w:val="28"/>
            <w:szCs w:val="28"/>
          </w:rPr>
          <w:delText>COW</w:delText>
        </w:r>
        <w:r w:rsidR="003603EC" w:rsidDel="0009277E">
          <w:rPr>
            <w:rFonts w:ascii="Times New Roman" w:hAnsi="Times New Roman" w:cs="Times New Roman"/>
            <w:color w:val="000000" w:themeColor="text1"/>
            <w:sz w:val="28"/>
            <w:szCs w:val="28"/>
          </w:rPr>
          <w:delText>)</w:delText>
        </w:r>
        <w:r w:rsidR="005419EA" w:rsidRPr="003603EC" w:rsidDel="0009277E">
          <w:rPr>
            <w:rFonts w:ascii="Times New Roman" w:hAnsi="Times New Roman" w:cs="Times New Roman"/>
            <w:color w:val="000000" w:themeColor="text1"/>
            <w:sz w:val="28"/>
            <w:szCs w:val="28"/>
          </w:rPr>
          <w:delText xml:space="preserve"> protocol QKD system with a maximum range of 250</w:delText>
        </w:r>
      </w:del>
      <w:del w:id="663" w:author="Peter Rohde" w:date="2016-10-21T05:01:00Z">
        <w:r w:rsidR="005419EA" w:rsidRPr="003603EC" w:rsidDel="00CF782A">
          <w:rPr>
            <w:rFonts w:ascii="Times New Roman" w:hAnsi="Times New Roman" w:cs="Times New Roman"/>
            <w:color w:val="000000" w:themeColor="text1"/>
            <w:sz w:val="28"/>
            <w:szCs w:val="28"/>
          </w:rPr>
          <w:delText xml:space="preserve"> </w:delText>
        </w:r>
      </w:del>
      <w:del w:id="664" w:author="Peter Rohde" w:date="2016-10-21T05:29:00Z">
        <w:r w:rsidR="005419EA" w:rsidRPr="003603EC" w:rsidDel="0009277E">
          <w:rPr>
            <w:rFonts w:ascii="Times New Roman" w:hAnsi="Times New Roman" w:cs="Times New Roman"/>
            <w:color w:val="000000" w:themeColor="text1"/>
            <w:sz w:val="28"/>
            <w:szCs w:val="28"/>
          </w:rPr>
          <w:delText>km at 42.6</w:delText>
        </w:r>
      </w:del>
      <w:del w:id="665" w:author="Peter Rohde" w:date="2016-10-21T05:01:00Z">
        <w:r w:rsidR="005419EA" w:rsidRPr="003603EC" w:rsidDel="00CF782A">
          <w:rPr>
            <w:rFonts w:ascii="Times New Roman" w:hAnsi="Times New Roman" w:cs="Times New Roman"/>
            <w:color w:val="000000" w:themeColor="text1"/>
            <w:sz w:val="28"/>
            <w:szCs w:val="28"/>
          </w:rPr>
          <w:delText xml:space="preserve"> </w:delText>
        </w:r>
      </w:del>
      <w:del w:id="666" w:author="Peter Rohde" w:date="2016-10-21T05:29:00Z">
        <w:r w:rsidR="005419EA" w:rsidRPr="003603EC" w:rsidDel="0009277E">
          <w:rPr>
            <w:rFonts w:ascii="Times New Roman" w:hAnsi="Times New Roman" w:cs="Times New Roman"/>
            <w:color w:val="000000" w:themeColor="text1"/>
            <w:sz w:val="28"/>
            <w:szCs w:val="28"/>
          </w:rPr>
          <w:delText xml:space="preserve">dB </w:delText>
        </w:r>
        <w:r w:rsidR="00E277EC" w:rsidRPr="003603EC" w:rsidDel="0009277E">
          <w:rPr>
            <w:rFonts w:ascii="Times New Roman" w:hAnsi="Times New Roman" w:cs="Times New Roman"/>
            <w:color w:val="000000" w:themeColor="text1"/>
            <w:sz w:val="28"/>
            <w:szCs w:val="28"/>
          </w:rPr>
          <w:delText xml:space="preserve">channel loss </w:delText>
        </w:r>
        <w:r w:rsidR="005419EA" w:rsidRPr="003603EC" w:rsidDel="0009277E">
          <w:rPr>
            <w:rFonts w:ascii="Times New Roman" w:hAnsi="Times New Roman" w:cs="Times New Roman"/>
            <w:color w:val="000000" w:themeColor="text1"/>
            <w:sz w:val="28"/>
            <w:szCs w:val="28"/>
          </w:rPr>
          <w:delText>using ultra-low</w:delText>
        </w:r>
      </w:del>
      <w:del w:id="667" w:author="Peter Rohde" w:date="2016-10-21T05:02:00Z">
        <w:r w:rsidR="005419EA" w:rsidRPr="003603EC" w:rsidDel="00092585">
          <w:rPr>
            <w:rFonts w:ascii="Times New Roman" w:hAnsi="Times New Roman" w:cs="Times New Roman"/>
            <w:color w:val="000000" w:themeColor="text1"/>
            <w:sz w:val="28"/>
            <w:szCs w:val="28"/>
          </w:rPr>
          <w:delText xml:space="preserve"> </w:delText>
        </w:r>
      </w:del>
      <w:del w:id="668" w:author="Peter Rohde" w:date="2016-10-21T05:29:00Z">
        <w:r w:rsidR="005419EA" w:rsidRPr="003603EC" w:rsidDel="0009277E">
          <w:rPr>
            <w:rFonts w:ascii="Times New Roman" w:hAnsi="Times New Roman" w:cs="Times New Roman"/>
            <w:color w:val="000000" w:themeColor="text1"/>
            <w:sz w:val="28"/>
            <w:szCs w:val="28"/>
          </w:rPr>
          <w:delText>loss fiber</w:delText>
        </w:r>
        <w:r w:rsidR="00E277EC" w:rsidRPr="003603EC" w:rsidDel="0009277E">
          <w:rPr>
            <w:rFonts w:ascii="Times New Roman" w:hAnsi="Times New Roman" w:cs="Times New Roman"/>
            <w:color w:val="000000" w:themeColor="text1"/>
            <w:sz w:val="28"/>
            <w:szCs w:val="28"/>
          </w:rPr>
          <w:delText xml:space="preserve">, </w:delText>
        </w:r>
      </w:del>
      <w:del w:id="669" w:author="Peter Rohde" w:date="2016-10-21T05:02:00Z">
        <w:r w:rsidR="005419EA" w:rsidRPr="003603EC" w:rsidDel="0040009A">
          <w:rPr>
            <w:rFonts w:ascii="Times New Roman" w:hAnsi="Times New Roman" w:cs="Times New Roman"/>
            <w:color w:val="000000" w:themeColor="text1"/>
            <w:sz w:val="28"/>
            <w:szCs w:val="28"/>
          </w:rPr>
          <w:delText xml:space="preserve">the </w:delText>
        </w:r>
      </w:del>
      <w:del w:id="670" w:author="Peter Rohde" w:date="2016-10-21T05:29:00Z">
        <w:r w:rsidR="000B60E8" w:rsidRPr="000B60E8" w:rsidDel="0009277E">
          <w:rPr>
            <w:rFonts w:ascii="Times New Roman" w:hAnsi="Times New Roman" w:cs="Times New Roman"/>
            <w:color w:val="000000" w:themeColor="text1"/>
            <w:sz w:val="28"/>
            <w:szCs w:val="28"/>
          </w:rPr>
          <w:delText>secret bit rates</w:delText>
        </w:r>
        <w:r w:rsidR="005419EA" w:rsidRPr="003603EC" w:rsidDel="0009277E">
          <w:rPr>
            <w:rFonts w:ascii="Times New Roman" w:hAnsi="Times New Roman" w:cs="Times New Roman"/>
            <w:color w:val="000000" w:themeColor="text1"/>
            <w:sz w:val="28"/>
            <w:szCs w:val="28"/>
          </w:rPr>
          <w:delText xml:space="preserve"> </w:delText>
        </w:r>
      </w:del>
      <w:del w:id="671" w:author="Peter Rohde" w:date="2016-10-21T05:02:00Z">
        <w:r w:rsidR="005419EA" w:rsidRPr="003603EC" w:rsidDel="0040009A">
          <w:rPr>
            <w:rFonts w:ascii="Times New Roman" w:hAnsi="Times New Roman" w:cs="Times New Roman"/>
            <w:color w:val="000000" w:themeColor="text1"/>
            <w:sz w:val="28"/>
            <w:szCs w:val="28"/>
          </w:rPr>
          <w:delText xml:space="preserve">is </w:delText>
        </w:r>
      </w:del>
      <w:del w:id="672" w:author="Peter Rohde" w:date="2016-10-21T05:29:00Z">
        <w:r w:rsidR="005419EA" w:rsidRPr="003603EC" w:rsidDel="0009277E">
          <w:rPr>
            <w:rFonts w:ascii="Times New Roman" w:hAnsi="Times New Roman" w:cs="Times New Roman"/>
            <w:color w:val="000000" w:themeColor="text1"/>
            <w:sz w:val="28"/>
            <w:szCs w:val="28"/>
          </w:rPr>
          <w:delText>up to 15</w:delText>
        </w:r>
      </w:del>
      <w:del w:id="673" w:author="Peter Rohde" w:date="2016-10-21T05:02:00Z">
        <w:r w:rsidR="005419EA" w:rsidRPr="003603EC" w:rsidDel="0040009A">
          <w:rPr>
            <w:rFonts w:ascii="Times New Roman" w:hAnsi="Times New Roman" w:cs="Times New Roman"/>
            <w:color w:val="000000" w:themeColor="text1"/>
            <w:sz w:val="28"/>
            <w:szCs w:val="28"/>
          </w:rPr>
          <w:delText xml:space="preserve"> bps</w:delText>
        </w:r>
      </w:del>
      <w:del w:id="674" w:author="Peter Rohde" w:date="2016-10-21T05:29:00Z">
        <w:r w:rsidR="00E277EC" w:rsidRPr="003603EC" w:rsidDel="0009277E">
          <w:rPr>
            <w:rFonts w:ascii="Times New Roman" w:hAnsi="Times New Roman" w:cs="Times New Roman"/>
            <w:color w:val="000000" w:themeColor="text1"/>
            <w:sz w:val="28"/>
            <w:szCs w:val="28"/>
          </w:rPr>
          <w:delText xml:space="preserve">. </w:delText>
        </w:r>
      </w:del>
      <w:moveFromRangeStart w:id="675" w:author="Peter Rohde" w:date="2016-10-21T05:01:00Z" w:name="move464789416"/>
      <w:moveFrom w:id="676" w:author="Peter Rohde" w:date="2016-10-21T05:01:00Z">
        <w:del w:id="677" w:author="Peter Rohde" w:date="2016-10-21T05:29:00Z">
          <w:r w:rsidR="00A03E89" w:rsidRPr="003603EC" w:rsidDel="0009277E">
            <w:rPr>
              <w:rFonts w:ascii="Times New Roman" w:hAnsi="Times New Roman" w:cs="Times New Roman"/>
              <w:color w:val="000000" w:themeColor="text1"/>
              <w:sz w:val="28"/>
              <w:szCs w:val="28"/>
            </w:rPr>
            <w:delText>[New Journal of Physics, 2009, 11(7):075003]</w:delText>
          </w:r>
          <w:bookmarkStart w:id="678" w:name="OLE_LINK8"/>
          <w:bookmarkStart w:id="679" w:name="OLE_LINK9"/>
          <w:r w:rsidRPr="003603EC" w:rsidDel="0009277E">
            <w:rPr>
              <w:rFonts w:ascii="Times New Roman" w:hAnsi="Times New Roman" w:cs="Times New Roman"/>
              <w:color w:val="000000" w:themeColor="text1"/>
              <w:sz w:val="28"/>
              <w:szCs w:val="28"/>
            </w:rPr>
            <w:delText>.</w:delText>
          </w:r>
        </w:del>
      </w:moveFrom>
      <w:moveFromRangeEnd w:id="675"/>
    </w:p>
    <w:p w14:paraId="76AB7595" w14:textId="57969280" w:rsidR="00B02EE8" w:rsidRPr="00C86DEE" w:rsidDel="0009277E" w:rsidRDefault="00042661" w:rsidP="001011BB">
      <w:pPr>
        <w:adjustRightInd w:val="0"/>
        <w:snapToGrid w:val="0"/>
        <w:spacing w:line="360" w:lineRule="auto"/>
        <w:ind w:firstLineChars="200" w:firstLine="560"/>
        <w:rPr>
          <w:del w:id="680" w:author="Peter Rohde" w:date="2016-10-21T05:29:00Z"/>
          <w:rFonts w:ascii="Times New Roman" w:hAnsi="Times New Roman" w:cs="Times New Roman"/>
          <w:color w:val="000000" w:themeColor="text1"/>
          <w:sz w:val="28"/>
          <w:szCs w:val="28"/>
        </w:rPr>
      </w:pPr>
      <w:del w:id="681" w:author="Peter Rohde" w:date="2016-10-21T05:29:00Z">
        <w:r w:rsidDel="0009277E">
          <w:rPr>
            <w:rFonts w:ascii="Times New Roman" w:hAnsi="Times New Roman" w:cs="Times New Roman"/>
            <w:color w:val="000000" w:themeColor="text1"/>
            <w:sz w:val="28"/>
            <w:szCs w:val="28"/>
          </w:rPr>
          <w:delText>A</w:delText>
        </w:r>
        <w:r w:rsidRPr="00042661" w:rsidDel="0009277E">
          <w:rPr>
            <w:rFonts w:ascii="Times New Roman" w:hAnsi="Times New Roman" w:cs="Times New Roman"/>
            <w:color w:val="000000" w:themeColor="text1"/>
            <w:sz w:val="28"/>
            <w:szCs w:val="28"/>
          </w:rPr>
          <w:delText xml:space="preserve">part from </w:delText>
        </w:r>
        <w:r w:rsidR="00DA1FAF" w:rsidRPr="00DA1FAF" w:rsidDel="0009277E">
          <w:rPr>
            <w:rFonts w:ascii="Times New Roman" w:hAnsi="Times New Roman" w:cs="Times New Roman"/>
            <w:color w:val="000000" w:themeColor="text1"/>
            <w:sz w:val="28"/>
            <w:szCs w:val="28"/>
          </w:rPr>
          <w:delText xml:space="preserve">using the QKD scheme </w:delText>
        </w:r>
        <w:r w:rsidR="00DA1FAF" w:rsidRPr="00C86DEE" w:rsidDel="0009277E">
          <w:rPr>
            <w:rFonts w:ascii="Times New Roman" w:hAnsi="Times New Roman" w:cs="Times New Roman"/>
            <w:color w:val="000000" w:themeColor="text1"/>
            <w:sz w:val="28"/>
            <w:szCs w:val="28"/>
          </w:rPr>
          <w:delText>based on</w:delText>
        </w:r>
        <w:r w:rsidR="00DA1FAF" w:rsidDel="0009277E">
          <w:rPr>
            <w:rFonts w:ascii="Times New Roman" w:hAnsi="Times New Roman" w:cs="Times New Roman"/>
            <w:color w:val="000000" w:themeColor="text1"/>
            <w:sz w:val="28"/>
            <w:szCs w:val="28"/>
          </w:rPr>
          <w:delText xml:space="preserve"> state preparation </w:delText>
        </w:r>
        <w:r w:rsidR="00DA1FAF" w:rsidDel="0009277E">
          <w:rPr>
            <w:rFonts w:ascii="Times New Roman" w:hAnsi="Times New Roman" w:cs="Times New Roman" w:hint="eastAsia"/>
            <w:color w:val="000000" w:themeColor="text1"/>
            <w:sz w:val="28"/>
            <w:szCs w:val="28"/>
          </w:rPr>
          <w:delText>and</w:delText>
        </w:r>
        <w:r w:rsidR="00DA1FAF" w:rsidDel="0009277E">
          <w:rPr>
            <w:rFonts w:ascii="Times New Roman" w:hAnsi="Times New Roman" w:cs="Times New Roman"/>
            <w:color w:val="000000" w:themeColor="text1"/>
            <w:sz w:val="28"/>
            <w:szCs w:val="28"/>
          </w:rPr>
          <w:delText xml:space="preserve"> measurement,</w:delText>
        </w:r>
        <w:r w:rsidR="00DA1FAF" w:rsidRPr="00DA1FAF" w:rsidDel="0009277E">
          <w:rPr>
            <w:rFonts w:ascii="Times New Roman" w:hAnsi="Times New Roman" w:cs="Times New Roman"/>
            <w:color w:val="000000" w:themeColor="text1"/>
            <w:sz w:val="28"/>
            <w:szCs w:val="28"/>
          </w:rPr>
          <w:delText xml:space="preserve"> </w:delText>
        </w:r>
      </w:del>
      <w:del w:id="682" w:author="Peter Rohde" w:date="2016-10-21T05:02:00Z">
        <w:r w:rsidR="00DA1FAF" w:rsidRPr="00DA1FAF" w:rsidDel="006A3A0D">
          <w:rPr>
            <w:rFonts w:ascii="Times New Roman" w:hAnsi="Times New Roman" w:cs="Times New Roman"/>
            <w:color w:val="000000" w:themeColor="text1"/>
            <w:sz w:val="28"/>
            <w:szCs w:val="28"/>
          </w:rPr>
          <w:delText xml:space="preserve">QKD </w:delText>
        </w:r>
      </w:del>
      <w:del w:id="683" w:author="Peter Rohde" w:date="2016-10-21T05:29:00Z">
        <w:r w:rsidR="00DA1FAF" w:rsidRPr="00DA1FAF" w:rsidDel="0009277E">
          <w:rPr>
            <w:rFonts w:ascii="Times New Roman" w:hAnsi="Times New Roman" w:cs="Times New Roman"/>
            <w:color w:val="000000" w:themeColor="text1"/>
            <w:sz w:val="28"/>
            <w:szCs w:val="28"/>
          </w:rPr>
          <w:delText>schemes based on</w:delText>
        </w:r>
        <w:r w:rsidR="00C8255E" w:rsidRPr="00C86DEE" w:rsidDel="0009277E">
          <w:rPr>
            <w:rFonts w:ascii="Times New Roman" w:hAnsi="Times New Roman" w:cs="Times New Roman"/>
            <w:color w:val="000000" w:themeColor="text1"/>
            <w:sz w:val="28"/>
            <w:szCs w:val="28"/>
          </w:rPr>
          <w:delText xml:space="preserve"> entanglement distribution mainly </w:delText>
        </w:r>
      </w:del>
      <w:del w:id="684" w:author="Peter Rohde" w:date="2016-10-21T05:02:00Z">
        <w:r w:rsidR="00C8255E" w:rsidRPr="00C86DEE" w:rsidDel="006A3A0D">
          <w:rPr>
            <w:rFonts w:ascii="Times New Roman" w:hAnsi="Times New Roman" w:cs="Times New Roman"/>
            <w:color w:val="000000" w:themeColor="text1"/>
            <w:sz w:val="28"/>
            <w:szCs w:val="28"/>
          </w:rPr>
          <w:delText xml:space="preserve">including </w:delText>
        </w:r>
      </w:del>
      <w:del w:id="685" w:author="Peter Rohde" w:date="2016-10-21T05:29:00Z">
        <w:r w:rsidR="00C8255E" w:rsidRPr="00C86DEE" w:rsidDel="0009277E">
          <w:rPr>
            <w:rFonts w:ascii="Times New Roman" w:hAnsi="Times New Roman" w:cs="Times New Roman"/>
            <w:color w:val="000000" w:themeColor="text1"/>
            <w:sz w:val="28"/>
            <w:szCs w:val="28"/>
          </w:rPr>
          <w:delText xml:space="preserve">E91 </w:delText>
        </w:r>
      </w:del>
      <w:del w:id="686" w:author="Peter Rohde" w:date="2016-10-21T05:02:00Z">
        <w:r w:rsidR="00C8255E" w:rsidRPr="00C86DEE" w:rsidDel="006A3A0D">
          <w:rPr>
            <w:rFonts w:ascii="Times New Roman" w:hAnsi="Times New Roman" w:cs="Times New Roman"/>
            <w:color w:val="000000" w:themeColor="text1"/>
            <w:sz w:val="28"/>
            <w:szCs w:val="28"/>
          </w:rPr>
          <w:delText>protocol</w:delText>
        </w:r>
        <w:r w:rsidR="005148B4" w:rsidDel="006A3A0D">
          <w:rPr>
            <w:rFonts w:ascii="Times New Roman" w:hAnsi="Times New Roman" w:cs="Times New Roman"/>
            <w:color w:val="000000" w:themeColor="text1"/>
            <w:sz w:val="28"/>
            <w:szCs w:val="28"/>
          </w:rPr>
          <w:delText xml:space="preserve"> </w:delText>
        </w:r>
      </w:del>
      <w:del w:id="687" w:author="Peter Rohde" w:date="2016-10-21T05:29:00Z">
        <w:r w:rsidR="005148B4" w:rsidDel="0009277E">
          <w:rPr>
            <w:rFonts w:ascii="Times New Roman" w:hAnsi="Times New Roman" w:cs="Times New Roman"/>
            <w:color w:val="000000" w:themeColor="text1"/>
            <w:sz w:val="28"/>
            <w:szCs w:val="28"/>
          </w:rPr>
          <w:delText>[</w:delText>
        </w:r>
        <w:r w:rsidR="005148B4" w:rsidRPr="005148B4" w:rsidDel="0009277E">
          <w:rPr>
            <w:rFonts w:ascii="Times New Roman" w:hAnsi="Times New Roman" w:cs="Times New Roman"/>
            <w:color w:val="000000" w:themeColor="text1"/>
            <w:sz w:val="28"/>
            <w:szCs w:val="28"/>
          </w:rPr>
          <w:delText>Phys. Rev. Lett., 1991, 67:661–663</w:delText>
        </w:r>
        <w:r w:rsidR="005148B4"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and BBM92 </w:delText>
        </w:r>
      </w:del>
      <w:del w:id="688" w:author="Peter Rohde" w:date="2016-10-21T05:02:00Z">
        <w:r w:rsidR="00C8255E" w:rsidRPr="00C86DEE" w:rsidDel="006A3A0D">
          <w:rPr>
            <w:rFonts w:ascii="Times New Roman" w:hAnsi="Times New Roman" w:cs="Times New Roman"/>
            <w:color w:val="000000" w:themeColor="text1"/>
            <w:sz w:val="28"/>
            <w:szCs w:val="28"/>
          </w:rPr>
          <w:delText>protocol</w:delText>
        </w:r>
        <w:r w:rsidR="005148B4" w:rsidDel="006A3A0D">
          <w:rPr>
            <w:rFonts w:ascii="Times New Roman" w:hAnsi="Times New Roman" w:cs="Times New Roman"/>
            <w:color w:val="000000" w:themeColor="text1"/>
            <w:sz w:val="28"/>
            <w:szCs w:val="28"/>
          </w:rPr>
          <w:delText xml:space="preserve"> </w:delText>
        </w:r>
      </w:del>
      <w:del w:id="689" w:author="Peter Rohde" w:date="2016-10-21T05:29:00Z">
        <w:r w:rsidR="005148B4" w:rsidDel="0009277E">
          <w:rPr>
            <w:rFonts w:ascii="Times New Roman" w:hAnsi="Times New Roman" w:cs="Times New Roman"/>
            <w:color w:val="000000" w:themeColor="text1"/>
            <w:sz w:val="28"/>
            <w:szCs w:val="28"/>
          </w:rPr>
          <w:delText>[Phys. Rev. Lett.,</w:delText>
        </w:r>
        <w:r w:rsidR="005148B4" w:rsidDel="0009277E">
          <w:rPr>
            <w:rFonts w:ascii="Times New Roman" w:hAnsi="Times New Roman" w:cs="Times New Roman" w:hint="eastAsia"/>
            <w:color w:val="000000" w:themeColor="text1"/>
            <w:sz w:val="28"/>
            <w:szCs w:val="28"/>
          </w:rPr>
          <w:delText xml:space="preserve"> </w:delText>
        </w:r>
        <w:r w:rsidR="005148B4" w:rsidRPr="005148B4" w:rsidDel="0009277E">
          <w:rPr>
            <w:rFonts w:ascii="Times New Roman" w:hAnsi="Times New Roman" w:cs="Times New Roman"/>
            <w:color w:val="000000" w:themeColor="text1"/>
            <w:sz w:val="28"/>
            <w:szCs w:val="28"/>
          </w:rPr>
          <w:delText>1992, 68:557–559</w:delText>
        </w:r>
        <w:r w:rsidR="005148B4"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which also </w:delText>
        </w:r>
      </w:del>
      <w:del w:id="690" w:author="Peter Rohde" w:date="2016-10-21T05:03:00Z">
        <w:r w:rsidR="00C8255E" w:rsidRPr="00C86DEE" w:rsidDel="006A3A0D">
          <w:rPr>
            <w:rFonts w:ascii="Times New Roman" w:hAnsi="Times New Roman" w:cs="Times New Roman"/>
            <w:color w:val="000000" w:themeColor="text1"/>
            <w:sz w:val="28"/>
            <w:szCs w:val="28"/>
          </w:rPr>
          <w:delText xml:space="preserve">are developed and applied widely in many practical </w:delText>
        </w:r>
        <w:r w:rsidR="00F86D70" w:rsidRPr="00C86DEE" w:rsidDel="006A3A0D">
          <w:rPr>
            <w:rFonts w:ascii="Times New Roman" w:hAnsi="Times New Roman" w:cs="Times New Roman"/>
            <w:color w:val="000000" w:themeColor="text1"/>
            <w:sz w:val="28"/>
            <w:szCs w:val="28"/>
          </w:rPr>
          <w:delText>systems</w:delText>
        </w:r>
      </w:del>
      <w:del w:id="691" w:author="Peter Rohde" w:date="2016-10-21T05:29:00Z">
        <w:r w:rsidR="00C8255E" w:rsidRPr="00C86DEE" w:rsidDel="0009277E">
          <w:rPr>
            <w:rFonts w:ascii="Times New Roman" w:hAnsi="Times New Roman" w:cs="Times New Roman"/>
            <w:color w:val="000000" w:themeColor="text1"/>
            <w:sz w:val="28"/>
            <w:szCs w:val="28"/>
          </w:rPr>
          <w:delText>.</w:delText>
        </w:r>
      </w:del>
      <w:del w:id="692" w:author="Peter Rohde" w:date="2016-10-21T05:03:00Z">
        <w:r w:rsidR="00C8255E" w:rsidRPr="00C86DEE" w:rsidDel="006A3A0D">
          <w:rPr>
            <w:rFonts w:ascii="Times New Roman" w:hAnsi="Times New Roman" w:cs="Times New Roman"/>
            <w:color w:val="000000" w:themeColor="text1"/>
            <w:sz w:val="28"/>
            <w:szCs w:val="28"/>
          </w:rPr>
          <w:delText xml:space="preserve"> </w:delText>
        </w:r>
      </w:del>
      <w:del w:id="693" w:author="Peter Rohde" w:date="2016-10-21T05:29:00Z">
        <w:r w:rsidR="00C8255E" w:rsidRPr="00C86DEE" w:rsidDel="0009277E">
          <w:rPr>
            <w:rFonts w:ascii="Times New Roman" w:hAnsi="Times New Roman" w:cs="Times New Roman"/>
            <w:color w:val="000000" w:themeColor="text1"/>
            <w:sz w:val="28"/>
            <w:szCs w:val="28"/>
          </w:rPr>
          <w:delText xml:space="preserve">In 2005, </w:delText>
        </w:r>
      </w:del>
      <w:del w:id="694" w:author="Peter Rohde" w:date="2016-10-21T05:03:00Z">
        <w:r w:rsidR="00C8255E" w:rsidRPr="00C86DEE" w:rsidDel="006A3A0D">
          <w:rPr>
            <w:rFonts w:ascii="Times New Roman" w:hAnsi="Times New Roman" w:cs="Times New Roman"/>
            <w:color w:val="000000" w:themeColor="text1"/>
            <w:sz w:val="28"/>
            <w:szCs w:val="28"/>
          </w:rPr>
          <w:delText xml:space="preserve">Zeilinger's group </w:delText>
        </w:r>
      </w:del>
      <w:del w:id="695" w:author="Peter Rohde" w:date="2016-10-21T05:29:00Z">
        <w:r w:rsidR="00C8255E" w:rsidRPr="00C86DEE" w:rsidDel="0009277E">
          <w:rPr>
            <w:rFonts w:ascii="Times New Roman" w:hAnsi="Times New Roman" w:cs="Times New Roman"/>
            <w:color w:val="000000" w:themeColor="text1"/>
            <w:sz w:val="28"/>
            <w:szCs w:val="28"/>
          </w:rPr>
          <w:delText xml:space="preserve">distributed entanglement and single photons through free-space quantum channel, </w:delText>
        </w:r>
        <w:r w:rsidR="00DA1FAF" w:rsidDel="0009277E">
          <w:rPr>
            <w:rFonts w:ascii="Times New Roman" w:hAnsi="Times New Roman" w:cs="Times New Roman"/>
            <w:color w:val="000000" w:themeColor="text1"/>
            <w:sz w:val="28"/>
            <w:szCs w:val="28"/>
          </w:rPr>
          <w:delText>demonstra</w:delText>
        </w:r>
        <w:r w:rsidR="00DA1FAF" w:rsidDel="0009277E">
          <w:rPr>
            <w:rFonts w:ascii="Times New Roman" w:hAnsi="Times New Roman" w:cs="Times New Roman" w:hint="eastAsia"/>
            <w:color w:val="000000" w:themeColor="text1"/>
            <w:sz w:val="28"/>
            <w:szCs w:val="28"/>
          </w:rPr>
          <w:delText>t</w:delText>
        </w:r>
      </w:del>
      <w:del w:id="696" w:author="Peter Rohde" w:date="2016-10-21T05:04:00Z">
        <w:r w:rsidR="00DA1FAF" w:rsidDel="00633265">
          <w:rPr>
            <w:rFonts w:ascii="Times New Roman" w:hAnsi="Times New Roman" w:cs="Times New Roman" w:hint="eastAsia"/>
            <w:color w:val="000000" w:themeColor="text1"/>
            <w:sz w:val="28"/>
            <w:szCs w:val="28"/>
          </w:rPr>
          <w:delText>ed</w:delText>
        </w:r>
      </w:del>
      <w:del w:id="697" w:author="Peter Rohde" w:date="2016-10-21T05:29:00Z">
        <w:r w:rsidR="00DA1FAF" w:rsidDel="0009277E">
          <w:rPr>
            <w:rFonts w:ascii="Times New Roman" w:hAnsi="Times New Roman" w:cs="Times New Roman"/>
            <w:color w:val="000000" w:themeColor="text1"/>
            <w:sz w:val="28"/>
            <w:szCs w:val="28"/>
          </w:rPr>
          <w:delText xml:space="preserve"> </w:delText>
        </w:r>
        <w:r w:rsidR="00C8255E" w:rsidRPr="00C86DEE" w:rsidDel="0009277E">
          <w:rPr>
            <w:rFonts w:ascii="Times New Roman" w:hAnsi="Times New Roman" w:cs="Times New Roman"/>
            <w:color w:val="000000" w:themeColor="text1"/>
            <w:sz w:val="28"/>
            <w:szCs w:val="28"/>
          </w:rPr>
          <w:delText xml:space="preserve">the </w:delText>
        </w:r>
      </w:del>
      <w:del w:id="698" w:author="Peter Rohde" w:date="2016-10-21T05:04:00Z">
        <w:r w:rsidR="00C8255E" w:rsidRPr="00C86DEE" w:rsidDel="00633265">
          <w:rPr>
            <w:rFonts w:ascii="Times New Roman" w:hAnsi="Times New Roman" w:cs="Times New Roman"/>
            <w:color w:val="000000" w:themeColor="text1"/>
            <w:sz w:val="28"/>
            <w:szCs w:val="28"/>
          </w:rPr>
          <w:delText xml:space="preserve">feasibility </w:delText>
        </w:r>
      </w:del>
      <w:del w:id="699" w:author="Peter Rohde" w:date="2016-10-21T05:29:00Z">
        <w:r w:rsidR="00C8255E" w:rsidRPr="00C86DEE" w:rsidDel="0009277E">
          <w:rPr>
            <w:rFonts w:ascii="Times New Roman" w:hAnsi="Times New Roman" w:cs="Times New Roman"/>
            <w:color w:val="000000" w:themeColor="text1"/>
            <w:sz w:val="28"/>
            <w:szCs w:val="28"/>
          </w:rPr>
          <w:delText>of free-space quantum communication</w:delText>
        </w:r>
      </w:del>
      <w:del w:id="700" w:author="Peter Rohde" w:date="2016-10-21T05:03:00Z">
        <w:r w:rsidR="005148B4" w:rsidDel="006A3A0D">
          <w:rPr>
            <w:rFonts w:ascii="Times New Roman" w:hAnsi="Times New Roman" w:cs="Times New Roman"/>
            <w:color w:val="000000" w:themeColor="text1"/>
            <w:sz w:val="28"/>
            <w:szCs w:val="28"/>
          </w:rPr>
          <w:delText xml:space="preserve"> [</w:delText>
        </w:r>
        <w:r w:rsidR="005148B4" w:rsidRPr="005148B4" w:rsidDel="006A3A0D">
          <w:rPr>
            <w:rFonts w:ascii="Times New Roman" w:hAnsi="Times New Roman" w:cs="Times New Roman"/>
            <w:color w:val="000000" w:themeColor="text1"/>
            <w:sz w:val="28"/>
            <w:szCs w:val="28"/>
          </w:rPr>
          <w:delText>Optics Express, 2005, 13(1):202–209</w:delText>
        </w:r>
        <w:r w:rsidR="005148B4" w:rsidDel="006A3A0D">
          <w:rPr>
            <w:rFonts w:ascii="Times New Roman" w:hAnsi="Times New Roman" w:cs="Times New Roman"/>
            <w:color w:val="000000" w:themeColor="text1"/>
            <w:sz w:val="28"/>
            <w:szCs w:val="28"/>
          </w:rPr>
          <w:delText>]</w:delText>
        </w:r>
      </w:del>
      <w:del w:id="701" w:author="Peter Rohde" w:date="2016-10-21T05:29:00Z">
        <w:r w:rsidR="007C2CB1" w:rsidDel="0009277E">
          <w:rPr>
            <w:rFonts w:ascii="Times New Roman" w:hAnsi="Times New Roman" w:cs="Times New Roman"/>
            <w:color w:val="000000" w:themeColor="text1"/>
            <w:sz w:val="28"/>
            <w:szCs w:val="28"/>
          </w:rPr>
          <w:delText>. I</w:delText>
        </w:r>
        <w:r w:rsidR="00C8255E" w:rsidRPr="00C86DEE" w:rsidDel="0009277E">
          <w:rPr>
            <w:rFonts w:ascii="Times New Roman" w:hAnsi="Times New Roman" w:cs="Times New Roman"/>
            <w:color w:val="000000" w:themeColor="text1"/>
            <w:sz w:val="28"/>
            <w:szCs w:val="28"/>
          </w:rPr>
          <w:delText xml:space="preserve">n 2006, </w:delText>
        </w:r>
      </w:del>
      <w:del w:id="702" w:author="Peter Rohde" w:date="2016-10-21T05:04:00Z">
        <w:r w:rsidR="0029001B" w:rsidRPr="0029001B" w:rsidDel="00D27547">
          <w:rPr>
            <w:rFonts w:ascii="Times New Roman" w:hAnsi="Times New Roman" w:cs="Times New Roman"/>
            <w:color w:val="000000" w:themeColor="text1"/>
            <w:sz w:val="28"/>
            <w:szCs w:val="28"/>
          </w:rPr>
          <w:delText>Ivan Marcikic</w:delText>
        </w:r>
        <w:r w:rsidR="0029001B" w:rsidDel="00D27547">
          <w:rPr>
            <w:rFonts w:ascii="Times New Roman" w:hAnsi="Times New Roman" w:cs="Times New Roman"/>
            <w:color w:val="000000" w:themeColor="text1"/>
            <w:sz w:val="28"/>
            <w:szCs w:val="28"/>
          </w:rPr>
          <w:delText xml:space="preserve"> et al. </w:delText>
        </w:r>
      </w:del>
      <w:del w:id="703" w:author="Peter Rohde" w:date="2016-10-21T05:29:00Z">
        <w:r w:rsidR="0029001B" w:rsidRPr="0029001B" w:rsidDel="0009277E">
          <w:rPr>
            <w:rFonts w:ascii="Times New Roman" w:hAnsi="Times New Roman" w:cs="Times New Roman"/>
            <w:color w:val="000000" w:themeColor="text1"/>
            <w:sz w:val="28"/>
            <w:szCs w:val="28"/>
          </w:rPr>
          <w:delText>report</w:delText>
        </w:r>
        <w:r w:rsidR="0029001B" w:rsidDel="0009277E">
          <w:rPr>
            <w:rFonts w:ascii="Times New Roman" w:hAnsi="Times New Roman" w:cs="Times New Roman"/>
            <w:color w:val="000000" w:themeColor="text1"/>
            <w:sz w:val="28"/>
            <w:szCs w:val="28"/>
          </w:rPr>
          <w:delText>ed</w:delText>
        </w:r>
        <w:r w:rsidR="0029001B" w:rsidRPr="0029001B" w:rsidDel="0009277E">
          <w:rPr>
            <w:rFonts w:ascii="Times New Roman" w:hAnsi="Times New Roman" w:cs="Times New Roman"/>
            <w:color w:val="000000" w:themeColor="text1"/>
            <w:sz w:val="28"/>
            <w:szCs w:val="28"/>
          </w:rPr>
          <w:delText xml:space="preserve"> a complete experimental implementation of a </w:delText>
        </w:r>
        <w:r w:rsidR="0029001B" w:rsidDel="0009277E">
          <w:rPr>
            <w:rFonts w:ascii="Times New Roman" w:hAnsi="Times New Roman" w:cs="Times New Roman"/>
            <w:color w:val="000000" w:themeColor="text1"/>
            <w:sz w:val="28"/>
            <w:szCs w:val="28"/>
          </w:rPr>
          <w:delText>QKD</w:delText>
        </w:r>
        <w:r w:rsidR="0029001B" w:rsidRPr="0029001B" w:rsidDel="0009277E">
          <w:rPr>
            <w:rFonts w:ascii="Times New Roman" w:hAnsi="Times New Roman" w:cs="Times New Roman"/>
            <w:color w:val="000000" w:themeColor="text1"/>
            <w:sz w:val="28"/>
            <w:szCs w:val="28"/>
          </w:rPr>
          <w:delText xml:space="preserve"> protocol </w:delText>
        </w:r>
      </w:del>
      <w:del w:id="704" w:author="Peter Rohde" w:date="2016-10-21T05:04:00Z">
        <w:r w:rsidR="0029001B" w:rsidRPr="0029001B" w:rsidDel="00D27547">
          <w:rPr>
            <w:rFonts w:ascii="Times New Roman" w:hAnsi="Times New Roman" w:cs="Times New Roman"/>
            <w:color w:val="000000" w:themeColor="text1"/>
            <w:sz w:val="28"/>
            <w:szCs w:val="28"/>
          </w:rPr>
          <w:delText xml:space="preserve">through </w:delText>
        </w:r>
      </w:del>
      <w:del w:id="705" w:author="Peter Rohde" w:date="2016-10-21T05:29:00Z">
        <w:r w:rsidR="0029001B" w:rsidRPr="0029001B" w:rsidDel="0009277E">
          <w:rPr>
            <w:rFonts w:ascii="Times New Roman" w:hAnsi="Times New Roman" w:cs="Times New Roman"/>
            <w:color w:val="000000" w:themeColor="text1"/>
            <w:sz w:val="28"/>
            <w:szCs w:val="28"/>
          </w:rPr>
          <w:delText>a free-space link using polarization-entangled ph</w:delText>
        </w:r>
        <w:r w:rsidR="0029001B" w:rsidDel="0009277E">
          <w:rPr>
            <w:rFonts w:ascii="Times New Roman" w:hAnsi="Times New Roman" w:cs="Times New Roman"/>
            <w:color w:val="000000" w:themeColor="text1"/>
            <w:sz w:val="28"/>
            <w:szCs w:val="28"/>
          </w:rPr>
          <w:delText>oton pairs.</w:delText>
        </w:r>
      </w:del>
      <w:del w:id="706" w:author="Peter Rohde" w:date="2016-10-21T05:04:00Z">
        <w:r w:rsidR="0029001B" w:rsidDel="00D27547">
          <w:rPr>
            <w:rFonts w:ascii="Times New Roman" w:hAnsi="Times New Roman" w:cs="Times New Roman"/>
            <w:color w:val="000000" w:themeColor="text1"/>
            <w:sz w:val="28"/>
            <w:szCs w:val="28"/>
          </w:rPr>
          <w:delText xml:space="preserve"> </w:delText>
        </w:r>
        <w:r w:rsidR="005148B4" w:rsidDel="00D27547">
          <w:rPr>
            <w:rFonts w:ascii="Times New Roman" w:hAnsi="Times New Roman" w:cs="Times New Roman"/>
            <w:color w:val="000000" w:themeColor="text1"/>
            <w:sz w:val="28"/>
            <w:szCs w:val="28"/>
          </w:rPr>
          <w:delText>[</w:delText>
        </w:r>
        <w:r w:rsidR="005148B4" w:rsidRPr="005148B4" w:rsidDel="00D27547">
          <w:rPr>
            <w:rFonts w:ascii="Times New Roman" w:hAnsi="Times New Roman" w:cs="Times New Roman"/>
            <w:color w:val="000000" w:themeColor="text1"/>
            <w:sz w:val="28"/>
            <w:szCs w:val="28"/>
          </w:rPr>
          <w:delText>Applied Physics Letters, 2006, 89(10):101122</w:delText>
        </w:r>
        <w:r w:rsidR="005148B4" w:rsidDel="00D27547">
          <w:rPr>
            <w:rFonts w:ascii="Times New Roman" w:hAnsi="Times New Roman" w:cs="Times New Roman"/>
            <w:color w:val="000000" w:themeColor="text1"/>
            <w:sz w:val="28"/>
            <w:szCs w:val="28"/>
          </w:rPr>
          <w:delText>]</w:delText>
        </w:r>
        <w:r w:rsidR="00B45824" w:rsidDel="00D27547">
          <w:rPr>
            <w:rFonts w:ascii="Times New Roman" w:hAnsi="Times New Roman" w:cs="Times New Roman"/>
            <w:color w:val="000000" w:themeColor="text1"/>
            <w:sz w:val="28"/>
            <w:szCs w:val="28"/>
          </w:rPr>
          <w:delText xml:space="preserve">. </w:delText>
        </w:r>
      </w:del>
      <w:del w:id="707" w:author="Peter Rohde" w:date="2016-10-21T05:29:00Z">
        <w:r w:rsidR="00B45824" w:rsidDel="0009277E">
          <w:rPr>
            <w:rFonts w:ascii="Times New Roman" w:hAnsi="Times New Roman" w:cs="Times New Roman"/>
            <w:color w:val="000000" w:themeColor="text1"/>
            <w:sz w:val="28"/>
            <w:szCs w:val="28"/>
          </w:rPr>
          <w:delText>I</w:delText>
        </w:r>
        <w:r w:rsidR="00C8255E" w:rsidRPr="00C86DEE" w:rsidDel="0009277E">
          <w:rPr>
            <w:rFonts w:ascii="Times New Roman" w:hAnsi="Times New Roman" w:cs="Times New Roman"/>
            <w:color w:val="000000" w:themeColor="text1"/>
            <w:sz w:val="28"/>
            <w:szCs w:val="28"/>
          </w:rPr>
          <w:delText xml:space="preserve">n 2007, </w:delText>
        </w:r>
      </w:del>
      <w:del w:id="708" w:author="Peter Rohde" w:date="2016-10-21T05:04:00Z">
        <w:r w:rsidR="00C8255E" w:rsidRPr="00C86DEE" w:rsidDel="00D27547">
          <w:rPr>
            <w:rFonts w:ascii="Times New Roman" w:hAnsi="Times New Roman" w:cs="Times New Roman"/>
            <w:color w:val="000000" w:themeColor="text1"/>
            <w:sz w:val="28"/>
            <w:szCs w:val="28"/>
          </w:rPr>
          <w:delText>Zeilinger's group</w:delText>
        </w:r>
      </w:del>
      <w:del w:id="709" w:author="Peter Rohde" w:date="2016-10-21T05:29:00Z">
        <w:r w:rsidR="00C8255E" w:rsidRPr="00C86DEE" w:rsidDel="0009277E">
          <w:rPr>
            <w:rFonts w:ascii="Times New Roman" w:hAnsi="Times New Roman" w:cs="Times New Roman"/>
            <w:color w:val="000000" w:themeColor="text1"/>
            <w:sz w:val="28"/>
            <w:szCs w:val="28"/>
          </w:rPr>
          <w:delText xml:space="preserve"> realized BBM92 protocol QKD based on polarization encoding over 144</w:delText>
        </w:r>
      </w:del>
      <w:del w:id="710" w:author="Peter Rohde" w:date="2016-10-21T05:05:00Z">
        <w:r w:rsidR="00C8255E" w:rsidRPr="00C86DEE" w:rsidDel="00232081">
          <w:rPr>
            <w:rFonts w:ascii="Times New Roman" w:hAnsi="Times New Roman" w:cs="Times New Roman"/>
            <w:color w:val="000000" w:themeColor="text1"/>
            <w:sz w:val="28"/>
            <w:szCs w:val="28"/>
          </w:rPr>
          <w:delText xml:space="preserve"> </w:delText>
        </w:r>
      </w:del>
      <w:del w:id="711" w:author="Peter Rohde" w:date="2016-10-21T05:29:00Z">
        <w:r w:rsidR="00C8255E" w:rsidRPr="00C86DEE" w:rsidDel="0009277E">
          <w:rPr>
            <w:rFonts w:ascii="Times New Roman" w:hAnsi="Times New Roman" w:cs="Times New Roman"/>
            <w:color w:val="000000" w:themeColor="text1"/>
            <w:sz w:val="28"/>
            <w:szCs w:val="28"/>
          </w:rPr>
          <w:delText>km</w:delText>
        </w:r>
      </w:del>
      <w:del w:id="712" w:author="Peter Rohde" w:date="2016-10-21T05:04:00Z">
        <w:r w:rsidR="0079192A" w:rsidDel="00D27547">
          <w:rPr>
            <w:rFonts w:ascii="Times New Roman" w:hAnsi="Times New Roman" w:cs="Times New Roman"/>
            <w:color w:val="000000" w:themeColor="text1"/>
            <w:sz w:val="28"/>
            <w:szCs w:val="28"/>
          </w:rPr>
          <w:delText xml:space="preserve"> [</w:delText>
        </w:r>
        <w:r w:rsidR="0079192A" w:rsidRPr="0079192A" w:rsidDel="00D27547">
          <w:rPr>
            <w:rFonts w:ascii="Times New Roman" w:hAnsi="Times New Roman" w:cs="Times New Roman"/>
            <w:color w:val="000000" w:themeColor="text1"/>
            <w:sz w:val="28"/>
            <w:szCs w:val="28"/>
          </w:rPr>
          <w:delText>Nature physics, 2007, 3(7):481–486</w:delText>
        </w:r>
        <w:r w:rsidR="0079192A" w:rsidDel="00D27547">
          <w:rPr>
            <w:rFonts w:ascii="Times New Roman" w:hAnsi="Times New Roman" w:cs="Times New Roman"/>
            <w:color w:val="000000" w:themeColor="text1"/>
            <w:sz w:val="28"/>
            <w:szCs w:val="28"/>
          </w:rPr>
          <w:delText>]</w:delText>
        </w:r>
      </w:del>
      <w:del w:id="713" w:author="Peter Rohde" w:date="2016-10-21T05:29:00Z">
        <w:r w:rsidR="00C8255E" w:rsidRPr="00C86DEE" w:rsidDel="0009277E">
          <w:rPr>
            <w:rFonts w:ascii="Times New Roman" w:hAnsi="Times New Roman" w:cs="Times New Roman"/>
            <w:color w:val="000000" w:themeColor="text1"/>
            <w:sz w:val="28"/>
            <w:szCs w:val="28"/>
          </w:rPr>
          <w:delText>.</w:delText>
        </w:r>
      </w:del>
      <w:del w:id="714" w:author="Peter Rohde" w:date="2016-10-21T05:05:00Z">
        <w:r w:rsidR="00C8255E" w:rsidRPr="00C86DEE" w:rsidDel="00232081">
          <w:rPr>
            <w:rFonts w:ascii="Times New Roman" w:hAnsi="Times New Roman" w:cs="Times New Roman"/>
            <w:color w:val="000000" w:themeColor="text1"/>
            <w:sz w:val="28"/>
            <w:szCs w:val="28"/>
          </w:rPr>
          <w:delText xml:space="preserve"> </w:delText>
        </w:r>
      </w:del>
      <w:del w:id="715" w:author="Peter Rohde" w:date="2016-10-21T05:29:00Z">
        <w:r w:rsidR="00C8255E" w:rsidRPr="00C86DEE" w:rsidDel="0009277E">
          <w:rPr>
            <w:rFonts w:ascii="Times New Roman" w:hAnsi="Times New Roman" w:cs="Times New Roman"/>
            <w:color w:val="000000" w:themeColor="text1"/>
            <w:sz w:val="28"/>
            <w:szCs w:val="28"/>
          </w:rPr>
          <w:delText>The experiments listed above indicated th</w:delText>
        </w:r>
      </w:del>
      <w:del w:id="716" w:author="Peter Rohde" w:date="2016-10-21T05:05:00Z">
        <w:r w:rsidR="00C8255E" w:rsidRPr="00C86DEE" w:rsidDel="00B02EE8">
          <w:rPr>
            <w:rFonts w:ascii="Times New Roman" w:hAnsi="Times New Roman" w:cs="Times New Roman"/>
            <w:color w:val="000000" w:themeColor="text1"/>
            <w:sz w:val="28"/>
            <w:szCs w:val="28"/>
          </w:rPr>
          <w:delText>e</w:delText>
        </w:r>
      </w:del>
      <w:del w:id="717" w:author="Peter Rohde" w:date="2016-10-21T05:29:00Z">
        <w:r w:rsidR="00C8255E" w:rsidRPr="00C86DEE" w:rsidDel="0009277E">
          <w:rPr>
            <w:rFonts w:ascii="Times New Roman" w:hAnsi="Times New Roman" w:cs="Times New Roman"/>
            <w:color w:val="000000" w:themeColor="text1"/>
            <w:sz w:val="28"/>
            <w:szCs w:val="28"/>
          </w:rPr>
          <w:delText xml:space="preserve"> QKD protocol</w:delText>
        </w:r>
        <w:r w:rsidR="0029001B" w:rsidDel="0009277E">
          <w:rPr>
            <w:rFonts w:ascii="Times New Roman" w:hAnsi="Times New Roman" w:cs="Times New Roman"/>
            <w:color w:val="000000" w:themeColor="text1"/>
            <w:sz w:val="28"/>
            <w:szCs w:val="28"/>
          </w:rPr>
          <w:delText>s</w:delText>
        </w:r>
        <w:r w:rsidR="00C8255E" w:rsidRPr="00C86DEE" w:rsidDel="0009277E">
          <w:rPr>
            <w:rFonts w:ascii="Times New Roman" w:hAnsi="Times New Roman" w:cs="Times New Roman"/>
            <w:color w:val="000000" w:themeColor="text1"/>
            <w:sz w:val="28"/>
            <w:szCs w:val="28"/>
          </w:rPr>
          <w:delText xml:space="preserve"> based on free-spac</w:delText>
        </w:r>
        <w:r w:rsidR="0029001B" w:rsidDel="0009277E">
          <w:rPr>
            <w:rFonts w:ascii="Times New Roman" w:hAnsi="Times New Roman" w:cs="Times New Roman"/>
            <w:color w:val="000000" w:themeColor="text1"/>
            <w:sz w:val="28"/>
            <w:szCs w:val="28"/>
          </w:rPr>
          <w:delText xml:space="preserve">e entanglement distribution have the </w:delText>
        </w:r>
        <w:r w:rsidR="0029001B" w:rsidRPr="0029001B" w:rsidDel="0009277E">
          <w:rPr>
            <w:rFonts w:ascii="Times New Roman" w:hAnsi="Times New Roman" w:cs="Times New Roman"/>
            <w:color w:val="000000" w:themeColor="text1"/>
            <w:sz w:val="28"/>
            <w:szCs w:val="28"/>
          </w:rPr>
          <w:delText>advantage of</w:delText>
        </w:r>
        <w:r w:rsidR="0029001B" w:rsidDel="0009277E">
          <w:rPr>
            <w:rFonts w:ascii="Times New Roman" w:hAnsi="Times New Roman" w:cs="Times New Roman"/>
            <w:color w:val="000000" w:themeColor="text1"/>
            <w:sz w:val="28"/>
            <w:szCs w:val="28"/>
          </w:rPr>
          <w:delText xml:space="preserve"> </w:delText>
        </w:r>
        <w:r w:rsidR="001011BB" w:rsidRPr="001011BB" w:rsidDel="0009277E">
          <w:rPr>
            <w:rFonts w:ascii="Times New Roman" w:hAnsi="Times New Roman" w:cs="Times New Roman"/>
            <w:color w:val="000000" w:themeColor="text1"/>
            <w:sz w:val="28"/>
            <w:szCs w:val="28"/>
          </w:rPr>
          <w:delText>being less affected by decoherence</w:delText>
        </w:r>
        <w:r w:rsidR="001011BB"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w:delText>
        </w:r>
        <w:r w:rsidR="0029001B" w:rsidDel="0009277E">
          <w:rPr>
            <w:rFonts w:ascii="Times New Roman" w:hAnsi="Times New Roman" w:cs="Times New Roman"/>
            <w:color w:val="000000" w:themeColor="text1"/>
            <w:sz w:val="28"/>
            <w:szCs w:val="28"/>
          </w:rPr>
          <w:delText xml:space="preserve">which </w:delText>
        </w:r>
        <w:r w:rsidR="00C8255E" w:rsidRPr="00C86DEE" w:rsidDel="0009277E">
          <w:rPr>
            <w:rFonts w:ascii="Times New Roman" w:hAnsi="Times New Roman" w:cs="Times New Roman"/>
            <w:color w:val="000000" w:themeColor="text1"/>
            <w:sz w:val="28"/>
            <w:szCs w:val="28"/>
          </w:rPr>
          <w:delText>l</w:delText>
        </w:r>
        <w:r w:rsidR="00DA1FAF" w:rsidDel="0009277E">
          <w:rPr>
            <w:rFonts w:ascii="Times New Roman" w:hAnsi="Times New Roman" w:cs="Times New Roman"/>
            <w:color w:val="000000" w:themeColor="text1"/>
            <w:sz w:val="28"/>
            <w:szCs w:val="28"/>
          </w:rPr>
          <w:delText>ay solid foundation for global and</w:delText>
        </w:r>
        <w:r w:rsidR="00C8255E" w:rsidRPr="00C86DEE" w:rsidDel="0009277E">
          <w:rPr>
            <w:rFonts w:ascii="Times New Roman" w:hAnsi="Times New Roman" w:cs="Times New Roman"/>
            <w:color w:val="000000" w:themeColor="text1"/>
            <w:sz w:val="28"/>
            <w:szCs w:val="28"/>
          </w:rPr>
          <w:delText xml:space="preserve"> satellite-to</w:delText>
        </w:r>
        <w:r w:rsidR="00532342" w:rsidRPr="00C86DEE" w:rsidDel="0009277E">
          <w:rPr>
            <w:rFonts w:ascii="Times New Roman" w:hAnsi="Times New Roman" w:cs="Times New Roman"/>
            <w:color w:val="000000" w:themeColor="text1"/>
            <w:sz w:val="28"/>
            <w:szCs w:val="28"/>
          </w:rPr>
          <w:delText xml:space="preserve">-ground quantum communication. </w:delText>
        </w:r>
      </w:del>
    </w:p>
    <w:p w14:paraId="3B00365B" w14:textId="11991CDD" w:rsidR="00F97D78" w:rsidDel="0009277E" w:rsidRDefault="00DA1FAF" w:rsidP="000A6987">
      <w:pPr>
        <w:adjustRightInd w:val="0"/>
        <w:snapToGrid w:val="0"/>
        <w:spacing w:line="360" w:lineRule="auto"/>
        <w:ind w:firstLineChars="200" w:firstLine="560"/>
        <w:rPr>
          <w:del w:id="718" w:author="Peter Rohde" w:date="2016-10-21T05:29:00Z"/>
          <w:rFonts w:ascii="Times New Roman" w:hAnsi="Times New Roman" w:cs="Times New Roman"/>
          <w:color w:val="000000" w:themeColor="text1"/>
          <w:sz w:val="28"/>
          <w:szCs w:val="28"/>
        </w:rPr>
      </w:pPr>
      <w:del w:id="719" w:author="Peter Rohde" w:date="2016-10-21T05:05:00Z">
        <w:r w:rsidDel="0051118F">
          <w:rPr>
            <w:rFonts w:ascii="Times New Roman" w:hAnsi="Times New Roman" w:cs="Times New Roman"/>
            <w:color w:val="000000" w:themeColor="text1"/>
            <w:sz w:val="28"/>
            <w:szCs w:val="28"/>
          </w:rPr>
          <w:delText xml:space="preserve">The </w:delText>
        </w:r>
        <w:r w:rsidDel="0051118F">
          <w:rPr>
            <w:rFonts w:ascii="Times New Roman" w:hAnsi="Times New Roman" w:cs="Times New Roman" w:hint="eastAsia"/>
            <w:color w:val="000000" w:themeColor="text1"/>
            <w:sz w:val="28"/>
            <w:szCs w:val="28"/>
          </w:rPr>
          <w:delText>f</w:delText>
        </w:r>
      </w:del>
      <w:del w:id="720" w:author="Peter Rohde" w:date="2016-10-21T05:29:00Z">
        <w:r w:rsidRPr="00DA1FAF" w:rsidDel="0009277E">
          <w:rPr>
            <w:rFonts w:ascii="Times New Roman" w:hAnsi="Times New Roman" w:cs="Times New Roman"/>
            <w:color w:val="000000" w:themeColor="text1"/>
            <w:sz w:val="28"/>
            <w:szCs w:val="28"/>
          </w:rPr>
          <w:delText>iber loss increases exponentially with distance</w:delText>
        </w:r>
      </w:del>
      <w:del w:id="721" w:author="Peter Rohde" w:date="2016-10-21T05:05:00Z">
        <w:r w:rsidRPr="00DA1FAF" w:rsidDel="0051118F">
          <w:rPr>
            <w:rFonts w:ascii="Times New Roman" w:hAnsi="Times New Roman" w:cs="Times New Roman"/>
            <w:color w:val="000000" w:themeColor="text1"/>
            <w:sz w:val="28"/>
            <w:szCs w:val="28"/>
          </w:rPr>
          <w:delText xml:space="preserve"> increases</w:delText>
        </w:r>
      </w:del>
      <w:del w:id="722" w:author="Peter Rohde" w:date="2016-10-21T05:29:00Z">
        <w:r w:rsidDel="0009277E">
          <w:rPr>
            <w:rFonts w:ascii="Times New Roman" w:hAnsi="Times New Roman" w:cs="Times New Roman"/>
            <w:color w:val="000000" w:themeColor="text1"/>
            <w:sz w:val="28"/>
            <w:szCs w:val="28"/>
          </w:rPr>
          <w:delText>. However,</w:delText>
        </w:r>
        <w:r w:rsidRPr="00DA1FAF" w:rsidDel="0009277E">
          <w:rPr>
            <w:rFonts w:ascii="Times New Roman" w:hAnsi="Times New Roman" w:cs="Times New Roman"/>
            <w:color w:val="000000" w:themeColor="text1"/>
            <w:sz w:val="28"/>
            <w:szCs w:val="28"/>
          </w:rPr>
          <w:delText xml:space="preserve"> the loss of free-space transmission increases little wi</w:delText>
        </w:r>
        <w:r w:rsidDel="0009277E">
          <w:rPr>
            <w:rFonts w:ascii="Times New Roman" w:hAnsi="Times New Roman" w:cs="Times New Roman"/>
            <w:color w:val="000000" w:themeColor="text1"/>
            <w:sz w:val="28"/>
            <w:szCs w:val="28"/>
          </w:rPr>
          <w:delText xml:space="preserve">th </w:delText>
        </w:r>
      </w:del>
      <w:del w:id="723" w:author="Peter Rohde" w:date="2016-10-21T05:06:00Z">
        <w:r w:rsidDel="001C493B">
          <w:rPr>
            <w:rFonts w:ascii="Times New Roman" w:hAnsi="Times New Roman" w:cs="Times New Roman"/>
            <w:color w:val="000000" w:themeColor="text1"/>
            <w:sz w:val="28"/>
            <w:szCs w:val="28"/>
          </w:rPr>
          <w:delText xml:space="preserve">the increase of the </w:delText>
        </w:r>
      </w:del>
      <w:del w:id="724" w:author="Peter Rohde" w:date="2016-10-21T05:29:00Z">
        <w:r w:rsidDel="0009277E">
          <w:rPr>
            <w:rFonts w:ascii="Times New Roman" w:hAnsi="Times New Roman" w:cs="Times New Roman"/>
            <w:color w:val="000000" w:themeColor="text1"/>
            <w:sz w:val="28"/>
            <w:szCs w:val="28"/>
          </w:rPr>
          <w:delText xml:space="preserve">distance, </w:delText>
        </w:r>
      </w:del>
      <w:del w:id="725" w:author="Peter Rohde" w:date="2016-10-21T05:06:00Z">
        <w:r w:rsidDel="00AE182E">
          <w:rPr>
            <w:rFonts w:ascii="Times New Roman" w:hAnsi="Times New Roman" w:cs="Times New Roman"/>
            <w:color w:val="000000" w:themeColor="text1"/>
            <w:sz w:val="28"/>
            <w:szCs w:val="28"/>
          </w:rPr>
          <w:delText xml:space="preserve">which </w:delText>
        </w:r>
        <w:r w:rsidRPr="00DA1FAF" w:rsidDel="00AE182E">
          <w:rPr>
            <w:rFonts w:ascii="Times New Roman" w:hAnsi="Times New Roman" w:cs="Times New Roman"/>
            <w:color w:val="000000" w:themeColor="text1"/>
            <w:sz w:val="28"/>
            <w:szCs w:val="28"/>
          </w:rPr>
          <w:delText xml:space="preserve">is </w:delText>
        </w:r>
      </w:del>
      <w:del w:id="726" w:author="Peter Rohde" w:date="2016-10-21T05:29:00Z">
        <w:r w:rsidRPr="00DA1FAF" w:rsidDel="0009277E">
          <w:rPr>
            <w:rFonts w:ascii="Times New Roman" w:hAnsi="Times New Roman" w:cs="Times New Roman"/>
            <w:color w:val="000000" w:themeColor="text1"/>
            <w:sz w:val="28"/>
            <w:szCs w:val="28"/>
          </w:rPr>
          <w:delText xml:space="preserve">mainly related to the thickness of the atmosphere. Therefore, </w:delText>
        </w:r>
        <w:r w:rsidR="00046CB2" w:rsidDel="0009277E">
          <w:rPr>
            <w:rFonts w:ascii="Times New Roman" w:hAnsi="Times New Roman" w:cs="Times New Roman"/>
            <w:color w:val="000000" w:themeColor="text1"/>
            <w:sz w:val="28"/>
            <w:szCs w:val="28"/>
          </w:rPr>
          <w:delText xml:space="preserve">it </w:delText>
        </w:r>
        <w:r w:rsidR="00C8255E" w:rsidRPr="00C86DEE" w:rsidDel="0009277E">
          <w:rPr>
            <w:rFonts w:ascii="Times New Roman" w:hAnsi="Times New Roman" w:cs="Times New Roman"/>
            <w:color w:val="000000" w:themeColor="text1"/>
            <w:sz w:val="28"/>
            <w:szCs w:val="28"/>
          </w:rPr>
          <w:delText xml:space="preserve">is a perfect solution to </w:delText>
        </w:r>
        <w:r w:rsidR="00046CB2" w:rsidRPr="00046CB2" w:rsidDel="0009277E">
          <w:rPr>
            <w:rFonts w:ascii="Times New Roman" w:hAnsi="Times New Roman" w:cs="Times New Roman"/>
            <w:color w:val="000000" w:themeColor="text1"/>
            <w:sz w:val="28"/>
            <w:szCs w:val="28"/>
          </w:rPr>
          <w:delText>construct t</w:delText>
        </w:r>
        <w:r w:rsidR="00046CB2" w:rsidDel="0009277E">
          <w:rPr>
            <w:rFonts w:ascii="Times New Roman" w:hAnsi="Times New Roman" w:cs="Times New Roman"/>
            <w:color w:val="000000" w:themeColor="text1"/>
            <w:sz w:val="28"/>
            <w:szCs w:val="28"/>
          </w:rPr>
          <w:delText xml:space="preserve">he </w:delText>
        </w:r>
        <w:r w:rsidR="00C8255E" w:rsidRPr="00C86DEE" w:rsidDel="0009277E">
          <w:rPr>
            <w:rFonts w:ascii="Times New Roman" w:hAnsi="Times New Roman" w:cs="Times New Roman"/>
            <w:color w:val="000000" w:themeColor="text1"/>
            <w:sz w:val="28"/>
            <w:szCs w:val="28"/>
          </w:rPr>
          <w:delText xml:space="preserve">global quantum </w:delText>
        </w:r>
      </w:del>
      <w:del w:id="727" w:author="Peter Rohde" w:date="2016-10-21T05:06:00Z">
        <w:r w:rsidR="00C8255E" w:rsidRPr="00C86DEE" w:rsidDel="00C25B21">
          <w:rPr>
            <w:rFonts w:ascii="Times New Roman" w:hAnsi="Times New Roman" w:cs="Times New Roman"/>
            <w:color w:val="000000" w:themeColor="text1"/>
            <w:sz w:val="28"/>
            <w:szCs w:val="28"/>
          </w:rPr>
          <w:delText>communication</w:delText>
        </w:r>
        <w:r w:rsidR="00046CB2" w:rsidDel="00C25B21">
          <w:rPr>
            <w:rFonts w:ascii="Times New Roman" w:hAnsi="Times New Roman" w:cs="Times New Roman"/>
            <w:color w:val="000000" w:themeColor="text1"/>
            <w:sz w:val="28"/>
            <w:szCs w:val="28"/>
          </w:rPr>
          <w:delText xml:space="preserve"> </w:delText>
        </w:r>
      </w:del>
      <w:del w:id="728" w:author="Peter Rohde" w:date="2016-10-21T05:29:00Z">
        <w:r w:rsidR="00046CB2" w:rsidRPr="00046CB2" w:rsidDel="0009277E">
          <w:rPr>
            <w:rFonts w:ascii="Times New Roman" w:hAnsi="Times New Roman" w:cs="Times New Roman"/>
            <w:color w:val="000000" w:themeColor="text1"/>
            <w:sz w:val="28"/>
            <w:szCs w:val="28"/>
          </w:rPr>
          <w:delText>bas</w:delText>
        </w:r>
      </w:del>
      <w:del w:id="729" w:author="Peter Rohde" w:date="2016-10-21T05:06:00Z">
        <w:r w:rsidR="00046CB2" w:rsidDel="00C25B21">
          <w:rPr>
            <w:rFonts w:ascii="Times New Roman" w:hAnsi="Times New Roman" w:cs="Times New Roman"/>
            <w:color w:val="000000" w:themeColor="text1"/>
            <w:sz w:val="28"/>
            <w:szCs w:val="28"/>
          </w:rPr>
          <w:delText>ing</w:delText>
        </w:r>
      </w:del>
      <w:del w:id="730" w:author="Peter Rohde" w:date="2016-10-21T05:29:00Z">
        <w:r w:rsidR="00046CB2" w:rsidRPr="00046CB2" w:rsidDel="0009277E">
          <w:rPr>
            <w:rFonts w:ascii="Times New Roman" w:hAnsi="Times New Roman" w:cs="Times New Roman"/>
            <w:color w:val="000000" w:themeColor="text1"/>
            <w:sz w:val="28"/>
            <w:szCs w:val="28"/>
          </w:rPr>
          <w:delText xml:space="preserve"> on </w:delText>
        </w:r>
      </w:del>
      <w:del w:id="731" w:author="Peter Rohde" w:date="2016-10-21T05:06:00Z">
        <w:r w:rsidR="00046CB2" w:rsidRPr="00046CB2" w:rsidDel="00C25B21">
          <w:rPr>
            <w:rFonts w:ascii="Times New Roman" w:hAnsi="Times New Roman" w:cs="Times New Roman"/>
            <w:color w:val="000000" w:themeColor="text1"/>
            <w:sz w:val="28"/>
            <w:szCs w:val="28"/>
          </w:rPr>
          <w:delText xml:space="preserve">the </w:delText>
        </w:r>
      </w:del>
      <w:del w:id="732" w:author="Peter Rohde" w:date="2016-10-21T05:29:00Z">
        <w:r w:rsidR="00046CB2" w:rsidRPr="00046CB2" w:rsidDel="0009277E">
          <w:rPr>
            <w:rFonts w:ascii="Times New Roman" w:hAnsi="Times New Roman" w:cs="Times New Roman"/>
            <w:color w:val="000000" w:themeColor="text1"/>
            <w:sz w:val="28"/>
            <w:szCs w:val="28"/>
          </w:rPr>
          <w:delText>satellite</w:delText>
        </w:r>
        <w:r w:rsidR="00C8255E" w:rsidRPr="00C86DEE" w:rsidDel="0009277E">
          <w:rPr>
            <w:rFonts w:ascii="Times New Roman" w:hAnsi="Times New Roman" w:cs="Times New Roman"/>
            <w:color w:val="000000" w:themeColor="text1"/>
            <w:sz w:val="28"/>
            <w:szCs w:val="28"/>
          </w:rPr>
          <w:delText xml:space="preserve">. To verify the feasibility </w:delText>
        </w:r>
        <w:r w:rsidR="001011BB" w:rsidRPr="001011BB" w:rsidDel="0009277E">
          <w:rPr>
            <w:rFonts w:ascii="Times New Roman" w:hAnsi="Times New Roman" w:cs="Times New Roman"/>
            <w:color w:val="000000" w:themeColor="text1"/>
            <w:sz w:val="28"/>
            <w:szCs w:val="28"/>
          </w:rPr>
          <w:delText xml:space="preserve">of a quantum channel between space and </w:delText>
        </w:r>
      </w:del>
      <w:del w:id="733" w:author="Peter Rohde" w:date="2016-10-21T05:07:00Z">
        <w:r w:rsidR="00E73B1D" w:rsidDel="00F566EB">
          <w:rPr>
            <w:rFonts w:ascii="Times New Roman" w:hAnsi="Times New Roman" w:cs="Times New Roman"/>
            <w:color w:val="000000" w:themeColor="text1"/>
            <w:sz w:val="28"/>
            <w:szCs w:val="28"/>
          </w:rPr>
          <w:delText>e</w:delText>
        </w:r>
        <w:r w:rsidR="001011BB" w:rsidRPr="001011BB" w:rsidDel="00F566EB">
          <w:rPr>
            <w:rFonts w:ascii="Times New Roman" w:hAnsi="Times New Roman" w:cs="Times New Roman"/>
            <w:color w:val="000000" w:themeColor="text1"/>
            <w:sz w:val="28"/>
            <w:szCs w:val="28"/>
          </w:rPr>
          <w:delText>arth</w:delText>
        </w:r>
      </w:del>
      <w:del w:id="734" w:author="Peter Rohde" w:date="2016-10-21T05:29:00Z">
        <w:r w:rsidR="00C8255E" w:rsidRPr="00C86DEE" w:rsidDel="0009277E">
          <w:rPr>
            <w:rFonts w:ascii="Times New Roman" w:hAnsi="Times New Roman" w:cs="Times New Roman"/>
            <w:color w:val="000000" w:themeColor="text1"/>
            <w:sz w:val="28"/>
            <w:szCs w:val="28"/>
          </w:rPr>
          <w:delText xml:space="preserve">, a European Union group successfully received </w:delText>
        </w:r>
      </w:del>
      <w:del w:id="735" w:author="Peter Rohde" w:date="2016-10-21T05:07:00Z">
        <w:r w:rsidR="00C8255E" w:rsidRPr="00C86DEE" w:rsidDel="00C84968">
          <w:rPr>
            <w:rFonts w:ascii="Times New Roman" w:hAnsi="Times New Roman" w:cs="Times New Roman"/>
            <w:color w:val="000000" w:themeColor="text1"/>
            <w:sz w:val="28"/>
            <w:szCs w:val="28"/>
          </w:rPr>
          <w:delText xml:space="preserve">the </w:delText>
        </w:r>
      </w:del>
      <w:del w:id="736" w:author="Peter Rohde" w:date="2016-10-21T05:29:00Z">
        <w:r w:rsidR="00C8255E" w:rsidRPr="00C86DEE" w:rsidDel="0009277E">
          <w:rPr>
            <w:rFonts w:ascii="Times New Roman" w:hAnsi="Times New Roman" w:cs="Times New Roman"/>
            <w:color w:val="000000" w:themeColor="text1"/>
            <w:sz w:val="28"/>
            <w:szCs w:val="28"/>
          </w:rPr>
          <w:delText>weak light pulse emitted from a ground station and reflected by a mirror placed on a low</w:delText>
        </w:r>
      </w:del>
      <w:del w:id="737" w:author="Peter Rohde" w:date="2016-10-21T05:07:00Z">
        <w:r w:rsidR="00C8255E" w:rsidRPr="00C86DEE" w:rsidDel="00C84968">
          <w:rPr>
            <w:rFonts w:ascii="Times New Roman" w:hAnsi="Times New Roman" w:cs="Times New Roman"/>
            <w:color w:val="000000" w:themeColor="text1"/>
            <w:sz w:val="28"/>
            <w:szCs w:val="28"/>
          </w:rPr>
          <w:delText xml:space="preserve"> </w:delText>
        </w:r>
      </w:del>
      <w:del w:id="738" w:author="Peter Rohde" w:date="2016-10-21T05:29:00Z">
        <w:r w:rsidR="00C8255E" w:rsidRPr="00C86DEE" w:rsidDel="0009277E">
          <w:rPr>
            <w:rFonts w:ascii="Times New Roman" w:hAnsi="Times New Roman" w:cs="Times New Roman"/>
            <w:color w:val="000000" w:themeColor="text1"/>
            <w:sz w:val="28"/>
            <w:szCs w:val="28"/>
          </w:rPr>
          <w:delText>orbiting satellite</w:delText>
        </w:r>
      </w:del>
      <w:del w:id="739" w:author="Peter Rohde" w:date="2016-10-21T05:07:00Z">
        <w:r w:rsidR="00C8255E" w:rsidRPr="00C86DEE" w:rsidDel="00C84968">
          <w:rPr>
            <w:rFonts w:ascii="Times New Roman" w:hAnsi="Times New Roman" w:cs="Times New Roman"/>
            <w:color w:val="000000" w:themeColor="text1"/>
            <w:sz w:val="28"/>
            <w:szCs w:val="28"/>
          </w:rPr>
          <w:delText>s</w:delText>
        </w:r>
      </w:del>
      <w:del w:id="740" w:author="Peter Rohde" w:date="2016-10-21T05:29:00Z">
        <w:r w:rsidR="00C8255E" w:rsidRPr="00C86DEE" w:rsidDel="0009277E">
          <w:rPr>
            <w:rFonts w:ascii="Times New Roman" w:hAnsi="Times New Roman" w:cs="Times New Roman"/>
            <w:color w:val="000000" w:themeColor="text1"/>
            <w:sz w:val="28"/>
            <w:szCs w:val="28"/>
          </w:rPr>
          <w:delText xml:space="preserve"> with orbital altitude </w:delText>
        </w:r>
        <w:r w:rsidR="001011BB" w:rsidDel="0009277E">
          <w:rPr>
            <w:rFonts w:ascii="Times New Roman" w:hAnsi="Times New Roman" w:cs="Times New Roman"/>
            <w:color w:val="000000" w:themeColor="text1"/>
            <w:sz w:val="28"/>
            <w:szCs w:val="28"/>
          </w:rPr>
          <w:delText xml:space="preserve">of </w:delText>
        </w:r>
        <w:r w:rsidR="00C8255E" w:rsidRPr="00C86DEE" w:rsidDel="0009277E">
          <w:rPr>
            <w:rFonts w:ascii="Times New Roman" w:hAnsi="Times New Roman" w:cs="Times New Roman"/>
            <w:color w:val="000000" w:themeColor="text1"/>
            <w:sz w:val="28"/>
            <w:szCs w:val="28"/>
          </w:rPr>
          <w:delText>1485</w:delText>
        </w:r>
      </w:del>
      <w:del w:id="741" w:author="Peter Rohde" w:date="2016-10-21T05:07:00Z">
        <w:r w:rsidR="00C8255E" w:rsidRPr="00C86DEE" w:rsidDel="00C84968">
          <w:rPr>
            <w:rFonts w:ascii="Times New Roman" w:hAnsi="Times New Roman" w:cs="Times New Roman"/>
            <w:color w:val="000000" w:themeColor="text1"/>
            <w:sz w:val="28"/>
            <w:szCs w:val="28"/>
          </w:rPr>
          <w:delText xml:space="preserve"> </w:delText>
        </w:r>
      </w:del>
      <w:del w:id="742" w:author="Peter Rohde" w:date="2016-10-21T05:29:00Z">
        <w:r w:rsidR="00C8255E" w:rsidRPr="00C86DEE" w:rsidDel="0009277E">
          <w:rPr>
            <w:rFonts w:ascii="Times New Roman" w:hAnsi="Times New Roman" w:cs="Times New Roman"/>
            <w:color w:val="000000" w:themeColor="text1"/>
            <w:sz w:val="28"/>
            <w:szCs w:val="28"/>
          </w:rPr>
          <w:delText>km</w:delText>
        </w:r>
        <w:r w:rsidR="004F3B44" w:rsidDel="0009277E">
          <w:rPr>
            <w:rFonts w:ascii="Times New Roman" w:hAnsi="Times New Roman" w:cs="Times New Roman"/>
            <w:color w:val="000000" w:themeColor="text1"/>
            <w:sz w:val="28"/>
            <w:szCs w:val="28"/>
          </w:rPr>
          <w:delText xml:space="preserve"> </w:delText>
        </w:r>
        <w:r w:rsidR="001011BB" w:rsidDel="0009277E">
          <w:rPr>
            <w:rFonts w:ascii="Times New Roman" w:hAnsi="Times New Roman" w:cs="Times New Roman"/>
            <w:color w:val="000000" w:themeColor="text1"/>
            <w:sz w:val="28"/>
            <w:szCs w:val="28"/>
          </w:rPr>
          <w:delText>in 2008</w:delText>
        </w:r>
        <w:r w:rsidR="004F3B44" w:rsidDel="0009277E">
          <w:rPr>
            <w:rFonts w:ascii="Times New Roman" w:hAnsi="Times New Roman" w:cs="Times New Roman"/>
            <w:color w:val="000000" w:themeColor="text1"/>
            <w:sz w:val="28"/>
            <w:szCs w:val="28"/>
          </w:rPr>
          <w:delText>[</w:delText>
        </w:r>
        <w:r w:rsidR="004F3B44" w:rsidRPr="004F3B44" w:rsidDel="0009277E">
          <w:rPr>
            <w:rFonts w:ascii="Times New Roman" w:hAnsi="Times New Roman" w:cs="Times New Roman"/>
            <w:color w:val="000000" w:themeColor="text1"/>
            <w:sz w:val="28"/>
            <w:szCs w:val="28"/>
          </w:rPr>
          <w:delText>New Journal of Physics, 2008, 10(3):033038</w:delText>
        </w:r>
        <w:r w:rsidR="004F3B44"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w:delText>
        </w:r>
      </w:del>
      <w:del w:id="743" w:author="Peter Rohde" w:date="2016-10-21T05:07:00Z">
        <w:r w:rsidR="00C8255E" w:rsidRPr="00C86DEE" w:rsidDel="00C84968">
          <w:rPr>
            <w:rFonts w:ascii="Times New Roman" w:hAnsi="Times New Roman" w:cs="Times New Roman"/>
            <w:color w:val="000000" w:themeColor="text1"/>
            <w:sz w:val="28"/>
            <w:szCs w:val="28"/>
          </w:rPr>
          <w:delText>To verif</w:delText>
        </w:r>
        <w:r w:rsidR="004134A4" w:rsidDel="00C84968">
          <w:rPr>
            <w:rFonts w:ascii="Times New Roman" w:hAnsi="Times New Roman" w:cs="Times New Roman"/>
            <w:color w:val="000000" w:themeColor="text1"/>
            <w:sz w:val="28"/>
            <w:szCs w:val="28"/>
          </w:rPr>
          <w:delText>y</w:delText>
        </w:r>
        <w:r w:rsidR="00C8255E" w:rsidRPr="00C86DEE" w:rsidDel="00C84968">
          <w:rPr>
            <w:rFonts w:ascii="Times New Roman" w:hAnsi="Times New Roman" w:cs="Times New Roman"/>
            <w:color w:val="000000" w:themeColor="text1"/>
            <w:sz w:val="28"/>
            <w:szCs w:val="28"/>
          </w:rPr>
          <w:delText xml:space="preserve"> the feasibility of QKD between satellite and ground with</w:delText>
        </w:r>
      </w:del>
      <w:del w:id="744" w:author="Peter Rohde" w:date="2016-10-21T05:29:00Z">
        <w:r w:rsidR="00C8255E" w:rsidRPr="00C86DEE" w:rsidDel="0009277E">
          <w:rPr>
            <w:rFonts w:ascii="Times New Roman" w:hAnsi="Times New Roman" w:cs="Times New Roman"/>
            <w:color w:val="000000" w:themeColor="text1"/>
            <w:sz w:val="28"/>
            <w:szCs w:val="28"/>
          </w:rPr>
          <w:delText xml:space="preserve"> </w:delText>
        </w:r>
        <w:r w:rsidR="00D54EA1" w:rsidRPr="00D54EA1" w:rsidDel="0009277E">
          <w:rPr>
            <w:rFonts w:ascii="Times New Roman" w:hAnsi="Times New Roman" w:cs="Times New Roman"/>
            <w:color w:val="000000" w:themeColor="text1"/>
            <w:sz w:val="28"/>
            <w:szCs w:val="28"/>
          </w:rPr>
          <w:delText>rapidly moving platforms</w:delText>
        </w:r>
        <w:r w:rsidR="00C8255E" w:rsidRPr="00C86DEE" w:rsidDel="0009277E">
          <w:rPr>
            <w:rFonts w:ascii="Times New Roman" w:hAnsi="Times New Roman" w:cs="Times New Roman"/>
            <w:color w:val="000000" w:themeColor="text1"/>
            <w:sz w:val="28"/>
            <w:szCs w:val="28"/>
          </w:rPr>
          <w:delText xml:space="preserve">, </w:delText>
        </w:r>
      </w:del>
      <w:del w:id="745" w:author="Peter Rohde" w:date="2016-10-21T05:08:00Z">
        <w:r w:rsidR="00C8255E" w:rsidRPr="00C86DEE" w:rsidDel="00C84968">
          <w:rPr>
            <w:rFonts w:ascii="Times New Roman" w:hAnsi="Times New Roman" w:cs="Times New Roman"/>
            <w:color w:val="000000" w:themeColor="text1"/>
            <w:sz w:val="28"/>
            <w:szCs w:val="28"/>
          </w:rPr>
          <w:delText xml:space="preserve">Weinfurter's group </w:delText>
        </w:r>
      </w:del>
      <w:del w:id="746" w:author="Peter Rohde" w:date="2016-10-21T05:29:00Z">
        <w:r w:rsidR="00C8255E" w:rsidRPr="00C86DEE" w:rsidDel="0009277E">
          <w:rPr>
            <w:rFonts w:ascii="Times New Roman" w:hAnsi="Times New Roman" w:cs="Times New Roman"/>
            <w:color w:val="000000" w:themeColor="text1"/>
            <w:sz w:val="28"/>
            <w:szCs w:val="28"/>
          </w:rPr>
          <w:delText xml:space="preserve">realized QKD over 20km </w:delText>
        </w:r>
        <w:r w:rsidR="00D54EA1" w:rsidRPr="00D54EA1" w:rsidDel="0009277E">
          <w:rPr>
            <w:rFonts w:ascii="Times New Roman" w:hAnsi="Times New Roman" w:cs="Times New Roman"/>
            <w:color w:val="000000" w:themeColor="text1"/>
            <w:sz w:val="28"/>
            <w:szCs w:val="28"/>
          </w:rPr>
          <w:delText xml:space="preserve">from an </w:delText>
        </w:r>
        <w:r w:rsidR="00D54EA1" w:rsidRPr="00C86DEE" w:rsidDel="0009277E">
          <w:rPr>
            <w:rFonts w:ascii="Times New Roman" w:hAnsi="Times New Roman" w:cs="Times New Roman"/>
            <w:color w:val="000000" w:themeColor="text1"/>
            <w:sz w:val="28"/>
            <w:szCs w:val="28"/>
          </w:rPr>
          <w:delText xml:space="preserve">airplane </w:delText>
        </w:r>
        <w:r w:rsidR="00D54EA1" w:rsidRPr="00D54EA1" w:rsidDel="0009277E">
          <w:rPr>
            <w:rFonts w:ascii="Times New Roman" w:hAnsi="Times New Roman" w:cs="Times New Roman"/>
            <w:color w:val="000000" w:themeColor="text1"/>
            <w:sz w:val="28"/>
            <w:szCs w:val="28"/>
          </w:rPr>
          <w:delText>to the ground</w:delText>
        </w:r>
        <w:r w:rsidR="004F3B44" w:rsidDel="0009277E">
          <w:rPr>
            <w:rFonts w:ascii="Times New Roman" w:hAnsi="Times New Roman" w:cs="Times New Roman"/>
            <w:color w:val="000000" w:themeColor="text1"/>
            <w:sz w:val="28"/>
            <w:szCs w:val="28"/>
          </w:rPr>
          <w:delText xml:space="preserve"> </w:delText>
        </w:r>
        <w:r w:rsidR="001011BB" w:rsidDel="0009277E">
          <w:rPr>
            <w:rFonts w:ascii="Times New Roman" w:hAnsi="Times New Roman" w:cs="Times New Roman"/>
            <w:color w:val="000000" w:themeColor="text1"/>
            <w:sz w:val="28"/>
            <w:szCs w:val="28"/>
          </w:rPr>
          <w:delText>in 2013</w:delText>
        </w:r>
      </w:del>
      <w:del w:id="747" w:author="Peter Rohde" w:date="2016-10-21T05:08:00Z">
        <w:r w:rsidR="004F3B44" w:rsidDel="00C84968">
          <w:rPr>
            <w:rFonts w:ascii="Times New Roman" w:hAnsi="Times New Roman" w:cs="Times New Roman"/>
            <w:color w:val="000000" w:themeColor="text1"/>
            <w:sz w:val="28"/>
            <w:szCs w:val="28"/>
          </w:rPr>
          <w:delText>[</w:delText>
        </w:r>
        <w:r w:rsidR="004F3B44" w:rsidRPr="004F3B44" w:rsidDel="00C84968">
          <w:rPr>
            <w:rFonts w:ascii="Times New Roman" w:hAnsi="Times New Roman" w:cs="Times New Roman"/>
            <w:color w:val="000000" w:themeColor="text1"/>
            <w:sz w:val="28"/>
            <w:szCs w:val="28"/>
          </w:rPr>
          <w:delText>Na</w:delText>
        </w:r>
        <w:r w:rsidR="004F3B44" w:rsidDel="00C84968">
          <w:rPr>
            <w:rFonts w:ascii="Times New Roman" w:hAnsi="Times New Roman" w:cs="Times New Roman"/>
            <w:color w:val="000000" w:themeColor="text1"/>
            <w:sz w:val="28"/>
            <w:szCs w:val="28"/>
          </w:rPr>
          <w:delText>ture Photonics, 2013, 7(5):382–</w:delText>
        </w:r>
        <w:r w:rsidR="004F3B44" w:rsidRPr="004F3B44" w:rsidDel="00C84968">
          <w:rPr>
            <w:rFonts w:ascii="Times New Roman" w:hAnsi="Times New Roman" w:cs="Times New Roman"/>
            <w:color w:val="000000" w:themeColor="text1"/>
            <w:sz w:val="28"/>
            <w:szCs w:val="28"/>
          </w:rPr>
          <w:delText>386</w:delText>
        </w:r>
        <w:r w:rsidR="004F3B44" w:rsidDel="00C84968">
          <w:rPr>
            <w:rFonts w:ascii="Times New Roman" w:hAnsi="Times New Roman" w:cs="Times New Roman"/>
            <w:color w:val="000000" w:themeColor="text1"/>
            <w:sz w:val="28"/>
            <w:szCs w:val="28"/>
          </w:rPr>
          <w:delText>]</w:delText>
        </w:r>
      </w:del>
      <w:del w:id="748" w:author="Peter Rohde" w:date="2016-10-21T05:29:00Z">
        <w:r w:rsidR="001011BB"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w:delText>
        </w:r>
        <w:r w:rsidR="001011BB" w:rsidDel="0009277E">
          <w:rPr>
            <w:rFonts w:ascii="Times New Roman" w:hAnsi="Times New Roman" w:cs="Times New Roman"/>
            <w:color w:val="000000" w:themeColor="text1"/>
            <w:sz w:val="28"/>
            <w:szCs w:val="28"/>
          </w:rPr>
          <w:delText>I</w:delText>
        </w:r>
        <w:r w:rsidR="00C8255E" w:rsidRPr="00C86DEE" w:rsidDel="0009277E">
          <w:rPr>
            <w:rFonts w:ascii="Times New Roman" w:hAnsi="Times New Roman" w:cs="Times New Roman"/>
            <w:color w:val="000000" w:themeColor="text1"/>
            <w:sz w:val="28"/>
            <w:szCs w:val="28"/>
          </w:rPr>
          <w:delText xml:space="preserve">n the same year, </w:delText>
        </w:r>
      </w:del>
      <w:del w:id="749" w:author="Peter Rohde" w:date="2016-10-21T05:08:00Z">
        <w:r w:rsidR="00D54EA1" w:rsidRPr="00513BED" w:rsidDel="00C84968">
          <w:rPr>
            <w:rFonts w:ascii="Times New Roman" w:hAnsi="Times New Roman" w:cs="Times New Roman"/>
            <w:color w:val="000000" w:themeColor="text1"/>
            <w:sz w:val="24"/>
            <w:szCs w:val="24"/>
            <w:rPrChange w:id="750" w:author="Peter Rohde" w:date="2016-10-21T05:09:00Z">
              <w:rPr>
                <w:rFonts w:ascii="Times New Roman" w:hAnsi="Times New Roman" w:cs="Times New Roman"/>
                <w:color w:val="000000" w:themeColor="text1"/>
                <w:sz w:val="28"/>
                <w:szCs w:val="28"/>
              </w:rPr>
            </w:rPrChange>
          </w:rPr>
          <w:delText xml:space="preserve">Jianwei </w:delText>
        </w:r>
        <w:r w:rsidR="00C8255E" w:rsidRPr="00513BED" w:rsidDel="00C84968">
          <w:rPr>
            <w:rFonts w:ascii="Times New Roman" w:hAnsi="Times New Roman" w:cs="Times New Roman"/>
            <w:color w:val="000000" w:themeColor="text1"/>
            <w:sz w:val="24"/>
            <w:szCs w:val="24"/>
            <w:rPrChange w:id="751" w:author="Peter Rohde" w:date="2016-10-21T05:09:00Z">
              <w:rPr>
                <w:rFonts w:ascii="Times New Roman" w:hAnsi="Times New Roman" w:cs="Times New Roman"/>
                <w:color w:val="000000" w:themeColor="text1"/>
                <w:sz w:val="28"/>
                <w:szCs w:val="28"/>
              </w:rPr>
            </w:rPrChange>
          </w:rPr>
          <w:delText>Pan's group</w:delText>
        </w:r>
      </w:del>
      <w:del w:id="752" w:author="Peter Rohde" w:date="2016-10-21T05:29:00Z">
        <w:r w:rsidR="00C8255E" w:rsidRPr="00513BED" w:rsidDel="0009277E">
          <w:rPr>
            <w:rFonts w:ascii="Times New Roman" w:hAnsi="Times New Roman" w:cs="Times New Roman"/>
            <w:color w:val="000000" w:themeColor="text1"/>
            <w:sz w:val="24"/>
            <w:szCs w:val="24"/>
            <w:rPrChange w:id="753" w:author="Peter Rohde" w:date="2016-10-21T05:09:00Z">
              <w:rPr>
                <w:rFonts w:ascii="Times New Roman" w:hAnsi="Times New Roman" w:cs="Times New Roman"/>
                <w:color w:val="000000" w:themeColor="text1"/>
                <w:sz w:val="28"/>
                <w:szCs w:val="28"/>
              </w:rPr>
            </w:rPrChange>
          </w:rPr>
          <w:delText xml:space="preserve"> successfully accomplished quantum communication </w:delText>
        </w:r>
      </w:del>
      <w:del w:id="754" w:author="Peter Rohde" w:date="2016-10-21T05:08:00Z">
        <w:r w:rsidR="00C8255E" w:rsidRPr="00513BED" w:rsidDel="001B198B">
          <w:rPr>
            <w:rFonts w:ascii="Times New Roman" w:hAnsi="Times New Roman" w:cs="Times New Roman"/>
            <w:color w:val="000000" w:themeColor="text1"/>
            <w:sz w:val="24"/>
            <w:szCs w:val="24"/>
            <w:rPrChange w:id="755" w:author="Peter Rohde" w:date="2016-10-21T05:09:00Z">
              <w:rPr>
                <w:rFonts w:ascii="Times New Roman" w:hAnsi="Times New Roman" w:cs="Times New Roman"/>
                <w:color w:val="000000" w:themeColor="text1"/>
                <w:sz w:val="28"/>
                <w:szCs w:val="28"/>
              </w:rPr>
            </w:rPrChange>
          </w:rPr>
          <w:delText>based on</w:delText>
        </w:r>
      </w:del>
      <w:del w:id="756" w:author="Peter Rohde" w:date="2016-10-21T05:29:00Z">
        <w:r w:rsidR="00C8255E" w:rsidRPr="00513BED" w:rsidDel="0009277E">
          <w:rPr>
            <w:rFonts w:ascii="Times New Roman" w:hAnsi="Times New Roman" w:cs="Times New Roman"/>
            <w:color w:val="000000" w:themeColor="text1"/>
            <w:sz w:val="24"/>
            <w:szCs w:val="24"/>
            <w:rPrChange w:id="757" w:author="Peter Rohde" w:date="2016-10-21T05:09:00Z">
              <w:rPr>
                <w:rFonts w:ascii="Times New Roman" w:hAnsi="Times New Roman" w:cs="Times New Roman"/>
                <w:color w:val="000000" w:themeColor="text1"/>
                <w:sz w:val="28"/>
                <w:szCs w:val="28"/>
              </w:rPr>
            </w:rPrChange>
          </w:rPr>
          <w:delText xml:space="preserve"> hot-air balloon floating platform</w:delText>
        </w:r>
      </w:del>
      <w:bookmarkEnd w:id="678"/>
      <w:bookmarkEnd w:id="679"/>
      <w:del w:id="758" w:author="Peter Rohde" w:date="2016-10-21T05:08:00Z">
        <w:r w:rsidR="004F3B44" w:rsidRPr="00513BED" w:rsidDel="00C84968">
          <w:rPr>
            <w:rFonts w:ascii="Times New Roman" w:hAnsi="Times New Roman" w:cs="Times New Roman"/>
            <w:color w:val="000000" w:themeColor="text1"/>
            <w:sz w:val="24"/>
            <w:szCs w:val="24"/>
            <w:rPrChange w:id="759" w:author="Peter Rohde" w:date="2016-10-21T05:09:00Z">
              <w:rPr>
                <w:rFonts w:ascii="Times New Roman" w:hAnsi="Times New Roman" w:cs="Times New Roman"/>
                <w:color w:val="000000" w:themeColor="text1"/>
                <w:sz w:val="28"/>
                <w:szCs w:val="28"/>
              </w:rPr>
            </w:rPrChange>
          </w:rPr>
          <w:delText xml:space="preserve"> [Nature Photonics, 2013, 7(4):387–393]</w:delText>
        </w:r>
      </w:del>
      <w:del w:id="760" w:author="Peter Rohde" w:date="2016-10-21T05:29:00Z">
        <w:r w:rsidR="00C8255E" w:rsidRPr="00513BED" w:rsidDel="0009277E">
          <w:rPr>
            <w:rFonts w:ascii="Times New Roman" w:hAnsi="Times New Roman" w:cs="Times New Roman"/>
            <w:color w:val="000000" w:themeColor="text1"/>
            <w:sz w:val="24"/>
            <w:szCs w:val="24"/>
            <w:rPrChange w:id="761" w:author="Peter Rohde" w:date="2016-10-21T05:09:00Z">
              <w:rPr>
                <w:rFonts w:ascii="Times New Roman" w:hAnsi="Times New Roman" w:cs="Times New Roman"/>
                <w:color w:val="000000" w:themeColor="text1"/>
                <w:sz w:val="28"/>
                <w:szCs w:val="28"/>
              </w:rPr>
            </w:rPrChange>
          </w:rPr>
          <w:delText xml:space="preserve">. The experiments on </w:delText>
        </w:r>
      </w:del>
      <w:del w:id="762" w:author="Peter Rohde" w:date="2016-10-21T05:09:00Z">
        <w:r w:rsidR="004F3B44" w:rsidRPr="00513BED" w:rsidDel="00513BED">
          <w:rPr>
            <w:rFonts w:ascii="Times New Roman" w:hAnsi="Times New Roman" w:cs="Times New Roman"/>
            <w:color w:val="000000" w:themeColor="text1"/>
            <w:sz w:val="24"/>
            <w:szCs w:val="24"/>
            <w:rPrChange w:id="763" w:author="Peter Rohde" w:date="2016-10-21T05:09:00Z">
              <w:rPr>
                <w:rFonts w:ascii="Times New Roman" w:hAnsi="Times New Roman" w:cs="Times New Roman"/>
                <w:color w:val="000000" w:themeColor="text1"/>
                <w:sz w:val="28"/>
                <w:szCs w:val="28"/>
              </w:rPr>
            </w:rPrChange>
          </w:rPr>
          <w:delText>a</w:delText>
        </w:r>
      </w:del>
      <w:del w:id="764" w:author="Peter Rohde" w:date="2016-10-21T05:08:00Z">
        <w:r w:rsidR="004F3B44" w:rsidRPr="00513BED" w:rsidDel="00513BED">
          <w:rPr>
            <w:rFonts w:ascii="Times New Roman" w:hAnsi="Times New Roman" w:cs="Times New Roman"/>
            <w:color w:val="000000" w:themeColor="text1"/>
            <w:sz w:val="24"/>
            <w:szCs w:val="24"/>
            <w:rPrChange w:id="765" w:author="Peter Rohde" w:date="2016-10-21T05:09:00Z">
              <w:rPr>
                <w:rFonts w:ascii="Times New Roman" w:hAnsi="Times New Roman" w:cs="Times New Roman"/>
                <w:color w:val="000000" w:themeColor="text1"/>
                <w:sz w:val="28"/>
                <w:szCs w:val="28"/>
              </w:rPr>
            </w:rPrChange>
          </w:rPr>
          <w:delText>i</w:delText>
        </w:r>
      </w:del>
      <w:del w:id="766" w:author="Peter Rohde" w:date="2016-10-21T05:09:00Z">
        <w:r w:rsidR="004F3B44" w:rsidRPr="00513BED" w:rsidDel="00513BED">
          <w:rPr>
            <w:rFonts w:ascii="Times New Roman" w:hAnsi="Times New Roman" w:cs="Times New Roman"/>
            <w:color w:val="000000" w:themeColor="text1"/>
            <w:sz w:val="24"/>
            <w:szCs w:val="24"/>
            <w:rPrChange w:id="767" w:author="Peter Rohde" w:date="2016-10-21T05:09:00Z">
              <w:rPr>
                <w:rFonts w:ascii="Times New Roman" w:hAnsi="Times New Roman" w:cs="Times New Roman"/>
                <w:color w:val="000000" w:themeColor="text1"/>
                <w:sz w:val="28"/>
                <w:szCs w:val="28"/>
              </w:rPr>
            </w:rPrChange>
          </w:rPr>
          <w:delText>rplane</w:delText>
        </w:r>
        <w:r w:rsidR="00C8255E" w:rsidRPr="00513BED" w:rsidDel="00513BED">
          <w:rPr>
            <w:rFonts w:ascii="Times New Roman" w:hAnsi="Times New Roman" w:cs="Times New Roman"/>
            <w:color w:val="000000" w:themeColor="text1"/>
            <w:sz w:val="24"/>
            <w:szCs w:val="24"/>
            <w:rPrChange w:id="768" w:author="Peter Rohde" w:date="2016-10-21T05:09:00Z">
              <w:rPr>
                <w:rFonts w:ascii="Times New Roman" w:hAnsi="Times New Roman" w:cs="Times New Roman"/>
                <w:color w:val="000000" w:themeColor="text1"/>
                <w:sz w:val="28"/>
                <w:szCs w:val="28"/>
              </w:rPr>
            </w:rPrChange>
          </w:rPr>
          <w:delText xml:space="preserve"> </w:delText>
        </w:r>
      </w:del>
      <w:del w:id="769" w:author="Peter Rohde" w:date="2016-10-21T05:29:00Z">
        <w:r w:rsidR="00C8255E" w:rsidRPr="00513BED" w:rsidDel="0009277E">
          <w:rPr>
            <w:rFonts w:ascii="Times New Roman" w:hAnsi="Times New Roman" w:cs="Times New Roman"/>
            <w:color w:val="000000" w:themeColor="text1"/>
            <w:sz w:val="24"/>
            <w:szCs w:val="24"/>
            <w:rPrChange w:id="770" w:author="Peter Rohde" w:date="2016-10-21T05:09:00Z">
              <w:rPr>
                <w:rFonts w:ascii="Times New Roman" w:hAnsi="Times New Roman" w:cs="Times New Roman"/>
                <w:color w:val="000000" w:themeColor="text1"/>
                <w:sz w:val="28"/>
                <w:szCs w:val="28"/>
              </w:rPr>
            </w:rPrChange>
          </w:rPr>
          <w:delText xml:space="preserve">and hot-air balloon system demonstrate the feasibility </w:delText>
        </w:r>
      </w:del>
      <w:del w:id="771" w:author="Peter Rohde" w:date="2016-10-21T05:10:00Z">
        <w:r w:rsidR="00C8255E" w:rsidRPr="00513BED" w:rsidDel="00035801">
          <w:rPr>
            <w:rFonts w:ascii="Times New Roman" w:hAnsi="Times New Roman" w:cs="Times New Roman"/>
            <w:color w:val="000000" w:themeColor="text1"/>
            <w:sz w:val="24"/>
            <w:szCs w:val="24"/>
            <w:rPrChange w:id="772" w:author="Peter Rohde" w:date="2016-10-21T05:09:00Z">
              <w:rPr>
                <w:rFonts w:ascii="Times New Roman" w:hAnsi="Times New Roman" w:cs="Times New Roman"/>
                <w:color w:val="000000" w:themeColor="text1"/>
                <w:sz w:val="28"/>
                <w:szCs w:val="28"/>
              </w:rPr>
            </w:rPrChange>
          </w:rPr>
          <w:delText xml:space="preserve">under </w:delText>
        </w:r>
      </w:del>
      <w:del w:id="773" w:author="Peter Rohde" w:date="2016-10-21T05:29:00Z">
        <w:r w:rsidR="00C8255E" w:rsidRPr="00513BED" w:rsidDel="0009277E">
          <w:rPr>
            <w:rFonts w:ascii="Times New Roman" w:hAnsi="Times New Roman" w:cs="Times New Roman"/>
            <w:color w:val="000000" w:themeColor="text1"/>
            <w:sz w:val="24"/>
            <w:szCs w:val="24"/>
            <w:rPrChange w:id="774" w:author="Peter Rohde" w:date="2016-10-21T05:09:00Z">
              <w:rPr>
                <w:rFonts w:ascii="Times New Roman" w:hAnsi="Times New Roman" w:cs="Times New Roman"/>
                <w:color w:val="000000" w:themeColor="text1"/>
                <w:sz w:val="28"/>
                <w:szCs w:val="28"/>
              </w:rPr>
            </w:rPrChange>
          </w:rPr>
          <w:delText>condition</w:delText>
        </w:r>
      </w:del>
      <w:del w:id="775" w:author="Peter Rohde" w:date="2016-10-21T05:10:00Z">
        <w:r w:rsidR="00C8255E" w:rsidRPr="00513BED" w:rsidDel="00035801">
          <w:rPr>
            <w:rFonts w:ascii="Times New Roman" w:hAnsi="Times New Roman" w:cs="Times New Roman"/>
            <w:color w:val="000000" w:themeColor="text1"/>
            <w:sz w:val="24"/>
            <w:szCs w:val="24"/>
            <w:rPrChange w:id="776" w:author="Peter Rohde" w:date="2016-10-21T05:09:00Z">
              <w:rPr>
                <w:rFonts w:ascii="Times New Roman" w:hAnsi="Times New Roman" w:cs="Times New Roman"/>
                <w:color w:val="000000" w:themeColor="text1"/>
                <w:sz w:val="28"/>
                <w:szCs w:val="28"/>
              </w:rPr>
            </w:rPrChange>
          </w:rPr>
          <w:delText>s</w:delText>
        </w:r>
      </w:del>
      <w:del w:id="777" w:author="Peter Rohde" w:date="2016-10-21T05:29:00Z">
        <w:r w:rsidR="00C8255E" w:rsidRPr="00513BED" w:rsidDel="0009277E">
          <w:rPr>
            <w:rFonts w:ascii="Times New Roman" w:hAnsi="Times New Roman" w:cs="Times New Roman"/>
            <w:color w:val="000000" w:themeColor="text1"/>
            <w:sz w:val="28"/>
            <w:szCs w:val="28"/>
            <w:rPrChange w:id="778" w:author="Peter Rohde" w:date="2016-10-21T05:09:00Z">
              <w:rPr>
                <w:rFonts w:ascii="Times New Roman" w:hAnsi="Times New Roman" w:cs="Times New Roman"/>
                <w:color w:val="000000" w:themeColor="text1"/>
                <w:sz w:val="28"/>
                <w:szCs w:val="28"/>
              </w:rPr>
            </w:rPrChange>
          </w:rPr>
          <w:delText xml:space="preserve"> </w:delText>
        </w:r>
        <w:r w:rsidR="00C8255E" w:rsidRPr="00C86DEE" w:rsidDel="0009277E">
          <w:rPr>
            <w:rFonts w:ascii="Times New Roman" w:hAnsi="Times New Roman" w:cs="Times New Roman"/>
            <w:color w:val="000000" w:themeColor="text1"/>
            <w:sz w:val="28"/>
            <w:szCs w:val="28"/>
          </w:rPr>
          <w:delText xml:space="preserve">of rapid motion, vibration, </w:delText>
        </w:r>
        <w:r w:rsidR="00E73B1D" w:rsidDel="0009277E">
          <w:rPr>
            <w:rFonts w:ascii="Times New Roman" w:hAnsi="Times New Roman" w:cs="Times New Roman"/>
            <w:color w:val="000000" w:themeColor="text1"/>
            <w:sz w:val="28"/>
            <w:szCs w:val="28"/>
          </w:rPr>
          <w:delText xml:space="preserve">and </w:delText>
        </w:r>
        <w:r w:rsidR="00C8255E" w:rsidRPr="00C86DEE" w:rsidDel="0009277E">
          <w:rPr>
            <w:rFonts w:ascii="Times New Roman" w:hAnsi="Times New Roman" w:cs="Times New Roman"/>
            <w:color w:val="000000" w:themeColor="text1"/>
            <w:sz w:val="28"/>
            <w:szCs w:val="28"/>
          </w:rPr>
          <w:delText xml:space="preserve">random movement of satellites. At present, many countries including America, Canada, European Union, China and Japan </w:delText>
        </w:r>
        <w:r w:rsidR="000A6987" w:rsidRPr="00C86DEE" w:rsidDel="0009277E">
          <w:rPr>
            <w:rFonts w:ascii="Times New Roman" w:hAnsi="Times New Roman" w:cs="Times New Roman"/>
            <w:color w:val="000000" w:themeColor="text1"/>
            <w:sz w:val="28"/>
            <w:szCs w:val="28"/>
          </w:rPr>
          <w:delText xml:space="preserve">pay </w:delText>
        </w:r>
      </w:del>
      <w:del w:id="779" w:author="Peter Rohde" w:date="2016-10-21T05:11:00Z">
        <w:r w:rsidR="000A6987" w:rsidRPr="000A6987" w:rsidDel="00471048">
          <w:rPr>
            <w:rFonts w:ascii="Times New Roman" w:hAnsi="Times New Roman" w:cs="Times New Roman"/>
            <w:color w:val="000000" w:themeColor="text1"/>
            <w:sz w:val="28"/>
            <w:szCs w:val="28"/>
          </w:rPr>
          <w:delText xml:space="preserve">high </w:delText>
        </w:r>
      </w:del>
      <w:del w:id="780" w:author="Peter Rohde" w:date="2016-10-21T05:29:00Z">
        <w:r w:rsidR="000A6987" w:rsidRPr="000A6987" w:rsidDel="0009277E">
          <w:rPr>
            <w:rFonts w:ascii="Times New Roman" w:hAnsi="Times New Roman" w:cs="Times New Roman"/>
            <w:color w:val="000000" w:themeColor="text1"/>
            <w:sz w:val="28"/>
            <w:szCs w:val="28"/>
          </w:rPr>
          <w:delText xml:space="preserve">attention and support </w:delText>
        </w:r>
      </w:del>
      <w:del w:id="781" w:author="Peter Rohde" w:date="2016-10-21T05:11:00Z">
        <w:r w:rsidR="000A6987" w:rsidRPr="000A6987" w:rsidDel="00471048">
          <w:rPr>
            <w:rFonts w:ascii="Times New Roman" w:hAnsi="Times New Roman" w:cs="Times New Roman"/>
            <w:color w:val="000000" w:themeColor="text1"/>
            <w:sz w:val="28"/>
            <w:szCs w:val="28"/>
          </w:rPr>
          <w:delText xml:space="preserve">to </w:delText>
        </w:r>
      </w:del>
      <w:del w:id="782" w:author="Peter Rohde" w:date="2016-10-21T05:29:00Z">
        <w:r w:rsidR="000A6987" w:rsidRPr="000A6987" w:rsidDel="0009277E">
          <w:rPr>
            <w:rFonts w:ascii="Times New Roman" w:hAnsi="Times New Roman" w:cs="Times New Roman"/>
            <w:color w:val="000000" w:themeColor="text1"/>
            <w:sz w:val="28"/>
            <w:szCs w:val="28"/>
          </w:rPr>
          <w:delText>accelerat</w:delText>
        </w:r>
      </w:del>
      <w:del w:id="783" w:author="Peter Rohde" w:date="2016-10-21T05:11:00Z">
        <w:r w:rsidR="000A6987" w:rsidRPr="000A6987" w:rsidDel="00471048">
          <w:rPr>
            <w:rFonts w:ascii="Times New Roman" w:hAnsi="Times New Roman" w:cs="Times New Roman"/>
            <w:color w:val="000000" w:themeColor="text1"/>
            <w:sz w:val="28"/>
            <w:szCs w:val="28"/>
          </w:rPr>
          <w:delText>e</w:delText>
        </w:r>
      </w:del>
      <w:del w:id="784" w:author="Peter Rohde" w:date="2016-10-21T05:29:00Z">
        <w:r w:rsidR="000A6987" w:rsidRPr="000A6987" w:rsidDel="0009277E">
          <w:rPr>
            <w:rFonts w:ascii="Times New Roman" w:hAnsi="Times New Roman" w:cs="Times New Roman"/>
            <w:color w:val="000000" w:themeColor="text1"/>
            <w:sz w:val="28"/>
            <w:szCs w:val="28"/>
          </w:rPr>
          <w:delText xml:space="preserve"> </w:delText>
        </w:r>
        <w:r w:rsidR="000A6987" w:rsidDel="0009277E">
          <w:rPr>
            <w:rFonts w:ascii="Times New Roman" w:hAnsi="Times New Roman" w:cs="Times New Roman"/>
            <w:color w:val="000000" w:themeColor="text1"/>
            <w:sz w:val="28"/>
            <w:szCs w:val="28"/>
          </w:rPr>
          <w:delText xml:space="preserve">the </w:delText>
        </w:r>
        <w:r w:rsidR="000A6987" w:rsidRPr="000A6987" w:rsidDel="0009277E">
          <w:rPr>
            <w:rFonts w:ascii="Times New Roman" w:hAnsi="Times New Roman" w:cs="Times New Roman"/>
            <w:color w:val="000000" w:themeColor="text1"/>
            <w:sz w:val="28"/>
            <w:szCs w:val="28"/>
          </w:rPr>
          <w:delText>development</w:delText>
        </w:r>
        <w:r w:rsidR="000A6987" w:rsidDel="0009277E">
          <w:rPr>
            <w:rFonts w:ascii="Times New Roman" w:hAnsi="Times New Roman" w:cs="Times New Roman"/>
            <w:color w:val="000000" w:themeColor="text1"/>
            <w:sz w:val="28"/>
            <w:szCs w:val="28"/>
          </w:rPr>
          <w:delText xml:space="preserve"> of </w:delText>
        </w:r>
        <w:r w:rsidR="00C8255E" w:rsidRPr="00C86DEE" w:rsidDel="0009277E">
          <w:rPr>
            <w:rFonts w:ascii="Times New Roman" w:hAnsi="Times New Roman" w:cs="Times New Roman"/>
            <w:color w:val="000000" w:themeColor="text1"/>
            <w:sz w:val="28"/>
            <w:szCs w:val="28"/>
          </w:rPr>
          <w:delText>satellite</w:delText>
        </w:r>
        <w:r w:rsidR="00F86D70" w:rsidDel="0009277E">
          <w:rPr>
            <w:rFonts w:ascii="Times New Roman" w:hAnsi="Times New Roman" w:cs="Times New Roman"/>
            <w:color w:val="000000" w:themeColor="text1"/>
            <w:sz w:val="28"/>
            <w:szCs w:val="28"/>
          </w:rPr>
          <w:delText>-ground quantum communication. T</w:delText>
        </w:r>
        <w:r w:rsidR="00F86D70" w:rsidRPr="00F86D70" w:rsidDel="0009277E">
          <w:rPr>
            <w:rFonts w:ascii="Times New Roman" w:hAnsi="Times New Roman" w:cs="Times New Roman"/>
            <w:color w:val="000000" w:themeColor="text1"/>
            <w:sz w:val="28"/>
            <w:szCs w:val="28"/>
          </w:rPr>
          <w:delText>he first quantum satellite was launched in August 2016 in China</w:delText>
        </w:r>
        <w:r w:rsidR="00E10F6D" w:rsidDel="0009277E">
          <w:rPr>
            <w:rFonts w:ascii="Times New Roman" w:hAnsi="Times New Roman" w:cs="Times New Roman"/>
            <w:color w:val="000000" w:themeColor="text1"/>
            <w:sz w:val="28"/>
            <w:szCs w:val="28"/>
          </w:rPr>
          <w:delText xml:space="preserve"> </w:delText>
        </w:r>
        <w:r w:rsidR="00E10F6D" w:rsidDel="0009277E">
          <w:rPr>
            <w:rFonts w:ascii="Times New Roman" w:hAnsi="Times New Roman" w:cs="Times New Roman" w:hint="eastAsia"/>
            <w:color w:val="000000" w:themeColor="text1"/>
            <w:sz w:val="28"/>
            <w:szCs w:val="28"/>
          </w:rPr>
          <w:delText>w</w:delText>
        </w:r>
        <w:r w:rsidR="00E10F6D" w:rsidRPr="00E10F6D" w:rsidDel="0009277E">
          <w:rPr>
            <w:rFonts w:ascii="Times New Roman" w:hAnsi="Times New Roman" w:cs="Times New Roman"/>
            <w:color w:val="000000" w:themeColor="text1"/>
            <w:sz w:val="28"/>
            <w:szCs w:val="28"/>
          </w:rPr>
          <w:delText xml:space="preserve">ill open a </w:delText>
        </w:r>
        <w:r w:rsidR="00E10F6D" w:rsidRPr="00C86DEE" w:rsidDel="0009277E">
          <w:rPr>
            <w:rFonts w:ascii="Times New Roman" w:hAnsi="Times New Roman" w:cs="Times New Roman"/>
            <w:color w:val="000000" w:themeColor="text1"/>
            <w:sz w:val="28"/>
            <w:szCs w:val="28"/>
          </w:rPr>
          <w:delText>platform for satellite-ground quantum communication</w:delText>
        </w:r>
        <w:r w:rsidR="00F86D70" w:rsidRPr="00F86D70" w:rsidDel="0009277E">
          <w:rPr>
            <w:rFonts w:ascii="Times New Roman" w:hAnsi="Times New Roman" w:cs="Times New Roman"/>
            <w:color w:val="000000" w:themeColor="text1"/>
            <w:sz w:val="28"/>
            <w:szCs w:val="28"/>
          </w:rPr>
          <w:delText xml:space="preserve"> [Nature, 2016, 535: 478-479</w:delText>
        </w:r>
      </w:del>
      <w:del w:id="785" w:author="Peter Rohde" w:date="2016-10-21T05:11:00Z">
        <w:r w:rsidR="00F86D70" w:rsidRPr="00F86D70" w:rsidDel="00950744">
          <w:rPr>
            <w:rFonts w:ascii="Times New Roman" w:hAnsi="Times New Roman" w:cs="Times New Roman"/>
            <w:color w:val="000000" w:themeColor="text1"/>
            <w:sz w:val="28"/>
            <w:szCs w:val="28"/>
          </w:rPr>
          <w:delText>.</w:delText>
        </w:r>
      </w:del>
      <w:del w:id="786" w:author="Peter Rohde" w:date="2016-10-21T05:29:00Z">
        <w:r w:rsidR="00F86D70" w:rsidRPr="00F86D70" w:rsidDel="0009277E">
          <w:rPr>
            <w:rFonts w:ascii="Times New Roman" w:hAnsi="Times New Roman" w:cs="Times New Roman"/>
            <w:color w:val="000000" w:themeColor="text1"/>
            <w:sz w:val="28"/>
            <w:szCs w:val="28"/>
          </w:rPr>
          <w:delText>]</w:delText>
        </w:r>
      </w:del>
    </w:p>
    <w:p w14:paraId="70414B21" w14:textId="482530C7" w:rsidR="00701A3E" w:rsidRPr="00C86DEE" w:rsidDel="0009277E" w:rsidRDefault="000A6987" w:rsidP="009A51D0">
      <w:pPr>
        <w:adjustRightInd w:val="0"/>
        <w:snapToGrid w:val="0"/>
        <w:spacing w:line="360" w:lineRule="auto"/>
        <w:ind w:firstLineChars="200" w:firstLine="560"/>
        <w:rPr>
          <w:del w:id="787" w:author="Peter Rohde" w:date="2016-10-21T05:29:00Z"/>
          <w:rFonts w:ascii="Times New Roman" w:hAnsi="Times New Roman" w:cs="Times New Roman"/>
          <w:color w:val="000000" w:themeColor="text1"/>
          <w:sz w:val="28"/>
          <w:szCs w:val="28"/>
        </w:rPr>
      </w:pPr>
      <w:del w:id="788" w:author="Peter Rohde" w:date="2016-10-21T05:29:00Z">
        <w:r w:rsidRPr="000A6987" w:rsidDel="0009277E">
          <w:rPr>
            <w:rFonts w:ascii="Times New Roman" w:hAnsi="Times New Roman" w:cs="Times New Roman"/>
            <w:color w:val="000000" w:themeColor="text1"/>
            <w:sz w:val="28"/>
            <w:szCs w:val="28"/>
          </w:rPr>
          <w:delText xml:space="preserve">In addition to the </w:delText>
        </w:r>
      </w:del>
      <w:del w:id="789" w:author="Peter Rohde" w:date="2016-10-21T05:12:00Z">
        <w:r w:rsidRPr="000A6987" w:rsidDel="00F97D78">
          <w:rPr>
            <w:rFonts w:ascii="Times New Roman" w:hAnsi="Times New Roman" w:cs="Times New Roman"/>
            <w:color w:val="000000" w:themeColor="text1"/>
            <w:sz w:val="28"/>
            <w:szCs w:val="28"/>
          </w:rPr>
          <w:delText>contin</w:delText>
        </w:r>
        <w:r w:rsidDel="00F97D78">
          <w:rPr>
            <w:rFonts w:ascii="Times New Roman" w:hAnsi="Times New Roman" w:cs="Times New Roman"/>
            <w:color w:val="000000" w:themeColor="text1"/>
            <w:sz w:val="28"/>
            <w:szCs w:val="28"/>
          </w:rPr>
          <w:delText xml:space="preserve">uous </w:delText>
        </w:r>
      </w:del>
      <w:del w:id="790" w:author="Peter Rohde" w:date="2016-10-21T05:29:00Z">
        <w:r w:rsidDel="0009277E">
          <w:rPr>
            <w:rFonts w:ascii="Times New Roman" w:hAnsi="Times New Roman" w:cs="Times New Roman"/>
            <w:color w:val="000000" w:themeColor="text1"/>
            <w:sz w:val="28"/>
            <w:szCs w:val="28"/>
          </w:rPr>
          <w:delText xml:space="preserve">expansion </w:delText>
        </w:r>
      </w:del>
      <w:del w:id="791" w:author="Peter Rohde" w:date="2016-10-21T05:12:00Z">
        <w:r w:rsidDel="002E35F5">
          <w:rPr>
            <w:rFonts w:ascii="Times New Roman" w:hAnsi="Times New Roman" w:cs="Times New Roman"/>
            <w:color w:val="000000" w:themeColor="text1"/>
            <w:sz w:val="28"/>
            <w:szCs w:val="28"/>
          </w:rPr>
          <w:delText>of the</w:delText>
        </w:r>
      </w:del>
      <w:del w:id="792" w:author="Peter Rohde" w:date="2016-10-21T05:29:00Z">
        <w:r w:rsidDel="0009277E">
          <w:rPr>
            <w:rFonts w:ascii="Times New Roman" w:hAnsi="Times New Roman" w:cs="Times New Roman"/>
            <w:color w:val="000000" w:themeColor="text1"/>
            <w:sz w:val="28"/>
            <w:szCs w:val="28"/>
          </w:rPr>
          <w:delText xml:space="preserve"> distance</w:delText>
        </w:r>
        <w:r w:rsidR="00C8255E" w:rsidRPr="00C86DEE" w:rsidDel="0009277E">
          <w:rPr>
            <w:rFonts w:ascii="Times New Roman" w:hAnsi="Times New Roman" w:cs="Times New Roman"/>
            <w:color w:val="000000" w:themeColor="text1"/>
            <w:sz w:val="28"/>
            <w:szCs w:val="28"/>
          </w:rPr>
          <w:delText xml:space="preserve">, </w:delText>
        </w:r>
      </w:del>
      <w:del w:id="793" w:author="Peter Rohde" w:date="2016-10-21T05:12:00Z">
        <w:r w:rsidR="00C8255E" w:rsidRPr="00C86DEE" w:rsidDel="00F97D78">
          <w:rPr>
            <w:rFonts w:ascii="Times New Roman" w:hAnsi="Times New Roman" w:cs="Times New Roman"/>
            <w:color w:val="000000" w:themeColor="text1"/>
            <w:sz w:val="28"/>
            <w:szCs w:val="28"/>
          </w:rPr>
          <w:delText xml:space="preserve">the </w:delText>
        </w:r>
      </w:del>
      <w:del w:id="794" w:author="Peter Rohde" w:date="2016-10-21T05:29:00Z">
        <w:r w:rsidR="00C8255E" w:rsidRPr="00C86DEE" w:rsidDel="0009277E">
          <w:rPr>
            <w:rFonts w:ascii="Times New Roman" w:hAnsi="Times New Roman" w:cs="Times New Roman"/>
            <w:color w:val="000000" w:themeColor="text1"/>
            <w:sz w:val="28"/>
            <w:szCs w:val="28"/>
          </w:rPr>
          <w:delText xml:space="preserve">QKD is also developed </w:delText>
        </w:r>
      </w:del>
      <w:del w:id="795" w:author="Peter Rohde" w:date="2016-10-21T05:12:00Z">
        <w:r w:rsidR="00C8255E" w:rsidRPr="00C86DEE" w:rsidDel="00696B23">
          <w:rPr>
            <w:rFonts w:ascii="Times New Roman" w:hAnsi="Times New Roman" w:cs="Times New Roman"/>
            <w:color w:val="000000" w:themeColor="text1"/>
            <w:sz w:val="28"/>
            <w:szCs w:val="28"/>
          </w:rPr>
          <w:delText xml:space="preserve">from </w:delText>
        </w:r>
      </w:del>
      <w:del w:id="796" w:author="Peter Rohde" w:date="2016-10-21T05:29:00Z">
        <w:r w:rsidR="00C8255E" w:rsidRPr="00C86DEE" w:rsidDel="0009277E">
          <w:rPr>
            <w:rFonts w:ascii="Times New Roman" w:hAnsi="Times New Roman" w:cs="Times New Roman"/>
            <w:color w:val="000000" w:themeColor="text1"/>
            <w:sz w:val="28"/>
            <w:szCs w:val="28"/>
          </w:rPr>
          <w:delText xml:space="preserve">point-to-point </w:delText>
        </w:r>
      </w:del>
      <w:del w:id="797" w:author="Peter Rohde" w:date="2016-10-21T05:12:00Z">
        <w:r w:rsidR="00C8255E" w:rsidRPr="00C86DEE" w:rsidDel="00696B23">
          <w:rPr>
            <w:rFonts w:ascii="Times New Roman" w:hAnsi="Times New Roman" w:cs="Times New Roman"/>
            <w:color w:val="000000" w:themeColor="text1"/>
            <w:sz w:val="28"/>
            <w:szCs w:val="28"/>
          </w:rPr>
          <w:delText>experim</w:delText>
        </w:r>
        <w:r w:rsidR="00900ED6" w:rsidDel="00696B23">
          <w:rPr>
            <w:rFonts w:ascii="Times New Roman" w:hAnsi="Times New Roman" w:cs="Times New Roman"/>
            <w:color w:val="000000" w:themeColor="text1"/>
            <w:sz w:val="28"/>
            <w:szCs w:val="28"/>
          </w:rPr>
          <w:delText xml:space="preserve">ent to </w:delText>
        </w:r>
        <w:r w:rsidR="00FD71D7" w:rsidDel="00696B23">
          <w:rPr>
            <w:rFonts w:ascii="Times New Roman" w:hAnsi="Times New Roman" w:cs="Times New Roman"/>
            <w:color w:val="000000" w:themeColor="text1"/>
            <w:sz w:val="28"/>
            <w:szCs w:val="28"/>
          </w:rPr>
          <w:delText xml:space="preserve">the </w:delText>
        </w:r>
      </w:del>
      <w:del w:id="798" w:author="Peter Rohde" w:date="2016-10-21T05:29:00Z">
        <w:r w:rsidR="00900ED6" w:rsidDel="0009277E">
          <w:rPr>
            <w:rFonts w:ascii="Times New Roman" w:hAnsi="Times New Roman" w:cs="Times New Roman"/>
            <w:color w:val="000000" w:themeColor="text1"/>
            <w:sz w:val="28"/>
            <w:szCs w:val="28"/>
          </w:rPr>
          <w:delText xml:space="preserve">quantum </w:delText>
        </w:r>
      </w:del>
      <w:del w:id="799" w:author="Peter Rohde" w:date="2016-10-21T05:12:00Z">
        <w:r w:rsidR="00900ED6" w:rsidDel="00696B23">
          <w:rPr>
            <w:rFonts w:ascii="Times New Roman" w:hAnsi="Times New Roman" w:cs="Times New Roman"/>
            <w:color w:val="000000" w:themeColor="text1"/>
            <w:sz w:val="28"/>
            <w:szCs w:val="28"/>
          </w:rPr>
          <w:delText xml:space="preserve">communication </w:delText>
        </w:r>
      </w:del>
      <w:del w:id="800" w:author="Peter Rohde" w:date="2016-10-21T05:29:00Z">
        <w:r w:rsidR="00900ED6" w:rsidDel="0009277E">
          <w:rPr>
            <w:rFonts w:ascii="Times New Roman" w:hAnsi="Times New Roman" w:cs="Times New Roman"/>
            <w:color w:val="000000" w:themeColor="text1"/>
            <w:sz w:val="28"/>
            <w:szCs w:val="28"/>
          </w:rPr>
          <w:delText>net</w:delText>
        </w:r>
        <w:r w:rsidR="00C8255E" w:rsidRPr="00C86DEE" w:rsidDel="0009277E">
          <w:rPr>
            <w:rFonts w:ascii="Times New Roman" w:hAnsi="Times New Roman" w:cs="Times New Roman"/>
            <w:color w:val="000000" w:themeColor="text1"/>
            <w:sz w:val="28"/>
            <w:szCs w:val="28"/>
          </w:rPr>
          <w:delText xml:space="preserve">work </w:delText>
        </w:r>
      </w:del>
      <w:del w:id="801" w:author="Peter Rohde" w:date="2016-10-21T05:13:00Z">
        <w:r w:rsidR="00C8255E" w:rsidRPr="00C86DEE" w:rsidDel="00696B23">
          <w:rPr>
            <w:rFonts w:ascii="Times New Roman" w:hAnsi="Times New Roman" w:cs="Times New Roman"/>
            <w:color w:val="000000" w:themeColor="text1"/>
            <w:sz w:val="28"/>
            <w:szCs w:val="28"/>
          </w:rPr>
          <w:delText>with multi-customers and</w:delText>
        </w:r>
      </w:del>
      <w:del w:id="802" w:author="Peter Rohde" w:date="2016-10-21T05:29:00Z">
        <w:r w:rsidR="00C8255E" w:rsidRPr="00C86DEE" w:rsidDel="0009277E">
          <w:rPr>
            <w:rFonts w:ascii="Times New Roman" w:hAnsi="Times New Roman" w:cs="Times New Roman"/>
            <w:color w:val="000000" w:themeColor="text1"/>
            <w:sz w:val="28"/>
            <w:szCs w:val="28"/>
          </w:rPr>
          <w:delText xml:space="preserve"> various topological structure.</w:delText>
        </w:r>
        <w:r w:rsidR="00FD71D7" w:rsidRPr="00FD71D7" w:rsidDel="0009277E">
          <w:delText xml:space="preserve"> </w:delText>
        </w:r>
        <w:r w:rsidR="00FD71D7" w:rsidRPr="00FD71D7" w:rsidDel="0009277E">
          <w:rPr>
            <w:rFonts w:ascii="Times New Roman" w:hAnsi="Times New Roman" w:cs="Times New Roman"/>
            <w:color w:val="000000" w:themeColor="text1"/>
            <w:sz w:val="28"/>
            <w:szCs w:val="28"/>
          </w:rPr>
          <w:delText xml:space="preserve">There </w:delText>
        </w:r>
      </w:del>
      <w:del w:id="803" w:author="Peter Rohde" w:date="2016-10-21T05:13:00Z">
        <w:r w:rsidR="00FD71D7" w:rsidRPr="00FD71D7" w:rsidDel="006832C9">
          <w:rPr>
            <w:rFonts w:ascii="Times New Roman" w:hAnsi="Times New Roman" w:cs="Times New Roman"/>
            <w:color w:val="000000" w:themeColor="text1"/>
            <w:sz w:val="28"/>
            <w:szCs w:val="28"/>
          </w:rPr>
          <w:delText xml:space="preserve">are many </w:delText>
        </w:r>
      </w:del>
      <w:del w:id="804" w:author="Peter Rohde" w:date="2016-10-21T05:29:00Z">
        <w:r w:rsidR="00FD71D7" w:rsidRPr="00FD71D7" w:rsidDel="0009277E">
          <w:rPr>
            <w:rFonts w:ascii="Times New Roman" w:hAnsi="Times New Roman" w:cs="Times New Roman"/>
            <w:color w:val="000000" w:themeColor="text1"/>
            <w:sz w:val="28"/>
            <w:szCs w:val="28"/>
          </w:rPr>
          <w:delText>competition and cooperation in this area</w:delText>
        </w:r>
        <w:r w:rsidR="00FD71D7"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xml:space="preserve"> The network of American Defense Advanced Research Projects Agency (DARPA)</w:delText>
        </w:r>
        <w:r w:rsidDel="0009277E">
          <w:rPr>
            <w:rFonts w:ascii="Times New Roman" w:hAnsi="Times New Roman" w:cs="Times New Roman"/>
            <w:color w:val="000000" w:themeColor="text1"/>
            <w:sz w:val="28"/>
            <w:szCs w:val="28"/>
          </w:rPr>
          <w:delText xml:space="preserve"> </w:delText>
        </w:r>
        <w:r w:rsidR="00C8255E" w:rsidRPr="00C86DEE" w:rsidDel="0009277E">
          <w:rPr>
            <w:rFonts w:ascii="Times New Roman" w:hAnsi="Times New Roman" w:cs="Times New Roman"/>
            <w:color w:val="000000" w:themeColor="text1"/>
            <w:sz w:val="28"/>
            <w:szCs w:val="28"/>
          </w:rPr>
          <w:delText>connected the three nodes</w:delText>
        </w:r>
      </w:del>
      <w:del w:id="805" w:author="Peter Rohde" w:date="2016-10-21T05:13:00Z">
        <w:r w:rsidR="00C8255E" w:rsidRPr="00C86DEE" w:rsidDel="00E753EA">
          <w:rPr>
            <w:rFonts w:ascii="Times New Roman" w:hAnsi="Times New Roman" w:cs="Times New Roman"/>
            <w:color w:val="000000" w:themeColor="text1"/>
            <w:sz w:val="28"/>
            <w:szCs w:val="28"/>
          </w:rPr>
          <w:delText>,</w:delText>
        </w:r>
      </w:del>
      <w:del w:id="806" w:author="Peter Rohde" w:date="2016-10-21T05:29:00Z">
        <w:r w:rsidR="00C8255E" w:rsidRPr="00C86DEE" w:rsidDel="0009277E">
          <w:rPr>
            <w:rFonts w:ascii="Times New Roman" w:hAnsi="Times New Roman" w:cs="Times New Roman"/>
            <w:color w:val="000000" w:themeColor="text1"/>
            <w:sz w:val="28"/>
            <w:szCs w:val="28"/>
          </w:rPr>
          <w:delText xml:space="preserve"> Harvard University</w:delText>
        </w:r>
      </w:del>
      <w:del w:id="807" w:author="Peter Rohde" w:date="2016-10-21T05:13:00Z">
        <w:r w:rsidR="00C8255E" w:rsidRPr="00C86DEE" w:rsidDel="00E753EA">
          <w:rPr>
            <w:rFonts w:ascii="Times New Roman" w:hAnsi="Times New Roman" w:cs="Times New Roman"/>
            <w:color w:val="000000" w:themeColor="text1"/>
            <w:sz w:val="28"/>
            <w:szCs w:val="28"/>
          </w:rPr>
          <w:delText xml:space="preserve"> and </w:delText>
        </w:r>
      </w:del>
      <w:del w:id="808" w:author="Peter Rohde" w:date="2016-10-21T05:29:00Z">
        <w:r w:rsidR="00C8255E" w:rsidRPr="00C86DEE" w:rsidDel="0009277E">
          <w:rPr>
            <w:rFonts w:ascii="Times New Roman" w:hAnsi="Times New Roman" w:cs="Times New Roman"/>
            <w:color w:val="000000" w:themeColor="text1"/>
            <w:sz w:val="28"/>
            <w:szCs w:val="28"/>
          </w:rPr>
          <w:delText>Boston University</w:delText>
        </w:r>
      </w:del>
      <w:del w:id="809" w:author="Peter Rohde" w:date="2016-10-21T05:14:00Z">
        <w:r w:rsidR="00C8255E" w:rsidRPr="00C86DEE" w:rsidDel="00E753EA">
          <w:rPr>
            <w:rFonts w:ascii="Times New Roman" w:hAnsi="Times New Roman" w:cs="Times New Roman"/>
            <w:color w:val="000000" w:themeColor="text1"/>
            <w:sz w:val="28"/>
            <w:szCs w:val="28"/>
          </w:rPr>
          <w:delText xml:space="preserve"> in Boston and </w:delText>
        </w:r>
      </w:del>
      <w:del w:id="810" w:author="Peter Rohde" w:date="2016-10-21T05:29:00Z">
        <w:r w:rsidR="00C8255E" w:rsidRPr="00C86DEE" w:rsidDel="0009277E">
          <w:rPr>
            <w:rFonts w:ascii="Times New Roman" w:hAnsi="Times New Roman" w:cs="Times New Roman"/>
            <w:color w:val="000000" w:themeColor="text1"/>
            <w:sz w:val="28"/>
            <w:szCs w:val="28"/>
          </w:rPr>
          <w:delText xml:space="preserve">BBN company </w:delText>
        </w:r>
        <w:r w:rsidDel="0009277E">
          <w:rPr>
            <w:rFonts w:ascii="Times New Roman" w:hAnsi="Times New Roman" w:cs="Times New Roman"/>
            <w:color w:val="000000" w:themeColor="text1"/>
            <w:sz w:val="28"/>
            <w:szCs w:val="28"/>
          </w:rPr>
          <w:delText>in</w:delText>
        </w:r>
        <w:r w:rsidR="00C8255E" w:rsidRPr="00C86DEE" w:rsidDel="0009277E">
          <w:rPr>
            <w:rFonts w:ascii="Times New Roman" w:hAnsi="Times New Roman" w:cs="Times New Roman"/>
            <w:color w:val="000000" w:themeColor="text1"/>
            <w:sz w:val="28"/>
            <w:szCs w:val="28"/>
          </w:rPr>
          <w:delText xml:space="preserve"> 2005</w:delText>
        </w:r>
        <w:r w:rsidDel="0009277E">
          <w:rPr>
            <w:rFonts w:ascii="Times New Roman" w:hAnsi="Times New Roman" w:cs="Times New Roman"/>
            <w:color w:val="000000" w:themeColor="text1"/>
            <w:sz w:val="28"/>
            <w:szCs w:val="28"/>
          </w:rPr>
          <w:delText xml:space="preserve">, </w:delText>
        </w:r>
      </w:del>
      <w:del w:id="811" w:author="Peter Rohde" w:date="2016-10-21T05:14:00Z">
        <w:r w:rsidDel="00E753EA">
          <w:rPr>
            <w:rFonts w:ascii="Times New Roman" w:hAnsi="Times New Roman" w:cs="Times New Roman"/>
            <w:color w:val="000000" w:themeColor="text1"/>
            <w:sz w:val="28"/>
            <w:szCs w:val="28"/>
          </w:rPr>
          <w:delText>and then</w:delText>
        </w:r>
      </w:del>
      <w:del w:id="812" w:author="Peter Rohde" w:date="2016-10-21T05:29:00Z">
        <w:r w:rsidR="00C8255E" w:rsidRPr="00C86DEE" w:rsidDel="0009277E">
          <w:rPr>
            <w:rFonts w:ascii="Times New Roman" w:hAnsi="Times New Roman" w:cs="Times New Roman"/>
            <w:color w:val="000000" w:themeColor="text1"/>
            <w:sz w:val="28"/>
            <w:szCs w:val="28"/>
          </w:rPr>
          <w:delText xml:space="preserve"> increas</w:delText>
        </w:r>
      </w:del>
      <w:del w:id="813" w:author="Peter Rohde" w:date="2016-10-21T05:14:00Z">
        <w:r w:rsidR="00C8255E" w:rsidRPr="00C86DEE" w:rsidDel="00E753EA">
          <w:rPr>
            <w:rFonts w:ascii="Times New Roman" w:hAnsi="Times New Roman" w:cs="Times New Roman"/>
            <w:color w:val="000000" w:themeColor="text1"/>
            <w:sz w:val="28"/>
            <w:szCs w:val="28"/>
          </w:rPr>
          <w:delText>e</w:delText>
        </w:r>
        <w:r w:rsidDel="00E753EA">
          <w:rPr>
            <w:rFonts w:ascii="Times New Roman" w:hAnsi="Times New Roman" w:cs="Times New Roman"/>
            <w:color w:val="000000" w:themeColor="text1"/>
            <w:sz w:val="28"/>
            <w:szCs w:val="28"/>
          </w:rPr>
          <w:delText>d</w:delText>
        </w:r>
      </w:del>
      <w:del w:id="814" w:author="Peter Rohde" w:date="2016-10-21T05:29:00Z">
        <w:r w:rsidR="00C8255E" w:rsidRPr="00C86DEE" w:rsidDel="0009277E">
          <w:rPr>
            <w:rFonts w:ascii="Times New Roman" w:hAnsi="Times New Roman" w:cs="Times New Roman"/>
            <w:color w:val="000000" w:themeColor="text1"/>
            <w:sz w:val="28"/>
            <w:szCs w:val="28"/>
          </w:rPr>
          <w:delText xml:space="preserve"> to 10</w:delText>
        </w:r>
        <w:r w:rsidR="004F3B44" w:rsidDel="0009277E">
          <w:rPr>
            <w:rFonts w:ascii="Times New Roman" w:hAnsi="Times New Roman" w:cs="Times New Roman"/>
            <w:color w:val="000000" w:themeColor="text1"/>
            <w:sz w:val="28"/>
            <w:szCs w:val="28"/>
          </w:rPr>
          <w:delText xml:space="preserve"> </w:delText>
        </w:r>
        <w:r w:rsidDel="0009277E">
          <w:rPr>
            <w:rFonts w:ascii="Times New Roman" w:hAnsi="Times New Roman" w:cs="Times New Roman"/>
            <w:color w:val="000000" w:themeColor="text1"/>
            <w:sz w:val="28"/>
            <w:szCs w:val="28"/>
          </w:rPr>
          <w:delText xml:space="preserve">nodes </w:delText>
        </w:r>
        <w:r w:rsidR="004F3B44" w:rsidDel="0009277E">
          <w:rPr>
            <w:rFonts w:ascii="Times New Roman" w:hAnsi="Times New Roman" w:cs="Times New Roman"/>
            <w:color w:val="000000" w:themeColor="text1"/>
            <w:sz w:val="28"/>
            <w:szCs w:val="28"/>
          </w:rPr>
          <w:delText>[</w:delText>
        </w:r>
        <w:r w:rsidR="004F3B44" w:rsidRPr="004F3B44" w:rsidDel="0009277E">
          <w:rPr>
            <w:rFonts w:ascii="Times New Roman" w:hAnsi="Times New Roman" w:cs="Times New Roman"/>
            <w:color w:val="000000" w:themeColor="text1"/>
            <w:sz w:val="28"/>
            <w:szCs w:val="28"/>
          </w:rPr>
          <w:delText>Quantum Communications and cryptography, 2006. 83–102</w:delText>
        </w:r>
        <w:r w:rsidR="004F3B44"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w:delText>
        </w:r>
      </w:del>
      <w:del w:id="815" w:author="Peter Rohde" w:date="2016-10-21T05:14:00Z">
        <w:r w:rsidR="00C8255E" w:rsidRPr="00C86DEE" w:rsidDel="00096376">
          <w:rPr>
            <w:rFonts w:ascii="Times New Roman" w:hAnsi="Times New Roman" w:cs="Times New Roman"/>
            <w:color w:val="000000" w:themeColor="text1"/>
            <w:sz w:val="28"/>
            <w:szCs w:val="28"/>
          </w:rPr>
          <w:delText xml:space="preserve"> </w:delText>
        </w:r>
      </w:del>
      <w:del w:id="816" w:author="Peter Rohde" w:date="2016-10-21T05:29:00Z">
        <w:r w:rsidR="00F67732" w:rsidRPr="00F67732" w:rsidDel="0009277E">
          <w:rPr>
            <w:rFonts w:ascii="Times New Roman" w:hAnsi="Times New Roman" w:cs="Times New Roman"/>
            <w:color w:val="000000" w:themeColor="text1"/>
            <w:sz w:val="28"/>
            <w:szCs w:val="28"/>
          </w:rPr>
          <w:delText xml:space="preserve">Since 2006, the EU has established a </w:delText>
        </w:r>
      </w:del>
      <w:del w:id="817" w:author="Peter Rohde" w:date="2016-10-21T05:14:00Z">
        <w:r w:rsidR="00F67732" w:rsidRPr="00F67732" w:rsidDel="00E36C77">
          <w:rPr>
            <w:rFonts w:ascii="Times New Roman" w:hAnsi="Times New Roman" w:cs="Times New Roman"/>
            <w:color w:val="000000" w:themeColor="text1"/>
            <w:sz w:val="28"/>
            <w:szCs w:val="28"/>
          </w:rPr>
          <w:delText>"</w:delText>
        </w:r>
      </w:del>
      <w:del w:id="818" w:author="Peter Rohde" w:date="2016-10-21T05:29:00Z">
        <w:r w:rsidR="00F67732" w:rsidRPr="00F67732" w:rsidDel="0009277E">
          <w:rPr>
            <w:rFonts w:ascii="Times New Roman" w:hAnsi="Times New Roman" w:cs="Times New Roman"/>
            <w:color w:val="000000" w:themeColor="text1"/>
            <w:sz w:val="28"/>
            <w:szCs w:val="28"/>
          </w:rPr>
          <w:delText>SECOQ</w:delText>
        </w:r>
      </w:del>
      <w:del w:id="819" w:author="Peter Rohde" w:date="2016-10-21T05:14:00Z">
        <w:r w:rsidR="00F67732" w:rsidRPr="00F67732" w:rsidDel="00E36C77">
          <w:rPr>
            <w:rFonts w:ascii="Times New Roman" w:hAnsi="Times New Roman" w:cs="Times New Roman"/>
            <w:color w:val="000000" w:themeColor="text1"/>
            <w:sz w:val="28"/>
            <w:szCs w:val="28"/>
          </w:rPr>
          <w:delText>"</w:delText>
        </w:r>
      </w:del>
      <w:del w:id="820" w:author="Peter Rohde" w:date="2016-10-21T05:29:00Z">
        <w:r w:rsidR="00F67732" w:rsidRPr="00F67732" w:rsidDel="0009277E">
          <w:rPr>
            <w:rFonts w:ascii="Times New Roman" w:hAnsi="Times New Roman" w:cs="Times New Roman"/>
            <w:color w:val="000000" w:themeColor="text1"/>
            <w:sz w:val="28"/>
            <w:szCs w:val="28"/>
          </w:rPr>
          <w:delText xml:space="preserve"> network</w:delText>
        </w:r>
        <w:r w:rsidR="00F67732" w:rsidDel="0009277E">
          <w:rPr>
            <w:rFonts w:ascii="Times New Roman" w:hAnsi="Times New Roman" w:cs="Times New Roman"/>
            <w:color w:val="000000" w:themeColor="text1"/>
            <w:sz w:val="28"/>
            <w:szCs w:val="28"/>
          </w:rPr>
          <w:delText xml:space="preserve">, </w:delText>
        </w:r>
      </w:del>
      <w:del w:id="821" w:author="Peter Rohde" w:date="2016-10-21T05:14:00Z">
        <w:r w:rsidR="00F67732" w:rsidDel="00D74BBF">
          <w:rPr>
            <w:rFonts w:ascii="Times New Roman" w:hAnsi="Times New Roman" w:cs="Times New Roman"/>
            <w:color w:val="000000" w:themeColor="text1"/>
            <w:sz w:val="28"/>
            <w:szCs w:val="28"/>
          </w:rPr>
          <w:delText xml:space="preserve">which </w:delText>
        </w:r>
        <w:r w:rsidR="00F67732" w:rsidRPr="00F67732" w:rsidDel="00D74BBF">
          <w:rPr>
            <w:rFonts w:ascii="Times New Roman" w:hAnsi="Times New Roman" w:cs="Times New Roman"/>
            <w:color w:val="000000" w:themeColor="text1"/>
            <w:sz w:val="28"/>
            <w:szCs w:val="28"/>
          </w:rPr>
          <w:delText>unifying the</w:delText>
        </w:r>
      </w:del>
      <w:del w:id="822" w:author="Peter Rohde" w:date="2016-10-21T05:29:00Z">
        <w:r w:rsidR="00F67732" w:rsidRPr="00F67732" w:rsidDel="0009277E">
          <w:rPr>
            <w:rFonts w:ascii="Times New Roman" w:hAnsi="Times New Roman" w:cs="Times New Roman"/>
            <w:color w:val="000000" w:themeColor="text1"/>
            <w:sz w:val="28"/>
            <w:szCs w:val="28"/>
          </w:rPr>
          <w:delText xml:space="preserve"> efforts of 41 research and industrial organizations from 12 countries, </w:delText>
        </w:r>
        <w:r w:rsidR="00F67732" w:rsidDel="0009277E">
          <w:rPr>
            <w:rFonts w:ascii="Times New Roman" w:hAnsi="Times New Roman" w:cs="Times New Roman"/>
            <w:color w:val="000000" w:themeColor="text1"/>
            <w:sz w:val="28"/>
            <w:szCs w:val="28"/>
          </w:rPr>
          <w:delText>including</w:delText>
        </w:r>
        <w:r w:rsidR="00F67732" w:rsidRPr="00F67732" w:rsidDel="0009277E">
          <w:rPr>
            <w:rFonts w:ascii="Times New Roman" w:hAnsi="Times New Roman" w:cs="Times New Roman"/>
            <w:color w:val="000000" w:themeColor="text1"/>
            <w:sz w:val="28"/>
            <w:szCs w:val="28"/>
          </w:rPr>
          <w:delText xml:space="preserve"> the UK, France, Germany, Austria</w:delText>
        </w:r>
      </w:del>
      <w:del w:id="823" w:author="Peter Rohde" w:date="2016-10-21T05:15:00Z">
        <w:r w:rsidR="00F67732" w:rsidRPr="00F67732" w:rsidDel="003D72D3">
          <w:rPr>
            <w:rFonts w:ascii="Times New Roman" w:hAnsi="Times New Roman" w:cs="Times New Roman"/>
            <w:color w:val="000000" w:themeColor="text1"/>
            <w:sz w:val="28"/>
            <w:szCs w:val="28"/>
          </w:rPr>
          <w:delText>, etc</w:delText>
        </w:r>
      </w:del>
      <w:del w:id="824" w:author="Peter Rohde" w:date="2016-10-21T05:29:00Z">
        <w:r w:rsidR="00F67732" w:rsidRPr="00F67732" w:rsidDel="0009277E">
          <w:rPr>
            <w:rFonts w:ascii="Times New Roman" w:hAnsi="Times New Roman" w:cs="Times New Roman"/>
            <w:color w:val="000000" w:themeColor="text1"/>
            <w:sz w:val="28"/>
            <w:szCs w:val="28"/>
          </w:rPr>
          <w:delText>.</w:delText>
        </w:r>
      </w:del>
      <w:del w:id="825" w:author="Peter Rohde" w:date="2016-10-21T05:15:00Z">
        <w:r w:rsidR="00C8255E" w:rsidRPr="00C86DEE" w:rsidDel="004875B8">
          <w:rPr>
            <w:rFonts w:ascii="Times New Roman" w:hAnsi="Times New Roman" w:cs="Times New Roman"/>
            <w:color w:val="000000" w:themeColor="text1"/>
            <w:sz w:val="28"/>
            <w:szCs w:val="28"/>
          </w:rPr>
          <w:delText xml:space="preserve"> </w:delText>
        </w:r>
      </w:del>
      <w:del w:id="826" w:author="Peter Rohde" w:date="2016-10-21T05:29:00Z">
        <w:r w:rsidR="00C8255E" w:rsidRPr="00C86DEE" w:rsidDel="0009277E">
          <w:rPr>
            <w:rFonts w:ascii="Times New Roman" w:hAnsi="Times New Roman" w:cs="Times New Roman"/>
            <w:color w:val="000000" w:themeColor="text1"/>
            <w:sz w:val="28"/>
            <w:szCs w:val="28"/>
          </w:rPr>
          <w:delText xml:space="preserve">A typical network </w:delText>
        </w:r>
      </w:del>
      <w:del w:id="827" w:author="Peter Rohde" w:date="2016-10-21T05:15:00Z">
        <w:r w:rsidR="008F42A2" w:rsidDel="00D758B6">
          <w:rPr>
            <w:rFonts w:ascii="Times New Roman" w:hAnsi="Times New Roman" w:cs="Times New Roman"/>
            <w:color w:val="000000" w:themeColor="text1"/>
            <w:sz w:val="28"/>
            <w:szCs w:val="28"/>
          </w:rPr>
          <w:delText xml:space="preserve">used </w:delText>
        </w:r>
      </w:del>
      <w:del w:id="828" w:author="Peter Rohde" w:date="2016-10-21T05:29:00Z">
        <w:r w:rsidR="008F42A2" w:rsidDel="0009277E">
          <w:rPr>
            <w:rFonts w:ascii="Times New Roman" w:hAnsi="Times New Roman" w:cs="Times New Roman"/>
            <w:color w:val="000000" w:themeColor="text1"/>
            <w:sz w:val="28"/>
            <w:szCs w:val="28"/>
          </w:rPr>
          <w:delText xml:space="preserve">a </w:delText>
        </w:r>
        <w:r w:rsidR="008F42A2" w:rsidRPr="00C86DEE" w:rsidDel="0009277E">
          <w:rPr>
            <w:rFonts w:ascii="Times New Roman" w:hAnsi="Times New Roman" w:cs="Times New Roman"/>
            <w:color w:val="000000" w:themeColor="text1"/>
            <w:sz w:val="28"/>
            <w:szCs w:val="28"/>
          </w:rPr>
          <w:delText xml:space="preserve">trusted repeater </w:delText>
        </w:r>
        <w:r w:rsidR="008F42A2" w:rsidRPr="008F42A2" w:rsidDel="0009277E">
          <w:rPr>
            <w:rFonts w:ascii="Times New Roman" w:hAnsi="Times New Roman" w:cs="Times New Roman"/>
            <w:color w:val="000000" w:themeColor="text1"/>
            <w:sz w:val="28"/>
            <w:szCs w:val="28"/>
          </w:rPr>
          <w:delText>paradigm</w:delText>
        </w:r>
        <w:r w:rsidR="008F42A2" w:rsidRPr="00C86DEE" w:rsidDel="0009277E">
          <w:rPr>
            <w:rFonts w:ascii="Times New Roman" w:hAnsi="Times New Roman" w:cs="Times New Roman"/>
            <w:color w:val="000000" w:themeColor="text1"/>
            <w:sz w:val="28"/>
            <w:szCs w:val="28"/>
          </w:rPr>
          <w:delText xml:space="preserve"> </w:delText>
        </w:r>
      </w:del>
      <w:del w:id="829" w:author="Peter Rohde" w:date="2016-10-21T05:15:00Z">
        <w:r w:rsidR="00C8255E" w:rsidRPr="00C86DEE" w:rsidDel="00D41BD3">
          <w:rPr>
            <w:rFonts w:ascii="Times New Roman" w:hAnsi="Times New Roman" w:cs="Times New Roman"/>
            <w:color w:val="000000" w:themeColor="text1"/>
            <w:sz w:val="28"/>
            <w:szCs w:val="28"/>
          </w:rPr>
          <w:delText xml:space="preserve">including </w:delText>
        </w:r>
      </w:del>
      <w:del w:id="830" w:author="Peter Rohde" w:date="2016-10-21T05:29:00Z">
        <w:r w:rsidR="00C8255E" w:rsidRPr="00C86DEE" w:rsidDel="0009277E">
          <w:rPr>
            <w:rFonts w:ascii="Times New Roman" w:hAnsi="Times New Roman" w:cs="Times New Roman"/>
            <w:color w:val="000000" w:themeColor="text1"/>
            <w:sz w:val="28"/>
            <w:szCs w:val="28"/>
          </w:rPr>
          <w:delText>6 nodes and 8 links was demonstrated in Vienna in 2008</w:delText>
        </w:r>
        <w:r w:rsidR="004F3B44" w:rsidDel="0009277E">
          <w:rPr>
            <w:rFonts w:ascii="Times New Roman" w:hAnsi="Times New Roman" w:cs="Times New Roman"/>
            <w:color w:val="000000" w:themeColor="text1"/>
            <w:sz w:val="28"/>
            <w:szCs w:val="28"/>
          </w:rPr>
          <w:delText xml:space="preserve"> [</w:delText>
        </w:r>
        <w:r w:rsidR="00F17FD7" w:rsidDel="0009277E">
          <w:rPr>
            <w:rFonts w:ascii="Times New Roman" w:hAnsi="Times New Roman" w:cs="Times New Roman"/>
            <w:color w:val="000000" w:themeColor="text1"/>
            <w:sz w:val="28"/>
            <w:szCs w:val="28"/>
          </w:rPr>
          <w:delText>New J. Phys.,2009,</w:delText>
        </w:r>
        <w:r w:rsidR="004F3B44" w:rsidDel="0009277E">
          <w:rPr>
            <w:rFonts w:ascii="Times New Roman" w:hAnsi="Times New Roman" w:cs="Times New Roman"/>
            <w:color w:val="000000" w:themeColor="text1"/>
            <w:sz w:val="28"/>
            <w:szCs w:val="28"/>
          </w:rPr>
          <w:delText>11(7):075001]</w:delText>
        </w:r>
        <w:r w:rsidR="00C8255E" w:rsidRPr="00C86DEE" w:rsidDel="0009277E">
          <w:rPr>
            <w:rFonts w:ascii="Times New Roman" w:hAnsi="Times New Roman" w:cs="Times New Roman"/>
            <w:color w:val="000000" w:themeColor="text1"/>
            <w:sz w:val="28"/>
            <w:szCs w:val="28"/>
          </w:rPr>
          <w:delText xml:space="preserve">. In 2010, National Institute of Communication Technology, together with Nippon Telegraph </w:delText>
        </w:r>
      </w:del>
      <w:del w:id="831" w:author="Peter Rohde" w:date="2016-10-21T05:16:00Z">
        <w:r w:rsidR="00C8255E" w:rsidRPr="00C86DEE" w:rsidDel="00E3784A">
          <w:rPr>
            <w:rFonts w:ascii="Times New Roman" w:hAnsi="Times New Roman" w:cs="Times New Roman"/>
            <w:color w:val="000000" w:themeColor="text1"/>
            <w:sz w:val="28"/>
            <w:szCs w:val="28"/>
          </w:rPr>
          <w:delText xml:space="preserve">and </w:delText>
        </w:r>
      </w:del>
      <w:del w:id="832" w:author="Peter Rohde" w:date="2016-10-21T05:29:00Z">
        <w:r w:rsidR="00C8255E" w:rsidRPr="00C86DEE" w:rsidDel="0009277E">
          <w:rPr>
            <w:rFonts w:ascii="Times New Roman" w:hAnsi="Times New Roman" w:cs="Times New Roman"/>
            <w:color w:val="000000" w:themeColor="text1"/>
            <w:sz w:val="28"/>
            <w:szCs w:val="28"/>
          </w:rPr>
          <w:delText>Telephone Corporation, Nippon Electric Company, Mitsubishi Electric Corporation, Toshiba E</w:delText>
        </w:r>
        <w:r w:rsidR="008F42A2" w:rsidDel="0009277E">
          <w:rPr>
            <w:rFonts w:ascii="Times New Roman" w:hAnsi="Times New Roman" w:cs="Times New Roman"/>
            <w:color w:val="000000" w:themeColor="text1"/>
            <w:sz w:val="28"/>
            <w:szCs w:val="28"/>
          </w:rPr>
          <w:delText>uropean company, Switzerland ID</w:delText>
        </w:r>
        <w:r w:rsidR="00C8255E" w:rsidRPr="00C86DEE" w:rsidDel="0009277E">
          <w:rPr>
            <w:rFonts w:ascii="Times New Roman" w:hAnsi="Times New Roman" w:cs="Times New Roman"/>
            <w:color w:val="000000" w:themeColor="text1"/>
            <w:sz w:val="28"/>
            <w:szCs w:val="28"/>
          </w:rPr>
          <w:delText>Q Company and Austria</w:delText>
        </w:r>
      </w:del>
      <w:del w:id="833" w:author="Peter Rohde" w:date="2016-10-21T05:17:00Z">
        <w:r w:rsidR="00C8255E" w:rsidRPr="00C86DEE" w:rsidDel="00701A3E">
          <w:rPr>
            <w:rFonts w:ascii="Times New Roman" w:hAnsi="Times New Roman" w:cs="Times New Roman"/>
            <w:color w:val="000000" w:themeColor="text1"/>
            <w:sz w:val="28"/>
            <w:szCs w:val="28"/>
          </w:rPr>
          <w:delText xml:space="preserve"> </w:delText>
        </w:r>
        <w:r w:rsidR="009A51D0" w:rsidRPr="009A51D0" w:rsidDel="00701A3E">
          <w:rPr>
            <w:rFonts w:ascii="Times New Roman" w:hAnsi="Times New Roman" w:cs="Times New Roman"/>
            <w:color w:val="000000" w:themeColor="text1"/>
            <w:sz w:val="28"/>
            <w:szCs w:val="28"/>
          </w:rPr>
          <w:delText>All Vienna</w:delText>
        </w:r>
      </w:del>
      <w:del w:id="834" w:author="Peter Rohde" w:date="2016-10-21T05:29:00Z">
        <w:r w:rsidR="009A51D0" w:rsidRPr="009A51D0" w:rsidDel="0009277E">
          <w:rPr>
            <w:rFonts w:ascii="Times New Roman" w:hAnsi="Times New Roman" w:cs="Times New Roman"/>
            <w:color w:val="000000" w:themeColor="text1"/>
            <w:sz w:val="28"/>
            <w:szCs w:val="28"/>
          </w:rPr>
          <w:delText xml:space="preserve"> team</w:delText>
        </w:r>
        <w:r w:rsidR="00836491" w:rsidRPr="00C86DEE" w:rsidDel="0009277E">
          <w:rPr>
            <w:rFonts w:ascii="Times New Roman" w:hAnsi="Times New Roman" w:cs="Times New Roman"/>
            <w:color w:val="000000" w:themeColor="text1"/>
            <w:sz w:val="28"/>
            <w:szCs w:val="28"/>
          </w:rPr>
          <w:delText xml:space="preserve"> </w:delText>
        </w:r>
        <w:r w:rsidR="00C8255E" w:rsidRPr="00C86DEE" w:rsidDel="0009277E">
          <w:rPr>
            <w:rFonts w:ascii="Times New Roman" w:hAnsi="Times New Roman" w:cs="Times New Roman"/>
            <w:color w:val="000000" w:themeColor="text1"/>
            <w:sz w:val="28"/>
            <w:szCs w:val="28"/>
          </w:rPr>
          <w:delText xml:space="preserve">constructed </w:delText>
        </w:r>
        <w:r w:rsidR="009A51D0" w:rsidDel="0009277E">
          <w:rPr>
            <w:rFonts w:ascii="Times New Roman" w:hAnsi="Times New Roman" w:cs="Times New Roman"/>
            <w:color w:val="000000" w:themeColor="text1"/>
            <w:sz w:val="28"/>
            <w:szCs w:val="28"/>
          </w:rPr>
          <w:delText>a</w:delText>
        </w:r>
        <w:r w:rsidR="00C8255E" w:rsidRPr="00C86DEE" w:rsidDel="0009277E">
          <w:rPr>
            <w:rFonts w:ascii="Times New Roman" w:hAnsi="Times New Roman" w:cs="Times New Roman"/>
            <w:color w:val="000000" w:themeColor="text1"/>
            <w:sz w:val="28"/>
            <w:szCs w:val="28"/>
          </w:rPr>
          <w:delText xml:space="preserve"> </w:delText>
        </w:r>
        <w:r w:rsidR="00836491" w:rsidRPr="00836491" w:rsidDel="0009277E">
          <w:rPr>
            <w:rFonts w:ascii="Times New Roman" w:hAnsi="Times New Roman" w:cs="Times New Roman"/>
            <w:color w:val="000000" w:themeColor="text1"/>
            <w:sz w:val="28"/>
            <w:szCs w:val="28"/>
          </w:rPr>
          <w:delText xml:space="preserve">Tokyo QKD </w:delText>
        </w:r>
      </w:del>
      <w:del w:id="835" w:author="Peter Rohde" w:date="2016-10-21T05:17:00Z">
        <w:r w:rsidR="00836491" w:rsidRPr="00836491" w:rsidDel="001809CC">
          <w:rPr>
            <w:rFonts w:ascii="Times New Roman" w:hAnsi="Times New Roman" w:cs="Times New Roman"/>
            <w:color w:val="000000" w:themeColor="text1"/>
            <w:sz w:val="28"/>
            <w:szCs w:val="28"/>
          </w:rPr>
          <w:delText>N</w:delText>
        </w:r>
      </w:del>
      <w:del w:id="836" w:author="Peter Rohde" w:date="2016-10-21T05:29:00Z">
        <w:r w:rsidR="00836491" w:rsidRPr="00836491" w:rsidDel="0009277E">
          <w:rPr>
            <w:rFonts w:ascii="Times New Roman" w:hAnsi="Times New Roman" w:cs="Times New Roman"/>
            <w:color w:val="000000" w:themeColor="text1"/>
            <w:sz w:val="28"/>
            <w:szCs w:val="28"/>
          </w:rPr>
          <w:delText>etwork</w:delText>
        </w:r>
        <w:r w:rsidR="00C8255E" w:rsidRPr="00C86DEE" w:rsidDel="0009277E">
          <w:rPr>
            <w:rFonts w:ascii="Times New Roman" w:hAnsi="Times New Roman" w:cs="Times New Roman"/>
            <w:color w:val="000000" w:themeColor="text1"/>
            <w:sz w:val="28"/>
            <w:szCs w:val="28"/>
          </w:rPr>
          <w:delText xml:space="preserve"> </w:delText>
        </w:r>
        <w:r w:rsidR="00836491" w:rsidRPr="00836491" w:rsidDel="0009277E">
          <w:rPr>
            <w:rFonts w:ascii="Times New Roman" w:hAnsi="Times New Roman" w:cs="Times New Roman"/>
            <w:color w:val="000000" w:themeColor="text1"/>
            <w:sz w:val="28"/>
            <w:szCs w:val="28"/>
          </w:rPr>
          <w:delText>in a metropolitan area</w:delText>
        </w:r>
      </w:del>
      <w:del w:id="837" w:author="Peter Rohde" w:date="2016-10-21T05:18:00Z">
        <w:r w:rsidR="00836491" w:rsidRPr="00836491" w:rsidDel="001809CC">
          <w:rPr>
            <w:rFonts w:ascii="Times New Roman" w:hAnsi="Times New Roman" w:cs="Times New Roman"/>
            <w:color w:val="000000" w:themeColor="text1"/>
            <w:sz w:val="28"/>
            <w:szCs w:val="28"/>
          </w:rPr>
          <w:delText xml:space="preserve"> </w:delText>
        </w:r>
        <w:r w:rsidR="009A51D0" w:rsidDel="001809CC">
          <w:rPr>
            <w:rFonts w:ascii="Times New Roman" w:hAnsi="Times New Roman" w:cs="Times New Roman"/>
            <w:color w:val="000000" w:themeColor="text1"/>
            <w:sz w:val="28"/>
            <w:szCs w:val="28"/>
          </w:rPr>
          <w:delText xml:space="preserve">and </w:delText>
        </w:r>
      </w:del>
      <w:del w:id="838" w:author="Peter Rohde" w:date="2016-10-21T05:29:00Z">
        <w:r w:rsidR="009A51D0" w:rsidRPr="00836491" w:rsidDel="0009277E">
          <w:rPr>
            <w:rFonts w:ascii="Times New Roman" w:hAnsi="Times New Roman" w:cs="Times New Roman"/>
            <w:color w:val="000000" w:themeColor="text1"/>
            <w:sz w:val="28"/>
            <w:szCs w:val="28"/>
          </w:rPr>
          <w:delText>demonstrat</w:delText>
        </w:r>
      </w:del>
      <w:del w:id="839" w:author="Peter Rohde" w:date="2016-10-21T05:18:00Z">
        <w:r w:rsidR="009A51D0" w:rsidRPr="00836491" w:rsidDel="001809CC">
          <w:rPr>
            <w:rFonts w:ascii="Times New Roman" w:hAnsi="Times New Roman" w:cs="Times New Roman"/>
            <w:color w:val="000000" w:themeColor="text1"/>
            <w:sz w:val="28"/>
            <w:szCs w:val="28"/>
          </w:rPr>
          <w:delText>e</w:delText>
        </w:r>
      </w:del>
      <w:del w:id="840" w:author="Peter Rohde" w:date="2016-10-21T05:29:00Z">
        <w:r w:rsidR="009A51D0" w:rsidRPr="00836491" w:rsidDel="0009277E">
          <w:rPr>
            <w:rFonts w:ascii="Times New Roman" w:hAnsi="Times New Roman" w:cs="Times New Roman"/>
            <w:color w:val="000000" w:themeColor="text1"/>
            <w:sz w:val="28"/>
            <w:szCs w:val="28"/>
          </w:rPr>
          <w:delText xml:space="preserve"> the world</w:delText>
        </w:r>
      </w:del>
      <w:del w:id="841" w:author="Peter Rohde" w:date="2016-10-21T05:16:00Z">
        <w:r w:rsidR="009A51D0" w:rsidRPr="00836491" w:rsidDel="00745A2B">
          <w:rPr>
            <w:rFonts w:ascii="Times New Roman" w:hAnsi="Times New Roman" w:cs="Times New Roman"/>
            <w:color w:val="000000" w:themeColor="text1"/>
            <w:sz w:val="28"/>
            <w:szCs w:val="28"/>
          </w:rPr>
          <w:delText>-</w:delText>
        </w:r>
      </w:del>
      <w:del w:id="842" w:author="Peter Rohde" w:date="2016-10-21T05:29:00Z">
        <w:r w:rsidR="009A51D0" w:rsidRPr="00836491" w:rsidDel="0009277E">
          <w:rPr>
            <w:rFonts w:ascii="Times New Roman" w:hAnsi="Times New Roman" w:cs="Times New Roman"/>
            <w:color w:val="000000" w:themeColor="text1"/>
            <w:sz w:val="28"/>
            <w:szCs w:val="28"/>
          </w:rPr>
          <w:delText xml:space="preserve">first secure TV </w:delText>
        </w:r>
        <w:r w:rsidR="009A51D0" w:rsidDel="0009277E">
          <w:rPr>
            <w:rFonts w:ascii="Times New Roman" w:hAnsi="Times New Roman" w:cs="Times New Roman"/>
            <w:color w:val="000000" w:themeColor="text1"/>
            <w:sz w:val="28"/>
            <w:szCs w:val="28"/>
          </w:rPr>
          <w:delText>conferencing over a distance of</w:delText>
        </w:r>
        <w:r w:rsidR="009A51D0" w:rsidDel="0009277E">
          <w:rPr>
            <w:rFonts w:ascii="Times New Roman" w:hAnsi="Times New Roman" w:cs="Times New Roman" w:hint="eastAsia"/>
            <w:color w:val="000000" w:themeColor="text1"/>
            <w:sz w:val="28"/>
            <w:szCs w:val="28"/>
          </w:rPr>
          <w:delText xml:space="preserve"> </w:delText>
        </w:r>
        <w:r w:rsidR="009A51D0" w:rsidDel="0009277E">
          <w:rPr>
            <w:rFonts w:ascii="Times New Roman" w:hAnsi="Times New Roman" w:cs="Times New Roman"/>
            <w:color w:val="000000" w:themeColor="text1"/>
            <w:sz w:val="28"/>
            <w:szCs w:val="28"/>
          </w:rPr>
          <w:delText>45km</w:delText>
        </w:r>
        <w:r w:rsidR="009A51D0" w:rsidDel="0009277E">
          <w:rPr>
            <w:rFonts w:ascii="Times New Roman" w:hAnsi="Times New Roman" w:cs="Times New Roman" w:hint="eastAsia"/>
            <w:color w:val="000000" w:themeColor="text1"/>
            <w:sz w:val="28"/>
            <w:szCs w:val="28"/>
          </w:rPr>
          <w:delText xml:space="preserve"> </w:delText>
        </w:r>
        <w:r w:rsidR="00F17FD7" w:rsidDel="0009277E">
          <w:rPr>
            <w:rFonts w:ascii="Times New Roman" w:hAnsi="Times New Roman" w:cs="Times New Roman"/>
            <w:color w:val="000000" w:themeColor="text1"/>
            <w:sz w:val="28"/>
            <w:szCs w:val="28"/>
          </w:rPr>
          <w:delText>[</w:delText>
        </w:r>
        <w:r w:rsidR="00F17FD7" w:rsidRPr="00F17FD7" w:rsidDel="0009277E">
          <w:rPr>
            <w:rFonts w:ascii="Times New Roman" w:hAnsi="Times New Roman" w:cs="Times New Roman"/>
            <w:color w:val="000000" w:themeColor="text1"/>
            <w:sz w:val="28"/>
            <w:szCs w:val="28"/>
          </w:rPr>
          <w:delText>Opt. Express, 2011, 19(11):10387–10409</w:delText>
        </w:r>
        <w:r w:rsidR="00F17FD7" w:rsidDel="0009277E">
          <w:rPr>
            <w:rFonts w:ascii="Times New Roman" w:hAnsi="Times New Roman" w:cs="Times New Roman"/>
            <w:color w:val="000000" w:themeColor="text1"/>
            <w:sz w:val="28"/>
            <w:szCs w:val="28"/>
          </w:rPr>
          <w:delText>]</w:delText>
        </w:r>
        <w:r w:rsidR="00C8255E" w:rsidRPr="00C86DEE" w:rsidDel="0009277E">
          <w:rPr>
            <w:rFonts w:ascii="Times New Roman" w:hAnsi="Times New Roman" w:cs="Times New Roman"/>
            <w:color w:val="000000" w:themeColor="text1"/>
            <w:sz w:val="28"/>
            <w:szCs w:val="28"/>
          </w:rPr>
          <w:delText>. The maximum distance is 9</w:delText>
        </w:r>
      </w:del>
      <w:del w:id="843" w:author="Peter Rohde" w:date="2016-10-21T05:16:00Z">
        <w:r w:rsidR="00C8255E" w:rsidRPr="00C86DEE" w:rsidDel="00745A2B">
          <w:rPr>
            <w:rFonts w:ascii="Times New Roman" w:hAnsi="Times New Roman" w:cs="Times New Roman"/>
            <w:color w:val="000000" w:themeColor="text1"/>
            <w:sz w:val="28"/>
            <w:szCs w:val="28"/>
          </w:rPr>
          <w:delText>0</w:delText>
        </w:r>
      </w:del>
      <w:del w:id="844" w:author="Peter Rohde" w:date="2016-10-21T05:18:00Z">
        <w:r w:rsidR="00C8255E" w:rsidRPr="00C86DEE" w:rsidDel="00987005">
          <w:rPr>
            <w:rFonts w:ascii="Times New Roman" w:hAnsi="Times New Roman" w:cs="Times New Roman"/>
            <w:color w:val="000000" w:themeColor="text1"/>
            <w:sz w:val="28"/>
            <w:szCs w:val="28"/>
          </w:rPr>
          <w:delText xml:space="preserve"> </w:delText>
        </w:r>
      </w:del>
      <w:del w:id="845" w:author="Peter Rohde" w:date="2016-10-21T05:29:00Z">
        <w:r w:rsidR="00C8255E" w:rsidRPr="00C86DEE" w:rsidDel="0009277E">
          <w:rPr>
            <w:rFonts w:ascii="Times New Roman" w:hAnsi="Times New Roman" w:cs="Times New Roman"/>
            <w:color w:val="000000" w:themeColor="text1"/>
            <w:sz w:val="28"/>
            <w:szCs w:val="28"/>
          </w:rPr>
          <w:delText xml:space="preserve">km, </w:delText>
        </w:r>
        <w:r w:rsidR="009A51D0" w:rsidDel="0009277E">
          <w:rPr>
            <w:rFonts w:ascii="Times New Roman" w:hAnsi="Times New Roman" w:cs="Times New Roman"/>
            <w:color w:val="000000" w:themeColor="text1"/>
            <w:sz w:val="28"/>
            <w:szCs w:val="28"/>
          </w:rPr>
          <w:delText xml:space="preserve">and </w:delText>
        </w:r>
        <w:r w:rsidR="00C8255E" w:rsidRPr="00C86DEE" w:rsidDel="0009277E">
          <w:rPr>
            <w:rFonts w:ascii="Times New Roman" w:hAnsi="Times New Roman" w:cs="Times New Roman"/>
            <w:color w:val="000000" w:themeColor="text1"/>
            <w:sz w:val="28"/>
            <w:szCs w:val="28"/>
          </w:rPr>
          <w:delText>the point</w:delText>
        </w:r>
      </w:del>
      <w:del w:id="846" w:author="Peter Rohde" w:date="2016-10-21T05:17:00Z">
        <w:r w:rsidR="00C8255E" w:rsidRPr="00C86DEE" w:rsidDel="00D4421D">
          <w:rPr>
            <w:rFonts w:ascii="Times New Roman" w:hAnsi="Times New Roman" w:cs="Times New Roman"/>
            <w:color w:val="000000" w:themeColor="text1"/>
            <w:sz w:val="28"/>
            <w:szCs w:val="28"/>
          </w:rPr>
          <w:delText xml:space="preserve"> </w:delText>
        </w:r>
      </w:del>
      <w:del w:id="847" w:author="Peter Rohde" w:date="2016-10-21T05:29:00Z">
        <w:r w:rsidR="00C8255E" w:rsidRPr="00C86DEE" w:rsidDel="0009277E">
          <w:rPr>
            <w:rFonts w:ascii="Times New Roman" w:hAnsi="Times New Roman" w:cs="Times New Roman"/>
            <w:color w:val="000000" w:themeColor="text1"/>
            <w:sz w:val="28"/>
            <w:szCs w:val="28"/>
          </w:rPr>
          <w:delText>to</w:delText>
        </w:r>
      </w:del>
      <w:del w:id="848" w:author="Peter Rohde" w:date="2016-10-21T05:17:00Z">
        <w:r w:rsidR="00C8255E" w:rsidRPr="00C86DEE" w:rsidDel="00D4421D">
          <w:rPr>
            <w:rFonts w:ascii="Times New Roman" w:hAnsi="Times New Roman" w:cs="Times New Roman"/>
            <w:color w:val="000000" w:themeColor="text1"/>
            <w:sz w:val="28"/>
            <w:szCs w:val="28"/>
          </w:rPr>
          <w:delText xml:space="preserve"> </w:delText>
        </w:r>
      </w:del>
      <w:del w:id="849" w:author="Peter Rohde" w:date="2016-10-21T05:29:00Z">
        <w:r w:rsidR="00C8255E" w:rsidRPr="00C86DEE" w:rsidDel="0009277E">
          <w:rPr>
            <w:rFonts w:ascii="Times New Roman" w:hAnsi="Times New Roman" w:cs="Times New Roman"/>
            <w:color w:val="000000" w:themeColor="text1"/>
            <w:sz w:val="28"/>
            <w:szCs w:val="28"/>
          </w:rPr>
          <w:delText>point bit</w:delText>
        </w:r>
      </w:del>
      <w:del w:id="850" w:author="Peter Rohde" w:date="2016-10-21T05:17:00Z">
        <w:r w:rsidR="00C8255E" w:rsidRPr="00C86DEE" w:rsidDel="00D4421D">
          <w:rPr>
            <w:rFonts w:ascii="Times New Roman" w:hAnsi="Times New Roman" w:cs="Times New Roman"/>
            <w:color w:val="000000" w:themeColor="text1"/>
            <w:sz w:val="28"/>
            <w:szCs w:val="28"/>
          </w:rPr>
          <w:delText xml:space="preserve"> </w:delText>
        </w:r>
      </w:del>
      <w:del w:id="851" w:author="Peter Rohde" w:date="2016-10-21T05:29:00Z">
        <w:r w:rsidR="00C8255E" w:rsidRPr="00C86DEE" w:rsidDel="0009277E">
          <w:rPr>
            <w:rFonts w:ascii="Times New Roman" w:hAnsi="Times New Roman" w:cs="Times New Roman"/>
            <w:color w:val="000000" w:themeColor="text1"/>
            <w:sz w:val="28"/>
            <w:szCs w:val="28"/>
          </w:rPr>
          <w:delText xml:space="preserve">rate can reach </w:delText>
        </w:r>
      </w:del>
      <w:del w:id="852" w:author="Peter Rohde" w:date="2016-10-21T05:17:00Z">
        <w:r w:rsidR="00C8255E" w:rsidRPr="00C86DEE" w:rsidDel="00B771FC">
          <w:rPr>
            <w:rFonts w:ascii="Times New Roman" w:hAnsi="Times New Roman" w:cs="Times New Roman"/>
            <w:color w:val="000000" w:themeColor="text1"/>
            <w:sz w:val="28"/>
            <w:szCs w:val="28"/>
          </w:rPr>
          <w:delText>65kbps</w:delText>
        </w:r>
        <w:r w:rsidR="009A51D0" w:rsidDel="00B771FC">
          <w:rPr>
            <w:rFonts w:ascii="Times New Roman" w:hAnsi="Times New Roman" w:cs="Times New Roman"/>
            <w:color w:val="000000" w:themeColor="text1"/>
            <w:sz w:val="28"/>
            <w:szCs w:val="28"/>
          </w:rPr>
          <w:delText xml:space="preserve"> </w:delText>
        </w:r>
      </w:del>
      <w:del w:id="853" w:author="Peter Rohde" w:date="2016-10-21T05:29:00Z">
        <w:r w:rsidR="009A51D0" w:rsidRPr="009A51D0" w:rsidDel="0009277E">
          <w:rPr>
            <w:rFonts w:ascii="Times New Roman" w:hAnsi="Times New Roman" w:cs="Times New Roman"/>
            <w:color w:val="000000" w:themeColor="text1"/>
            <w:sz w:val="28"/>
            <w:szCs w:val="28"/>
          </w:rPr>
          <w:delText>using superconducti</w:delText>
        </w:r>
      </w:del>
      <w:del w:id="854" w:author="Peter Rohde" w:date="2016-10-21T05:17:00Z">
        <w:r w:rsidR="009A51D0" w:rsidRPr="009A51D0" w:rsidDel="00B771FC">
          <w:rPr>
            <w:rFonts w:ascii="Times New Roman" w:hAnsi="Times New Roman" w:cs="Times New Roman"/>
            <w:color w:val="000000" w:themeColor="text1"/>
            <w:sz w:val="28"/>
            <w:szCs w:val="28"/>
          </w:rPr>
          <w:delText>ve</w:delText>
        </w:r>
      </w:del>
      <w:del w:id="855" w:author="Peter Rohde" w:date="2016-10-21T05:29:00Z">
        <w:r w:rsidR="009A51D0" w:rsidRPr="009A51D0" w:rsidDel="0009277E">
          <w:rPr>
            <w:rFonts w:ascii="Times New Roman" w:hAnsi="Times New Roman" w:cs="Times New Roman"/>
            <w:color w:val="000000" w:themeColor="text1"/>
            <w:sz w:val="28"/>
            <w:szCs w:val="28"/>
          </w:rPr>
          <w:delText xml:space="preserve"> detector</w:delText>
        </w:r>
      </w:del>
      <w:del w:id="856" w:author="Peter Rohde" w:date="2016-10-21T05:17:00Z">
        <w:r w:rsidR="009A51D0" w:rsidRPr="009A51D0" w:rsidDel="00B771FC">
          <w:rPr>
            <w:rFonts w:ascii="Times New Roman" w:hAnsi="Times New Roman" w:cs="Times New Roman"/>
            <w:color w:val="000000" w:themeColor="text1"/>
            <w:sz w:val="28"/>
            <w:szCs w:val="28"/>
          </w:rPr>
          <w:delText xml:space="preserve"> </w:delText>
        </w:r>
      </w:del>
      <w:del w:id="857" w:author="Peter Rohde" w:date="2016-10-21T05:29:00Z">
        <w:r w:rsidR="009A51D0" w:rsidRPr="009A51D0" w:rsidDel="0009277E">
          <w:rPr>
            <w:rFonts w:ascii="Times New Roman" w:hAnsi="Times New Roman" w:cs="Times New Roman"/>
            <w:color w:val="000000" w:themeColor="text1"/>
            <w:sz w:val="28"/>
            <w:szCs w:val="28"/>
          </w:rPr>
          <w:delText>over 45</w:delText>
        </w:r>
      </w:del>
      <w:del w:id="858" w:author="Peter Rohde" w:date="2016-10-21T05:17:00Z">
        <w:r w:rsidR="009A51D0" w:rsidRPr="009A51D0" w:rsidDel="001576B2">
          <w:rPr>
            <w:rFonts w:ascii="Times New Roman" w:hAnsi="Times New Roman" w:cs="Times New Roman"/>
            <w:color w:val="000000" w:themeColor="text1"/>
            <w:sz w:val="28"/>
            <w:szCs w:val="28"/>
          </w:rPr>
          <w:delText xml:space="preserve"> </w:delText>
        </w:r>
      </w:del>
      <w:del w:id="859" w:author="Peter Rohde" w:date="2016-10-21T05:29:00Z">
        <w:r w:rsidR="009A51D0" w:rsidRPr="009A51D0" w:rsidDel="0009277E">
          <w:rPr>
            <w:rFonts w:ascii="Times New Roman" w:hAnsi="Times New Roman" w:cs="Times New Roman"/>
            <w:color w:val="000000" w:themeColor="text1"/>
            <w:sz w:val="28"/>
            <w:szCs w:val="28"/>
          </w:rPr>
          <w:delText>km.</w:delText>
        </w:r>
      </w:del>
    </w:p>
    <w:p w14:paraId="6E025D4A" w14:textId="677F0EBF" w:rsidR="0099769B" w:rsidRPr="00C86DEE" w:rsidDel="0009277E" w:rsidRDefault="00C8255E" w:rsidP="0039228A">
      <w:pPr>
        <w:adjustRightInd w:val="0"/>
        <w:snapToGrid w:val="0"/>
        <w:spacing w:line="360" w:lineRule="auto"/>
        <w:ind w:firstLineChars="200" w:firstLine="560"/>
        <w:rPr>
          <w:del w:id="860" w:author="Peter Rohde" w:date="2016-10-21T05:29:00Z"/>
          <w:rFonts w:ascii="Times New Roman" w:hAnsi="Times New Roman" w:cs="Times New Roman"/>
          <w:color w:val="000000" w:themeColor="text1"/>
          <w:sz w:val="28"/>
          <w:szCs w:val="28"/>
        </w:rPr>
      </w:pPr>
      <w:del w:id="861" w:author="Peter Rohde" w:date="2016-10-21T05:29:00Z">
        <w:r w:rsidRPr="00C86DEE" w:rsidDel="0009277E">
          <w:rPr>
            <w:rFonts w:ascii="Times New Roman" w:hAnsi="Times New Roman" w:cs="Times New Roman"/>
            <w:color w:val="000000" w:themeColor="text1"/>
            <w:sz w:val="28"/>
            <w:szCs w:val="28"/>
          </w:rPr>
          <w:delText xml:space="preserve">In China, </w:delText>
        </w:r>
      </w:del>
      <w:del w:id="862" w:author="Peter Rohde" w:date="2016-10-21T05:18:00Z">
        <w:r w:rsidRPr="00C86DEE" w:rsidDel="007D0D33">
          <w:rPr>
            <w:rFonts w:ascii="Times New Roman" w:hAnsi="Times New Roman" w:cs="Times New Roman"/>
            <w:color w:val="000000" w:themeColor="text1"/>
            <w:sz w:val="28"/>
            <w:szCs w:val="28"/>
          </w:rPr>
          <w:delText xml:space="preserve">the </w:delText>
        </w:r>
      </w:del>
      <w:del w:id="863" w:author="Peter Rohde" w:date="2016-10-21T05:29:00Z">
        <w:r w:rsidRPr="00C86DEE" w:rsidDel="0009277E">
          <w:rPr>
            <w:rFonts w:ascii="Times New Roman" w:hAnsi="Times New Roman" w:cs="Times New Roman"/>
            <w:color w:val="000000" w:themeColor="text1"/>
            <w:sz w:val="28"/>
            <w:szCs w:val="28"/>
          </w:rPr>
          <w:delText xml:space="preserve">quantum network </w:delText>
        </w:r>
      </w:del>
      <w:del w:id="864" w:author="Peter Rohde" w:date="2016-10-21T05:18:00Z">
        <w:r w:rsidRPr="00C86DEE" w:rsidDel="007D0D33">
          <w:rPr>
            <w:rFonts w:ascii="Times New Roman" w:hAnsi="Times New Roman" w:cs="Times New Roman"/>
            <w:color w:val="000000" w:themeColor="text1"/>
            <w:sz w:val="28"/>
            <w:szCs w:val="28"/>
          </w:rPr>
          <w:delText xml:space="preserve">is </w:delText>
        </w:r>
      </w:del>
      <w:del w:id="865" w:author="Peter Rohde" w:date="2016-10-21T05:29:00Z">
        <w:r w:rsidRPr="00C86DEE" w:rsidDel="0009277E">
          <w:rPr>
            <w:rFonts w:ascii="Times New Roman" w:hAnsi="Times New Roman" w:cs="Times New Roman"/>
            <w:color w:val="000000" w:themeColor="text1"/>
            <w:sz w:val="28"/>
            <w:szCs w:val="28"/>
          </w:rPr>
          <w:delText>also develop</w:delText>
        </w:r>
      </w:del>
      <w:del w:id="866" w:author="Peter Rohde" w:date="2016-10-21T05:18:00Z">
        <w:r w:rsidRPr="00C86DEE" w:rsidDel="007D0D33">
          <w:rPr>
            <w:rFonts w:ascii="Times New Roman" w:hAnsi="Times New Roman" w:cs="Times New Roman"/>
            <w:color w:val="000000" w:themeColor="text1"/>
            <w:sz w:val="28"/>
            <w:szCs w:val="28"/>
          </w:rPr>
          <w:delText>ed</w:delText>
        </w:r>
      </w:del>
      <w:del w:id="867" w:author="Peter Rohde" w:date="2016-10-21T05:29:00Z">
        <w:r w:rsidRPr="00C86DEE" w:rsidDel="0009277E">
          <w:rPr>
            <w:rFonts w:ascii="Times New Roman" w:hAnsi="Times New Roman" w:cs="Times New Roman"/>
            <w:color w:val="000000" w:themeColor="text1"/>
            <w:sz w:val="28"/>
            <w:szCs w:val="28"/>
          </w:rPr>
          <w:delText xml:space="preserve"> rapidly. In 2009, </w:delText>
        </w:r>
      </w:del>
      <w:del w:id="868" w:author="Peter Rohde" w:date="2016-10-21T05:19:00Z">
        <w:r w:rsidRPr="00C86DEE" w:rsidDel="002A6894">
          <w:rPr>
            <w:rFonts w:ascii="Times New Roman" w:hAnsi="Times New Roman" w:cs="Times New Roman"/>
            <w:color w:val="000000" w:themeColor="text1"/>
            <w:sz w:val="28"/>
            <w:szCs w:val="28"/>
          </w:rPr>
          <w:delText xml:space="preserve">Jianwei Pan's group </w:delText>
        </w:r>
      </w:del>
      <w:del w:id="869" w:author="Peter Rohde" w:date="2016-10-21T05:29:00Z">
        <w:r w:rsidRPr="00C86DEE" w:rsidDel="0009277E">
          <w:rPr>
            <w:rFonts w:ascii="Times New Roman" w:hAnsi="Times New Roman" w:cs="Times New Roman"/>
            <w:color w:val="000000" w:themeColor="text1"/>
            <w:sz w:val="28"/>
            <w:szCs w:val="28"/>
          </w:rPr>
          <w:delText>designed and constructed 3</w:delText>
        </w:r>
      </w:del>
      <w:del w:id="870" w:author="Peter Rohde" w:date="2016-10-21T05:19:00Z">
        <w:r w:rsidRPr="00C86DEE" w:rsidDel="002A6894">
          <w:rPr>
            <w:rFonts w:ascii="Times New Roman" w:hAnsi="Times New Roman" w:cs="Times New Roman"/>
            <w:color w:val="000000" w:themeColor="text1"/>
            <w:sz w:val="28"/>
            <w:szCs w:val="28"/>
          </w:rPr>
          <w:delText xml:space="preserve"> </w:delText>
        </w:r>
      </w:del>
      <w:del w:id="871" w:author="Peter Rohde" w:date="2016-10-21T05:29:00Z">
        <w:r w:rsidRPr="00C86DEE" w:rsidDel="0009277E">
          <w:rPr>
            <w:rFonts w:ascii="Times New Roman" w:hAnsi="Times New Roman" w:cs="Times New Roman"/>
            <w:color w:val="000000" w:themeColor="text1"/>
            <w:sz w:val="28"/>
            <w:szCs w:val="28"/>
          </w:rPr>
          <w:delText>node</w:delText>
        </w:r>
      </w:del>
      <w:del w:id="872" w:author="Peter Rohde" w:date="2016-10-21T05:19:00Z">
        <w:r w:rsidRPr="00C86DEE" w:rsidDel="002A6894">
          <w:rPr>
            <w:rFonts w:ascii="Times New Roman" w:hAnsi="Times New Roman" w:cs="Times New Roman"/>
            <w:color w:val="000000" w:themeColor="text1"/>
            <w:sz w:val="28"/>
            <w:szCs w:val="28"/>
          </w:rPr>
          <w:delText>s</w:delText>
        </w:r>
      </w:del>
      <w:del w:id="873" w:author="Peter Rohde" w:date="2016-10-21T05:29:00Z">
        <w:r w:rsidRPr="00C86DEE" w:rsidDel="0009277E">
          <w:rPr>
            <w:rFonts w:ascii="Times New Roman" w:hAnsi="Times New Roman" w:cs="Times New Roman"/>
            <w:color w:val="000000" w:themeColor="text1"/>
            <w:sz w:val="28"/>
            <w:szCs w:val="28"/>
          </w:rPr>
          <w:delText xml:space="preserve"> network with chained architecture, which demonstrated </w:delText>
        </w:r>
      </w:del>
      <w:del w:id="874" w:author="Peter Rohde" w:date="2016-10-21T05:19:00Z">
        <w:r w:rsidRPr="00C86DEE" w:rsidDel="004054AA">
          <w:rPr>
            <w:rFonts w:ascii="Times New Roman" w:hAnsi="Times New Roman" w:cs="Times New Roman"/>
            <w:color w:val="000000" w:themeColor="text1"/>
            <w:sz w:val="28"/>
            <w:szCs w:val="28"/>
          </w:rPr>
          <w:delText>quantum unbreakable</w:delText>
        </w:r>
      </w:del>
      <w:del w:id="875" w:author="Peter Rohde" w:date="2016-10-21T05:29:00Z">
        <w:r w:rsidRPr="00C86DEE" w:rsidDel="0009277E">
          <w:rPr>
            <w:rFonts w:ascii="Times New Roman" w:hAnsi="Times New Roman" w:cs="Times New Roman"/>
            <w:color w:val="000000" w:themeColor="text1"/>
            <w:sz w:val="28"/>
            <w:szCs w:val="28"/>
          </w:rPr>
          <w:delText xml:space="preserve"> real-time voice </w:delText>
        </w:r>
      </w:del>
      <w:del w:id="876" w:author="Peter Rohde" w:date="2016-10-21T05:19:00Z">
        <w:r w:rsidRPr="00C86DEE" w:rsidDel="004054AA">
          <w:rPr>
            <w:rFonts w:ascii="Times New Roman" w:hAnsi="Times New Roman" w:cs="Times New Roman"/>
            <w:color w:val="000000" w:themeColor="text1"/>
            <w:sz w:val="28"/>
            <w:szCs w:val="28"/>
          </w:rPr>
          <w:delText>telephone</w:delText>
        </w:r>
        <w:r w:rsidR="000D0698" w:rsidDel="002A6894">
          <w:rPr>
            <w:rFonts w:ascii="Times New Roman" w:hAnsi="Times New Roman" w:cs="Times New Roman"/>
            <w:color w:val="000000" w:themeColor="text1"/>
            <w:sz w:val="28"/>
            <w:szCs w:val="28"/>
          </w:rPr>
          <w:delText xml:space="preserve"> [</w:delText>
        </w:r>
        <w:r w:rsidR="000D0698" w:rsidRPr="000D0698" w:rsidDel="002A6894">
          <w:rPr>
            <w:rFonts w:ascii="Times New Roman" w:hAnsi="Times New Roman" w:cs="Times New Roman"/>
            <w:color w:val="000000" w:themeColor="text1"/>
            <w:sz w:val="28"/>
            <w:szCs w:val="28"/>
          </w:rPr>
          <w:delText>Opt. Express, 2009, 17(8):6540–6549</w:delText>
        </w:r>
        <w:r w:rsidR="000D0698" w:rsidDel="002A6894">
          <w:rPr>
            <w:rFonts w:ascii="Times New Roman" w:hAnsi="Times New Roman" w:cs="Times New Roman"/>
            <w:color w:val="000000" w:themeColor="text1"/>
            <w:sz w:val="28"/>
            <w:szCs w:val="28"/>
          </w:rPr>
          <w:delText>]</w:delText>
        </w:r>
      </w:del>
      <w:del w:id="877" w:author="Peter Rohde" w:date="2016-10-21T05:29:00Z">
        <w:r w:rsidRPr="00C86DEE" w:rsidDel="0009277E">
          <w:rPr>
            <w:rFonts w:ascii="Times New Roman" w:hAnsi="Times New Roman" w:cs="Times New Roman"/>
            <w:color w:val="000000" w:themeColor="text1"/>
            <w:sz w:val="28"/>
            <w:szCs w:val="28"/>
          </w:rPr>
          <w:delText xml:space="preserve">. </w:delText>
        </w:r>
        <w:r w:rsidR="009A51D0" w:rsidDel="0009277E">
          <w:rPr>
            <w:rFonts w:ascii="Times New Roman" w:hAnsi="Times New Roman" w:cs="Times New Roman"/>
            <w:color w:val="000000" w:themeColor="text1"/>
            <w:sz w:val="28"/>
            <w:szCs w:val="28"/>
          </w:rPr>
          <w:delText>I</w:delText>
        </w:r>
        <w:r w:rsidRPr="00C86DEE" w:rsidDel="0009277E">
          <w:rPr>
            <w:rFonts w:ascii="Times New Roman" w:hAnsi="Times New Roman" w:cs="Times New Roman"/>
            <w:color w:val="000000" w:themeColor="text1"/>
            <w:sz w:val="28"/>
            <w:szCs w:val="28"/>
          </w:rPr>
          <w:delText xml:space="preserve">n the same year, </w:delText>
        </w:r>
      </w:del>
      <w:del w:id="878" w:author="Peter Rohde" w:date="2016-10-21T05:19:00Z">
        <w:r w:rsidRPr="00C86DEE" w:rsidDel="00C44775">
          <w:rPr>
            <w:rFonts w:ascii="Times New Roman" w:hAnsi="Times New Roman" w:cs="Times New Roman"/>
            <w:color w:val="000000" w:themeColor="text1"/>
            <w:sz w:val="28"/>
            <w:szCs w:val="28"/>
          </w:rPr>
          <w:delText>Jianwei Pan's group</w:delText>
        </w:r>
      </w:del>
      <w:del w:id="879" w:author="Peter Rohde" w:date="2016-10-21T05:29:00Z">
        <w:r w:rsidRPr="00C86DEE" w:rsidDel="0009277E">
          <w:rPr>
            <w:rFonts w:ascii="Times New Roman" w:hAnsi="Times New Roman" w:cs="Times New Roman"/>
            <w:color w:val="000000" w:themeColor="text1"/>
            <w:sz w:val="28"/>
            <w:szCs w:val="28"/>
          </w:rPr>
          <w:delText xml:space="preserve"> designed metropolitan all-pass and inter</w:delText>
        </w:r>
      </w:del>
      <w:del w:id="880" w:author="Peter Rohde" w:date="2016-10-21T05:20:00Z">
        <w:r w:rsidRPr="00C86DEE" w:rsidDel="00CD46BC">
          <w:rPr>
            <w:rFonts w:ascii="Times New Roman" w:hAnsi="Times New Roman" w:cs="Times New Roman"/>
            <w:color w:val="000000" w:themeColor="text1"/>
            <w:sz w:val="28"/>
            <w:szCs w:val="28"/>
          </w:rPr>
          <w:delText>-</w:delText>
        </w:r>
      </w:del>
      <w:del w:id="881" w:author="Peter Rohde" w:date="2016-10-21T05:29:00Z">
        <w:r w:rsidRPr="00C86DEE" w:rsidDel="0009277E">
          <w:rPr>
            <w:rFonts w:ascii="Times New Roman" w:hAnsi="Times New Roman" w:cs="Times New Roman"/>
            <w:color w:val="000000" w:themeColor="text1"/>
            <w:sz w:val="28"/>
            <w:szCs w:val="28"/>
          </w:rPr>
          <w:delText>city quantum communication network</w:delText>
        </w:r>
        <w:r w:rsidR="009A51D0" w:rsidDel="0009277E">
          <w:rPr>
            <w:rFonts w:ascii="Times New Roman" w:hAnsi="Times New Roman" w:cs="Times New Roman"/>
            <w:color w:val="000000" w:themeColor="text1"/>
            <w:sz w:val="28"/>
            <w:szCs w:val="28"/>
          </w:rPr>
          <w:delText xml:space="preserve"> </w:delText>
        </w:r>
        <w:r w:rsidR="009A51D0" w:rsidRPr="009A51D0" w:rsidDel="0009277E">
          <w:rPr>
            <w:rFonts w:ascii="Times New Roman" w:hAnsi="Times New Roman" w:cs="Times New Roman"/>
            <w:color w:val="000000" w:themeColor="text1"/>
            <w:sz w:val="28"/>
            <w:szCs w:val="28"/>
          </w:rPr>
          <w:delText>in field fiber for four nodes</w:delText>
        </w:r>
      </w:del>
      <w:del w:id="882" w:author="Peter Rohde" w:date="2016-10-21T05:20:00Z">
        <w:r w:rsidRPr="00C86DEE" w:rsidDel="00574415">
          <w:rPr>
            <w:rFonts w:ascii="Times New Roman" w:hAnsi="Times New Roman" w:cs="Times New Roman"/>
            <w:color w:val="000000" w:themeColor="text1"/>
            <w:sz w:val="28"/>
            <w:szCs w:val="28"/>
          </w:rPr>
          <w:delText>,</w:delText>
        </w:r>
      </w:del>
      <w:del w:id="883" w:author="Peter Rohde" w:date="2016-10-21T05:29:00Z">
        <w:r w:rsidR="000D0698" w:rsidDel="0009277E">
          <w:rPr>
            <w:rFonts w:ascii="Times New Roman" w:hAnsi="Times New Roman" w:cs="Times New Roman"/>
            <w:color w:val="000000" w:themeColor="text1"/>
            <w:sz w:val="28"/>
            <w:szCs w:val="28"/>
          </w:rPr>
          <w:delText xml:space="preserve"> </w:delText>
        </w:r>
        <w:r w:rsidR="009A51D0" w:rsidDel="0009277E">
          <w:rPr>
            <w:rFonts w:ascii="Times New Roman" w:hAnsi="Times New Roman" w:cs="Times New Roman"/>
            <w:color w:val="000000" w:themeColor="text1"/>
            <w:sz w:val="28"/>
            <w:szCs w:val="28"/>
          </w:rPr>
          <w:delText xml:space="preserve">Any two nodes </w:delText>
        </w:r>
      </w:del>
      <w:del w:id="884" w:author="Peter Rohde" w:date="2016-10-21T05:20:00Z">
        <w:r w:rsidR="009A51D0" w:rsidDel="0093455C">
          <w:rPr>
            <w:rFonts w:ascii="Times New Roman" w:hAnsi="Times New Roman" w:cs="Times New Roman"/>
            <w:color w:val="000000" w:themeColor="text1"/>
            <w:sz w:val="28"/>
            <w:szCs w:val="28"/>
          </w:rPr>
          <w:delText>of</w:delText>
        </w:r>
        <w:r w:rsidR="009A51D0" w:rsidDel="0093455C">
          <w:rPr>
            <w:rFonts w:ascii="Times New Roman" w:hAnsi="Times New Roman" w:cs="Times New Roman" w:hint="eastAsia"/>
            <w:color w:val="000000" w:themeColor="text1"/>
            <w:sz w:val="28"/>
            <w:szCs w:val="28"/>
          </w:rPr>
          <w:delText xml:space="preserve"> </w:delText>
        </w:r>
        <w:r w:rsidR="009A51D0" w:rsidRPr="009A51D0" w:rsidDel="0093455C">
          <w:rPr>
            <w:rFonts w:ascii="Times New Roman" w:hAnsi="Times New Roman" w:cs="Times New Roman"/>
            <w:color w:val="000000" w:themeColor="text1"/>
            <w:sz w:val="28"/>
            <w:szCs w:val="28"/>
          </w:rPr>
          <w:delText xml:space="preserve">them </w:delText>
        </w:r>
      </w:del>
      <w:del w:id="885" w:author="Peter Rohde" w:date="2016-10-21T05:29:00Z">
        <w:r w:rsidR="009A51D0" w:rsidRPr="009A51D0" w:rsidDel="0009277E">
          <w:rPr>
            <w:rFonts w:ascii="Times New Roman" w:hAnsi="Times New Roman" w:cs="Times New Roman"/>
            <w:color w:val="000000" w:themeColor="text1"/>
            <w:sz w:val="28"/>
            <w:szCs w:val="28"/>
          </w:rPr>
          <w:delText>can be connected in the network</w:delText>
        </w:r>
      </w:del>
      <w:del w:id="886" w:author="Peter Rohde" w:date="2016-10-21T05:20:00Z">
        <w:r w:rsidR="009A51D0" w:rsidRPr="009A51D0" w:rsidDel="002D1349">
          <w:rPr>
            <w:rFonts w:ascii="Times New Roman" w:hAnsi="Times New Roman" w:cs="Times New Roman"/>
            <w:color w:val="000000" w:themeColor="text1"/>
            <w:sz w:val="28"/>
            <w:szCs w:val="28"/>
          </w:rPr>
          <w:delText xml:space="preserve"> to </w:delText>
        </w:r>
      </w:del>
      <w:del w:id="887" w:author="Peter Rohde" w:date="2016-10-21T05:29:00Z">
        <w:r w:rsidR="009A51D0" w:rsidDel="0009277E">
          <w:rPr>
            <w:rFonts w:ascii="Times New Roman" w:hAnsi="Times New Roman" w:cs="Times New Roman"/>
            <w:color w:val="000000" w:themeColor="text1"/>
            <w:sz w:val="28"/>
            <w:szCs w:val="28"/>
          </w:rPr>
          <w:delText>QKD</w:delText>
        </w:r>
      </w:del>
      <w:del w:id="888" w:author="Peter Rohde" w:date="2016-10-21T05:19:00Z">
        <w:r w:rsidR="009A51D0" w:rsidRPr="009A51D0" w:rsidDel="00C44775">
          <w:rPr>
            <w:rFonts w:ascii="Times New Roman" w:hAnsi="Times New Roman" w:cs="Times New Roman"/>
            <w:color w:val="000000" w:themeColor="text1"/>
            <w:sz w:val="28"/>
            <w:szCs w:val="28"/>
          </w:rPr>
          <w:delText xml:space="preserve"> </w:delText>
        </w:r>
        <w:r w:rsidR="000D0698" w:rsidDel="00C44775">
          <w:rPr>
            <w:rFonts w:ascii="Times New Roman" w:hAnsi="Times New Roman" w:cs="Times New Roman"/>
            <w:color w:val="000000" w:themeColor="text1"/>
            <w:sz w:val="28"/>
            <w:szCs w:val="28"/>
          </w:rPr>
          <w:delText>[Optics</w:delText>
        </w:r>
        <w:r w:rsidR="000D0698" w:rsidDel="00C44775">
          <w:rPr>
            <w:rFonts w:ascii="Times New Roman" w:hAnsi="Times New Roman" w:cs="Times New Roman" w:hint="eastAsia"/>
            <w:color w:val="000000" w:themeColor="text1"/>
            <w:sz w:val="28"/>
            <w:szCs w:val="28"/>
          </w:rPr>
          <w:delText xml:space="preserve"> </w:delText>
        </w:r>
        <w:r w:rsidR="000D0698" w:rsidRPr="000D0698" w:rsidDel="00C44775">
          <w:rPr>
            <w:rFonts w:ascii="Times New Roman" w:hAnsi="Times New Roman" w:cs="Times New Roman"/>
            <w:color w:val="000000" w:themeColor="text1"/>
            <w:sz w:val="28"/>
            <w:szCs w:val="28"/>
          </w:rPr>
          <w:delText>Express, 2010, 18(26):27217–27225</w:delText>
        </w:r>
        <w:r w:rsidR="000D0698" w:rsidDel="00C44775">
          <w:rPr>
            <w:rFonts w:ascii="Times New Roman" w:hAnsi="Times New Roman" w:cs="Times New Roman"/>
            <w:color w:val="000000" w:themeColor="text1"/>
            <w:sz w:val="28"/>
            <w:szCs w:val="28"/>
          </w:rPr>
          <w:delText>]</w:delText>
        </w:r>
      </w:del>
      <w:del w:id="889" w:author="Peter Rohde" w:date="2016-10-21T05:29:00Z">
        <w:r w:rsidRPr="00C86DEE" w:rsidDel="0009277E">
          <w:rPr>
            <w:rFonts w:ascii="Times New Roman" w:hAnsi="Times New Roman" w:cs="Times New Roman"/>
            <w:color w:val="000000" w:themeColor="text1"/>
            <w:sz w:val="28"/>
            <w:szCs w:val="28"/>
          </w:rPr>
          <w:delText>.</w:delText>
        </w:r>
      </w:del>
      <w:del w:id="890" w:author="Peter Rohde" w:date="2016-10-21T05:21:00Z">
        <w:r w:rsidRPr="00C86DEE" w:rsidDel="002D1349">
          <w:rPr>
            <w:rFonts w:ascii="Times New Roman" w:hAnsi="Times New Roman" w:cs="Times New Roman"/>
            <w:color w:val="000000" w:themeColor="text1"/>
            <w:sz w:val="28"/>
            <w:szCs w:val="28"/>
          </w:rPr>
          <w:delText xml:space="preserve"> </w:delText>
        </w:r>
      </w:del>
      <w:del w:id="891" w:author="Peter Rohde" w:date="2016-10-21T05:29:00Z">
        <w:r w:rsidRPr="00C86DEE" w:rsidDel="0009277E">
          <w:rPr>
            <w:rFonts w:ascii="Times New Roman" w:hAnsi="Times New Roman" w:cs="Times New Roman"/>
            <w:color w:val="000000" w:themeColor="text1"/>
            <w:sz w:val="28"/>
            <w:szCs w:val="28"/>
          </w:rPr>
          <w:delText xml:space="preserve">In 2009, </w:delText>
        </w:r>
      </w:del>
      <w:del w:id="892" w:author="Peter Rohde" w:date="2016-10-21T05:21:00Z">
        <w:r w:rsidRPr="00C86DEE" w:rsidDel="0069486A">
          <w:rPr>
            <w:rFonts w:ascii="Times New Roman" w:hAnsi="Times New Roman" w:cs="Times New Roman"/>
            <w:color w:val="000000" w:themeColor="text1"/>
            <w:sz w:val="28"/>
            <w:szCs w:val="28"/>
          </w:rPr>
          <w:delText xml:space="preserve">Guangcan Guo's group </w:delText>
        </w:r>
      </w:del>
      <w:del w:id="893" w:author="Peter Rohde" w:date="2016-10-21T05:29:00Z">
        <w:r w:rsidRPr="00C86DEE" w:rsidDel="0009277E">
          <w:rPr>
            <w:rFonts w:ascii="Times New Roman" w:hAnsi="Times New Roman" w:cs="Times New Roman"/>
            <w:color w:val="000000" w:themeColor="text1"/>
            <w:sz w:val="28"/>
            <w:szCs w:val="28"/>
          </w:rPr>
          <w:delText xml:space="preserve">constructed a </w:delText>
        </w:r>
      </w:del>
      <w:del w:id="894" w:author="Peter Rohde" w:date="2016-10-21T05:22:00Z">
        <w:r w:rsidRPr="00C86DEE" w:rsidDel="00BD2996">
          <w:rPr>
            <w:rFonts w:ascii="Times New Roman" w:hAnsi="Times New Roman" w:cs="Times New Roman"/>
            <w:color w:val="000000" w:themeColor="text1"/>
            <w:sz w:val="28"/>
            <w:szCs w:val="28"/>
          </w:rPr>
          <w:delText xml:space="preserve">topological structure </w:delText>
        </w:r>
      </w:del>
      <w:del w:id="895" w:author="Peter Rohde" w:date="2016-10-21T05:29:00Z">
        <w:r w:rsidRPr="00C86DEE" w:rsidDel="0009277E">
          <w:rPr>
            <w:rFonts w:ascii="Times New Roman" w:hAnsi="Times New Roman" w:cs="Times New Roman"/>
            <w:color w:val="000000" w:themeColor="text1"/>
            <w:sz w:val="28"/>
            <w:szCs w:val="28"/>
          </w:rPr>
          <w:delText>with wavelengt</w:delText>
        </w:r>
        <w:r w:rsidR="000736CA" w:rsidDel="0009277E">
          <w:rPr>
            <w:rFonts w:ascii="Times New Roman" w:hAnsi="Times New Roman" w:cs="Times New Roman"/>
            <w:color w:val="000000" w:themeColor="text1"/>
            <w:sz w:val="28"/>
            <w:szCs w:val="28"/>
          </w:rPr>
          <w:delText>h division multiplexers, realizing</w:delText>
        </w:r>
        <w:r w:rsidRPr="00C86DEE" w:rsidDel="0009277E">
          <w:rPr>
            <w:rFonts w:ascii="Times New Roman" w:hAnsi="Times New Roman" w:cs="Times New Roman"/>
            <w:color w:val="000000" w:themeColor="text1"/>
            <w:sz w:val="28"/>
            <w:szCs w:val="28"/>
          </w:rPr>
          <w:delText xml:space="preserve"> 4 </w:delText>
        </w:r>
      </w:del>
      <w:del w:id="896" w:author="Peter Rohde" w:date="2016-10-21T05:21:00Z">
        <w:r w:rsidRPr="00C86DEE" w:rsidDel="0069486A">
          <w:rPr>
            <w:rFonts w:ascii="Times New Roman" w:hAnsi="Times New Roman" w:cs="Times New Roman"/>
            <w:color w:val="000000" w:themeColor="text1"/>
            <w:sz w:val="28"/>
            <w:szCs w:val="28"/>
          </w:rPr>
          <w:delText>nodes</w:delText>
        </w:r>
        <w:r w:rsidR="000D0698" w:rsidDel="0069486A">
          <w:rPr>
            <w:rFonts w:ascii="Times New Roman" w:hAnsi="Times New Roman" w:cs="Times New Roman"/>
            <w:color w:val="000000" w:themeColor="text1"/>
            <w:sz w:val="28"/>
            <w:szCs w:val="28"/>
          </w:rPr>
          <w:delText xml:space="preserve"> [Physics Letters</w:delText>
        </w:r>
        <w:r w:rsidR="000D0698" w:rsidDel="0069486A">
          <w:rPr>
            <w:rFonts w:ascii="Times New Roman" w:hAnsi="Times New Roman" w:cs="Times New Roman" w:hint="eastAsia"/>
            <w:color w:val="000000" w:themeColor="text1"/>
            <w:sz w:val="28"/>
            <w:szCs w:val="28"/>
          </w:rPr>
          <w:delText xml:space="preserve"> </w:delText>
        </w:r>
        <w:r w:rsidR="000D0698" w:rsidRPr="000D0698" w:rsidDel="0069486A">
          <w:rPr>
            <w:rFonts w:ascii="Times New Roman" w:hAnsi="Times New Roman" w:cs="Times New Roman"/>
            <w:color w:val="000000" w:themeColor="text1"/>
            <w:sz w:val="28"/>
            <w:szCs w:val="28"/>
          </w:rPr>
          <w:delText>A, 2008, 372(22):3957–3962</w:delText>
        </w:r>
        <w:r w:rsidR="000D0698" w:rsidDel="0069486A">
          <w:rPr>
            <w:rFonts w:ascii="Times New Roman" w:hAnsi="Times New Roman" w:cs="Times New Roman"/>
            <w:color w:val="000000" w:themeColor="text1"/>
            <w:sz w:val="28"/>
            <w:szCs w:val="28"/>
          </w:rPr>
          <w:delText>]</w:delText>
        </w:r>
        <w:r w:rsidRPr="00C86DEE" w:rsidDel="0069486A">
          <w:rPr>
            <w:rFonts w:ascii="Times New Roman" w:hAnsi="Times New Roman" w:cs="Times New Roman"/>
            <w:color w:val="000000" w:themeColor="text1"/>
            <w:sz w:val="28"/>
            <w:szCs w:val="28"/>
          </w:rPr>
          <w:delText xml:space="preserve"> </w:delText>
        </w:r>
      </w:del>
      <w:del w:id="897" w:author="Peter Rohde" w:date="2016-10-21T05:29:00Z">
        <w:r w:rsidRPr="00C86DEE" w:rsidDel="0009277E">
          <w:rPr>
            <w:rFonts w:ascii="Times New Roman" w:hAnsi="Times New Roman" w:cs="Times New Roman"/>
            <w:color w:val="000000" w:themeColor="text1"/>
            <w:sz w:val="28"/>
            <w:szCs w:val="28"/>
          </w:rPr>
          <w:delText>and 5 nodes star</w:delText>
        </w:r>
      </w:del>
      <w:del w:id="898" w:author="Peter Rohde" w:date="2016-10-21T05:21:00Z">
        <w:r w:rsidRPr="00C86DEE" w:rsidDel="0069486A">
          <w:rPr>
            <w:rFonts w:ascii="Times New Roman" w:hAnsi="Times New Roman" w:cs="Times New Roman"/>
            <w:color w:val="000000" w:themeColor="text1"/>
            <w:sz w:val="28"/>
            <w:szCs w:val="28"/>
          </w:rPr>
          <w:delText>-type</w:delText>
        </w:r>
        <w:r w:rsidR="000D0698" w:rsidDel="0069486A">
          <w:rPr>
            <w:rFonts w:ascii="Times New Roman" w:hAnsi="Times New Roman" w:cs="Times New Roman"/>
            <w:color w:val="000000" w:themeColor="text1"/>
            <w:sz w:val="28"/>
            <w:szCs w:val="28"/>
          </w:rPr>
          <w:delText xml:space="preserve"> </w:delText>
        </w:r>
      </w:del>
      <w:del w:id="899" w:author="Peter Rohde" w:date="2016-10-21T05:29:00Z">
        <w:r w:rsidR="000D0698" w:rsidDel="0009277E">
          <w:rPr>
            <w:rFonts w:ascii="Times New Roman" w:hAnsi="Times New Roman" w:cs="Times New Roman"/>
            <w:color w:val="000000" w:themeColor="text1"/>
            <w:sz w:val="28"/>
            <w:szCs w:val="28"/>
          </w:rPr>
          <w:delText>[Optics</w:delText>
        </w:r>
        <w:r w:rsidR="000D0698" w:rsidDel="0009277E">
          <w:rPr>
            <w:rFonts w:ascii="Times New Roman" w:hAnsi="Times New Roman" w:cs="Times New Roman" w:hint="eastAsia"/>
            <w:color w:val="000000" w:themeColor="text1"/>
            <w:sz w:val="28"/>
            <w:szCs w:val="28"/>
          </w:rPr>
          <w:delText xml:space="preserve"> </w:delText>
        </w:r>
        <w:r w:rsidR="000D0698" w:rsidRPr="000D0698" w:rsidDel="0009277E">
          <w:rPr>
            <w:rFonts w:ascii="Times New Roman" w:hAnsi="Times New Roman" w:cs="Times New Roman"/>
            <w:color w:val="000000" w:themeColor="text1"/>
            <w:sz w:val="28"/>
            <w:szCs w:val="28"/>
          </w:rPr>
          <w:delText>letters, 2010, 35(14):2454–6</w:delText>
        </w:r>
        <w:r w:rsidR="000D0698" w:rsidDel="0009277E">
          <w:rPr>
            <w:rFonts w:ascii="Times New Roman" w:hAnsi="Times New Roman" w:cs="Times New Roman"/>
            <w:color w:val="000000" w:themeColor="text1"/>
            <w:sz w:val="28"/>
            <w:szCs w:val="28"/>
          </w:rPr>
          <w:delText>]</w:delText>
        </w:r>
      </w:del>
      <w:del w:id="900" w:author="Peter Rohde" w:date="2016-10-21T05:22:00Z">
        <w:r w:rsidRPr="00C86DEE" w:rsidDel="00BD2996">
          <w:rPr>
            <w:rFonts w:ascii="Times New Roman" w:hAnsi="Times New Roman" w:cs="Times New Roman"/>
            <w:color w:val="000000" w:themeColor="text1"/>
            <w:sz w:val="28"/>
            <w:szCs w:val="28"/>
          </w:rPr>
          <w:delText xml:space="preserve"> QKD network</w:delText>
        </w:r>
      </w:del>
      <w:del w:id="901" w:author="Peter Rohde" w:date="2016-10-21T05:29:00Z">
        <w:r w:rsidRPr="00C86DEE" w:rsidDel="0009277E">
          <w:rPr>
            <w:rFonts w:ascii="Times New Roman" w:hAnsi="Times New Roman" w:cs="Times New Roman"/>
            <w:color w:val="000000" w:themeColor="text1"/>
            <w:sz w:val="28"/>
            <w:szCs w:val="28"/>
          </w:rPr>
          <w:delText>.</w:delText>
        </w:r>
      </w:del>
      <w:del w:id="902" w:author="Peter Rohde" w:date="2016-10-21T05:22:00Z">
        <w:r w:rsidRPr="00C86DEE" w:rsidDel="00AE3BF9">
          <w:rPr>
            <w:rFonts w:ascii="Times New Roman" w:hAnsi="Times New Roman" w:cs="Times New Roman"/>
            <w:color w:val="000000" w:themeColor="text1"/>
            <w:sz w:val="28"/>
            <w:szCs w:val="28"/>
          </w:rPr>
          <w:delText xml:space="preserve"> </w:delText>
        </w:r>
      </w:del>
      <w:del w:id="903" w:author="Peter Rohde" w:date="2016-10-21T05:29:00Z">
        <w:r w:rsidRPr="00C86DEE" w:rsidDel="0009277E">
          <w:rPr>
            <w:rFonts w:ascii="Times New Roman" w:hAnsi="Times New Roman" w:cs="Times New Roman"/>
            <w:color w:val="000000" w:themeColor="text1"/>
            <w:sz w:val="28"/>
            <w:szCs w:val="28"/>
          </w:rPr>
          <w:delText xml:space="preserve">In 2012, </w:delText>
        </w:r>
      </w:del>
      <w:del w:id="904" w:author="Peter Rohde" w:date="2016-10-21T05:22:00Z">
        <w:r w:rsidRPr="00C86DEE" w:rsidDel="00AE3BF9">
          <w:rPr>
            <w:rFonts w:ascii="Times New Roman" w:hAnsi="Times New Roman" w:cs="Times New Roman"/>
            <w:color w:val="000000" w:themeColor="text1"/>
            <w:sz w:val="28"/>
            <w:szCs w:val="28"/>
          </w:rPr>
          <w:delText>Jianwei Pan's group</w:delText>
        </w:r>
      </w:del>
      <w:del w:id="905" w:author="Peter Rohde" w:date="2016-10-21T05:29:00Z">
        <w:r w:rsidRPr="00C86DEE" w:rsidDel="0009277E">
          <w:rPr>
            <w:rFonts w:ascii="Times New Roman" w:hAnsi="Times New Roman" w:cs="Times New Roman"/>
            <w:color w:val="000000" w:themeColor="text1"/>
            <w:sz w:val="28"/>
            <w:szCs w:val="28"/>
          </w:rPr>
          <w:delText xml:space="preserve"> constructed the largest </w:delText>
        </w:r>
        <w:r w:rsidR="00CC2212" w:rsidRPr="00CC2212" w:rsidDel="0009277E">
          <w:rPr>
            <w:rFonts w:ascii="Times New Roman" w:hAnsi="Times New Roman" w:cs="Times New Roman"/>
            <w:color w:val="000000" w:themeColor="text1"/>
            <w:sz w:val="28"/>
            <w:szCs w:val="28"/>
          </w:rPr>
          <w:delText>metropolitan area quantum network in Hefei, linking 46 nodes to allow real-time voice communications, text messages and file transfers</w:delText>
        </w:r>
        <w:r w:rsidR="00CC2212" w:rsidDel="0009277E">
          <w:rPr>
            <w:rFonts w:ascii="Times New Roman" w:hAnsi="Times New Roman" w:cs="Times New Roman"/>
            <w:color w:val="000000" w:themeColor="text1"/>
            <w:sz w:val="28"/>
            <w:szCs w:val="28"/>
          </w:rPr>
          <w:delText xml:space="preserve">. A </w:delText>
        </w:r>
        <w:r w:rsidR="0039228A" w:rsidRPr="00C86DEE" w:rsidDel="0009277E">
          <w:rPr>
            <w:rFonts w:ascii="Times New Roman" w:hAnsi="Times New Roman" w:cs="Times New Roman"/>
            <w:color w:val="000000" w:themeColor="text1"/>
            <w:sz w:val="28"/>
            <w:szCs w:val="28"/>
          </w:rPr>
          <w:delText>more than</w:delText>
        </w:r>
        <w:r w:rsidR="0039228A" w:rsidRPr="00CC2212" w:rsidDel="0009277E">
          <w:rPr>
            <w:rFonts w:ascii="Times New Roman" w:hAnsi="Times New Roman" w:cs="Times New Roman"/>
            <w:color w:val="000000" w:themeColor="text1"/>
            <w:sz w:val="28"/>
            <w:szCs w:val="28"/>
          </w:rPr>
          <w:delText xml:space="preserve"> </w:delText>
        </w:r>
        <w:r w:rsidR="00CC2212" w:rsidRPr="00CC2212" w:rsidDel="0009277E">
          <w:rPr>
            <w:rFonts w:ascii="Times New Roman" w:hAnsi="Times New Roman" w:cs="Times New Roman"/>
            <w:color w:val="000000" w:themeColor="text1"/>
            <w:sz w:val="28"/>
            <w:szCs w:val="28"/>
          </w:rPr>
          <w:delText>2,000</w:delText>
        </w:r>
      </w:del>
      <w:del w:id="906" w:author="Peter Rohde" w:date="2016-10-21T05:23:00Z">
        <w:r w:rsidR="00CC2212" w:rsidRPr="00CC2212" w:rsidDel="006F5AE4">
          <w:rPr>
            <w:rFonts w:ascii="Times New Roman" w:hAnsi="Times New Roman" w:cs="Times New Roman"/>
            <w:color w:val="000000" w:themeColor="text1"/>
            <w:sz w:val="28"/>
            <w:szCs w:val="28"/>
          </w:rPr>
          <w:delText>-</w:delText>
        </w:r>
      </w:del>
      <w:del w:id="907" w:author="Peter Rohde" w:date="2016-10-21T05:29:00Z">
        <w:r w:rsidR="00CC2212" w:rsidRPr="00CC2212" w:rsidDel="0009277E">
          <w:rPr>
            <w:rFonts w:ascii="Times New Roman" w:hAnsi="Times New Roman" w:cs="Times New Roman"/>
            <w:color w:val="000000" w:themeColor="text1"/>
            <w:sz w:val="28"/>
            <w:szCs w:val="28"/>
          </w:rPr>
          <w:delText xml:space="preserve">km quantum communication </w:delText>
        </w:r>
        <w:r w:rsidR="000736CA" w:rsidRPr="0083652F" w:rsidDel="0009277E">
          <w:rPr>
            <w:rFonts w:ascii="Times New Roman" w:hAnsi="Times New Roman" w:cs="Times New Roman"/>
            <w:color w:val="000000" w:themeColor="text1"/>
            <w:sz w:val="28"/>
            <w:szCs w:val="28"/>
          </w:rPr>
          <w:delText>use</w:delText>
        </w:r>
        <w:r w:rsidR="000736CA" w:rsidDel="0009277E">
          <w:rPr>
            <w:rFonts w:ascii="Times New Roman" w:hAnsi="Times New Roman" w:cs="Times New Roman"/>
            <w:color w:val="000000" w:themeColor="text1"/>
            <w:sz w:val="28"/>
            <w:szCs w:val="28"/>
          </w:rPr>
          <w:delText>d</w:delText>
        </w:r>
        <w:r w:rsidR="000736CA" w:rsidRPr="0083652F" w:rsidDel="0009277E">
          <w:rPr>
            <w:rFonts w:ascii="Times New Roman" w:hAnsi="Times New Roman" w:cs="Times New Roman"/>
            <w:color w:val="000000" w:themeColor="text1"/>
            <w:sz w:val="28"/>
            <w:szCs w:val="28"/>
          </w:rPr>
          <w:delText xml:space="preserve"> by government bodies and banks</w:delText>
        </w:r>
        <w:r w:rsidR="000736CA" w:rsidRPr="00C86DEE" w:rsidDel="0009277E">
          <w:rPr>
            <w:rFonts w:ascii="Times New Roman" w:hAnsi="Times New Roman" w:cs="Times New Roman"/>
            <w:color w:val="000000" w:themeColor="text1"/>
            <w:sz w:val="28"/>
            <w:szCs w:val="28"/>
          </w:rPr>
          <w:delText xml:space="preserve"> </w:delText>
        </w:r>
        <w:r w:rsidR="0083652F" w:rsidRPr="00C86DEE" w:rsidDel="0009277E">
          <w:rPr>
            <w:rFonts w:ascii="Times New Roman" w:hAnsi="Times New Roman" w:cs="Times New Roman"/>
            <w:color w:val="000000" w:themeColor="text1"/>
            <w:sz w:val="28"/>
            <w:szCs w:val="28"/>
          </w:rPr>
          <w:delText xml:space="preserve">under construction </w:delText>
        </w:r>
        <w:r w:rsidR="000736CA" w:rsidDel="0009277E">
          <w:rPr>
            <w:rFonts w:ascii="Times New Roman" w:hAnsi="Times New Roman" w:cs="Times New Roman"/>
            <w:color w:val="000000" w:themeColor="text1"/>
            <w:sz w:val="28"/>
            <w:szCs w:val="28"/>
          </w:rPr>
          <w:delText>in</w:delText>
        </w:r>
        <w:r w:rsidR="000736CA" w:rsidRPr="00CC2212" w:rsidDel="0009277E">
          <w:rPr>
            <w:rFonts w:ascii="Times New Roman" w:hAnsi="Times New Roman" w:cs="Times New Roman"/>
            <w:color w:val="000000" w:themeColor="text1"/>
            <w:sz w:val="28"/>
            <w:szCs w:val="28"/>
          </w:rPr>
          <w:delText xml:space="preserve"> Beijing and Shanghai </w:delText>
        </w:r>
        <w:r w:rsidR="00CC2212" w:rsidRPr="00CC2212" w:rsidDel="0009277E">
          <w:rPr>
            <w:rFonts w:ascii="Times New Roman" w:hAnsi="Times New Roman" w:cs="Times New Roman"/>
            <w:color w:val="000000" w:themeColor="text1"/>
            <w:sz w:val="28"/>
            <w:szCs w:val="28"/>
          </w:rPr>
          <w:delText>will be fully operational</w:delText>
        </w:r>
      </w:del>
      <w:del w:id="908" w:author="Peter Rohde" w:date="2016-10-21T05:23:00Z">
        <w:r w:rsidR="00CC2212" w:rsidRPr="00CC2212" w:rsidDel="00CF4D0E">
          <w:rPr>
            <w:rFonts w:ascii="Times New Roman" w:hAnsi="Times New Roman" w:cs="Times New Roman"/>
            <w:color w:val="000000" w:themeColor="text1"/>
            <w:sz w:val="28"/>
            <w:szCs w:val="28"/>
          </w:rPr>
          <w:delText xml:space="preserve"> </w:delText>
        </w:r>
        <w:r w:rsidR="0039228A" w:rsidDel="00CF4D0E">
          <w:rPr>
            <w:rFonts w:ascii="Times New Roman" w:hAnsi="Times New Roman" w:cs="Times New Roman"/>
            <w:color w:val="000000" w:themeColor="text1"/>
            <w:sz w:val="28"/>
            <w:szCs w:val="28"/>
          </w:rPr>
          <w:delText>soon</w:delText>
        </w:r>
      </w:del>
      <w:del w:id="909" w:author="Peter Rohde" w:date="2016-10-21T05:29:00Z">
        <w:r w:rsidR="0039228A" w:rsidDel="0009277E">
          <w:rPr>
            <w:rFonts w:ascii="Times New Roman" w:hAnsi="Times New Roman" w:cs="Times New Roman"/>
            <w:color w:val="000000" w:themeColor="text1"/>
            <w:sz w:val="28"/>
            <w:szCs w:val="28"/>
          </w:rPr>
          <w:delText xml:space="preserve">. </w:delText>
        </w:r>
        <w:r w:rsidR="0039228A" w:rsidRPr="0039228A" w:rsidDel="0009277E">
          <w:rPr>
            <w:rFonts w:ascii="Times New Roman" w:hAnsi="Times New Roman" w:cs="Times New Roman"/>
            <w:color w:val="000000" w:themeColor="text1"/>
            <w:sz w:val="28"/>
            <w:szCs w:val="28"/>
          </w:rPr>
          <w:delText xml:space="preserve">With the help of the new satellite, scientists will be able to test </w:delText>
        </w:r>
      </w:del>
      <w:del w:id="910" w:author="Peter Rohde" w:date="2016-10-21T05:23:00Z">
        <w:r w:rsidR="0039228A" w:rsidRPr="0039228A" w:rsidDel="00947262">
          <w:rPr>
            <w:rFonts w:ascii="Times New Roman" w:hAnsi="Times New Roman" w:cs="Times New Roman"/>
            <w:color w:val="000000" w:themeColor="text1"/>
            <w:sz w:val="28"/>
            <w:szCs w:val="28"/>
          </w:rPr>
          <w:delText>quantum key distribution</w:delText>
        </w:r>
      </w:del>
      <w:del w:id="911" w:author="Peter Rohde" w:date="2016-10-21T05:29:00Z">
        <w:r w:rsidR="0039228A" w:rsidRPr="0039228A" w:rsidDel="0009277E">
          <w:rPr>
            <w:rFonts w:ascii="Times New Roman" w:hAnsi="Times New Roman" w:cs="Times New Roman"/>
            <w:color w:val="000000" w:themeColor="text1"/>
            <w:sz w:val="28"/>
            <w:szCs w:val="28"/>
          </w:rPr>
          <w:delText xml:space="preserve"> between the satellite and ground stations, and conduct secure quantum communications betwee</w:delText>
        </w:r>
        <w:r w:rsidR="0083652F" w:rsidDel="0009277E">
          <w:rPr>
            <w:rFonts w:ascii="Times New Roman" w:hAnsi="Times New Roman" w:cs="Times New Roman"/>
            <w:color w:val="000000" w:themeColor="text1"/>
            <w:sz w:val="28"/>
            <w:szCs w:val="28"/>
          </w:rPr>
          <w:delText>n Beijing and Xinjiang's Urumqi</w:delText>
        </w:r>
        <w:r w:rsidR="0083652F" w:rsidRPr="0083652F" w:rsidDel="0009277E">
          <w:rPr>
            <w:rFonts w:ascii="Times New Roman" w:hAnsi="Times New Roman" w:cs="Times New Roman"/>
            <w:color w:val="000000" w:themeColor="text1"/>
            <w:sz w:val="28"/>
            <w:szCs w:val="28"/>
          </w:rPr>
          <w:delText>.</w:delText>
        </w:r>
      </w:del>
    </w:p>
    <w:p w14:paraId="76C0535D" w14:textId="20D785E6" w:rsidR="00E62A6B" w:rsidRDefault="00C8255E" w:rsidP="00D3607D">
      <w:pPr>
        <w:adjustRightInd w:val="0"/>
        <w:snapToGrid w:val="0"/>
        <w:spacing w:line="360" w:lineRule="auto"/>
        <w:rPr>
          <w:ins w:id="912" w:author="Peter Rohde" w:date="2016-10-20T19:01:00Z"/>
          <w:rFonts w:ascii="Times New Roman" w:hAnsi="Times New Roman" w:cs="Times New Roman"/>
          <w:color w:val="000000" w:themeColor="text1"/>
          <w:sz w:val="28"/>
          <w:szCs w:val="28"/>
        </w:rPr>
        <w:pPrChange w:id="913" w:author="Peter Rohde" w:date="2016-10-21T05:28:00Z">
          <w:pPr>
            <w:adjustRightInd w:val="0"/>
            <w:snapToGrid w:val="0"/>
            <w:spacing w:line="360" w:lineRule="auto"/>
            <w:ind w:firstLineChars="200" w:firstLine="560"/>
          </w:pPr>
        </w:pPrChange>
      </w:pPr>
      <w:del w:id="914" w:author="Peter Rohde" w:date="2016-10-21T05:29:00Z">
        <w:r w:rsidRPr="00C86DEE" w:rsidDel="0009277E">
          <w:rPr>
            <w:rFonts w:ascii="Times New Roman" w:hAnsi="Times New Roman" w:cs="Times New Roman"/>
            <w:color w:val="000000" w:themeColor="text1"/>
            <w:sz w:val="28"/>
            <w:szCs w:val="28"/>
          </w:rPr>
          <w:delText xml:space="preserve">With distance and network coverage of quantum communication </w:delText>
        </w:r>
        <w:r w:rsidR="00CE5368" w:rsidDel="0009277E">
          <w:rPr>
            <w:rFonts w:ascii="Times New Roman" w:hAnsi="Times New Roman" w:cs="Times New Roman"/>
            <w:color w:val="000000" w:themeColor="text1"/>
            <w:sz w:val="28"/>
            <w:szCs w:val="28"/>
          </w:rPr>
          <w:delText xml:space="preserve">gradually </w:delText>
        </w:r>
        <w:r w:rsidRPr="00C86DEE" w:rsidDel="0009277E">
          <w:rPr>
            <w:rFonts w:ascii="Times New Roman" w:hAnsi="Times New Roman" w:cs="Times New Roman"/>
            <w:color w:val="000000" w:themeColor="text1"/>
            <w:sz w:val="28"/>
            <w:szCs w:val="28"/>
          </w:rPr>
          <w:delText>increas</w:delText>
        </w:r>
      </w:del>
      <w:del w:id="915" w:author="Peter Rohde" w:date="2016-10-21T05:24:00Z">
        <w:r w:rsidRPr="00C86DEE" w:rsidDel="00F202C3">
          <w:rPr>
            <w:rFonts w:ascii="Times New Roman" w:hAnsi="Times New Roman" w:cs="Times New Roman"/>
            <w:color w:val="000000" w:themeColor="text1"/>
            <w:sz w:val="28"/>
            <w:szCs w:val="28"/>
          </w:rPr>
          <w:delText>e</w:delText>
        </w:r>
        <w:r w:rsidR="00CE5368" w:rsidDel="00F202C3">
          <w:rPr>
            <w:rFonts w:ascii="Times New Roman" w:hAnsi="Times New Roman" w:cs="Times New Roman"/>
            <w:color w:val="000000" w:themeColor="text1"/>
            <w:sz w:val="28"/>
            <w:szCs w:val="28"/>
          </w:rPr>
          <w:delText>d</w:delText>
        </w:r>
      </w:del>
      <w:del w:id="916" w:author="Peter Rohde" w:date="2016-10-21T05:29:00Z">
        <w:r w:rsidRPr="00C86DEE" w:rsidDel="0009277E">
          <w:rPr>
            <w:rFonts w:ascii="Times New Roman" w:hAnsi="Times New Roman" w:cs="Times New Roman"/>
            <w:color w:val="000000" w:themeColor="text1"/>
            <w:sz w:val="28"/>
            <w:szCs w:val="28"/>
          </w:rPr>
          <w:delText xml:space="preserve">, the security of QKD system draw more and more attention. Since </w:delText>
        </w:r>
        <w:r w:rsidR="00CE5368" w:rsidRPr="00C86DEE" w:rsidDel="0009277E">
          <w:rPr>
            <w:rFonts w:ascii="Times New Roman" w:hAnsi="Times New Roman" w:cs="Times New Roman"/>
            <w:color w:val="000000" w:themeColor="text1"/>
            <w:sz w:val="28"/>
            <w:szCs w:val="28"/>
          </w:rPr>
          <w:delText>2012</w:delText>
        </w:r>
        <w:r w:rsidR="00CE5368" w:rsidDel="0009277E">
          <w:rPr>
            <w:rFonts w:ascii="Times New Roman" w:hAnsi="Times New Roman" w:cs="Times New Roman"/>
            <w:color w:val="000000" w:themeColor="text1"/>
            <w:sz w:val="28"/>
            <w:szCs w:val="28"/>
          </w:rPr>
          <w:delText xml:space="preserve">, </w:delText>
        </w:r>
        <w:r w:rsidRPr="00C86DEE" w:rsidDel="0009277E">
          <w:rPr>
            <w:rFonts w:ascii="Times New Roman" w:hAnsi="Times New Roman" w:cs="Times New Roman"/>
            <w:color w:val="000000" w:themeColor="text1"/>
            <w:sz w:val="28"/>
            <w:szCs w:val="28"/>
          </w:rPr>
          <w:delText>the MDI</w:delText>
        </w:r>
      </w:del>
      <w:del w:id="917" w:author="Peter Rohde" w:date="2016-10-21T05:24:00Z">
        <w:r w:rsidR="00CE5368" w:rsidDel="00266ACC">
          <w:rPr>
            <w:rFonts w:ascii="Times New Roman" w:hAnsi="Times New Roman" w:cs="Times New Roman"/>
            <w:color w:val="000000" w:themeColor="text1"/>
            <w:sz w:val="28"/>
            <w:szCs w:val="28"/>
          </w:rPr>
          <w:delText>-</w:delText>
        </w:r>
      </w:del>
      <w:del w:id="918" w:author="Peter Rohde" w:date="2016-10-21T05:29:00Z">
        <w:r w:rsidRPr="00C86DEE" w:rsidDel="0009277E">
          <w:rPr>
            <w:rFonts w:ascii="Times New Roman" w:hAnsi="Times New Roman" w:cs="Times New Roman"/>
            <w:color w:val="000000" w:themeColor="text1"/>
            <w:sz w:val="28"/>
            <w:szCs w:val="28"/>
          </w:rPr>
          <w:delText xml:space="preserve">QKD protocol </w:delText>
        </w:r>
        <w:r w:rsidR="00CE5368" w:rsidRPr="00CE5368" w:rsidDel="0009277E">
          <w:rPr>
            <w:rFonts w:ascii="Times New Roman" w:hAnsi="Times New Roman" w:cs="Times New Roman"/>
            <w:color w:val="000000" w:themeColor="text1"/>
            <w:sz w:val="28"/>
            <w:szCs w:val="28"/>
          </w:rPr>
          <w:delText xml:space="preserve">has </w:delText>
        </w:r>
      </w:del>
      <w:del w:id="919" w:author="Peter Rohde" w:date="2016-10-21T05:24:00Z">
        <w:r w:rsidR="00CE5368" w:rsidRPr="00CE5368" w:rsidDel="00266ACC">
          <w:rPr>
            <w:rFonts w:ascii="Times New Roman" w:hAnsi="Times New Roman" w:cs="Times New Roman"/>
            <w:color w:val="000000" w:themeColor="text1"/>
            <w:sz w:val="28"/>
            <w:szCs w:val="28"/>
          </w:rPr>
          <w:delText>been widely concerned</w:delText>
        </w:r>
      </w:del>
      <w:del w:id="920" w:author="Peter Rohde" w:date="2016-10-21T05:29:00Z">
        <w:r w:rsidR="00CE5368" w:rsidRPr="00CE5368" w:rsidDel="0009277E">
          <w:rPr>
            <w:rFonts w:ascii="Times New Roman" w:hAnsi="Times New Roman" w:cs="Times New Roman"/>
            <w:color w:val="000000" w:themeColor="text1"/>
            <w:sz w:val="28"/>
            <w:szCs w:val="28"/>
          </w:rPr>
          <w:delText>,</w:delText>
        </w:r>
        <w:r w:rsidRPr="00C86DEE" w:rsidDel="0009277E">
          <w:rPr>
            <w:rFonts w:ascii="Times New Roman" w:hAnsi="Times New Roman" w:cs="Times New Roman"/>
            <w:color w:val="000000" w:themeColor="text1"/>
            <w:sz w:val="28"/>
            <w:szCs w:val="28"/>
          </w:rPr>
          <w:delText xml:space="preserve"> </w:delText>
        </w:r>
        <w:r w:rsidR="00CE5368" w:rsidRPr="00CE5368" w:rsidDel="0009277E">
          <w:rPr>
            <w:rFonts w:ascii="Times New Roman" w:hAnsi="Times New Roman" w:cs="Times New Roman"/>
            <w:color w:val="000000" w:themeColor="text1"/>
            <w:sz w:val="28"/>
            <w:szCs w:val="28"/>
          </w:rPr>
          <w:delText xml:space="preserve">because of </w:delText>
        </w:r>
      </w:del>
      <w:del w:id="921" w:author="Peter Rohde" w:date="2016-10-21T05:24:00Z">
        <w:r w:rsidR="00CE5368" w:rsidRPr="00CE5368" w:rsidDel="00266ACC">
          <w:rPr>
            <w:rFonts w:ascii="Times New Roman" w:hAnsi="Times New Roman" w:cs="Times New Roman"/>
            <w:color w:val="000000" w:themeColor="text1"/>
            <w:sz w:val="28"/>
            <w:szCs w:val="28"/>
          </w:rPr>
          <w:delText>the feature</w:delText>
        </w:r>
        <w:r w:rsidR="00CE5368" w:rsidDel="00266ACC">
          <w:rPr>
            <w:rFonts w:ascii="Times New Roman" w:hAnsi="Times New Roman" w:cs="Times New Roman"/>
            <w:color w:val="000000" w:themeColor="text1"/>
            <w:sz w:val="28"/>
            <w:szCs w:val="28"/>
          </w:rPr>
          <w:delText>s</w:delText>
        </w:r>
        <w:r w:rsidR="00CE5368" w:rsidRPr="00CE5368" w:rsidDel="00266ACC">
          <w:rPr>
            <w:rFonts w:ascii="Times New Roman" w:hAnsi="Times New Roman" w:cs="Times New Roman"/>
            <w:color w:val="000000" w:themeColor="text1"/>
            <w:sz w:val="28"/>
            <w:szCs w:val="28"/>
          </w:rPr>
          <w:delText xml:space="preserve"> of</w:delText>
        </w:r>
      </w:del>
      <w:del w:id="922" w:author="Peter Rohde" w:date="2016-10-21T05:29:00Z">
        <w:r w:rsidR="00CE5368" w:rsidRPr="00CE5368" w:rsidDel="0009277E">
          <w:rPr>
            <w:rFonts w:ascii="Times New Roman" w:hAnsi="Times New Roman" w:cs="Times New Roman"/>
            <w:color w:val="000000" w:themeColor="text1"/>
            <w:sz w:val="28"/>
            <w:szCs w:val="28"/>
          </w:rPr>
          <w:delText xml:space="preserve"> safety and </w:delText>
        </w:r>
        <w:r w:rsidRPr="00C86DEE" w:rsidDel="0009277E">
          <w:rPr>
            <w:rFonts w:ascii="Times New Roman" w:hAnsi="Times New Roman" w:cs="Times New Roman"/>
            <w:color w:val="000000" w:themeColor="text1"/>
            <w:sz w:val="28"/>
            <w:szCs w:val="28"/>
          </w:rPr>
          <w:delText xml:space="preserve">practicability. </w:delText>
        </w:r>
      </w:del>
      <w:del w:id="923" w:author="Peter Rohde" w:date="2016-10-21T05:24:00Z">
        <w:r w:rsidR="00373533" w:rsidDel="00681105">
          <w:rPr>
            <w:rFonts w:ascii="Times New Roman" w:hAnsi="Times New Roman" w:cs="Times New Roman"/>
            <w:color w:val="000000" w:themeColor="text1"/>
            <w:sz w:val="28"/>
            <w:szCs w:val="28"/>
          </w:rPr>
          <w:delText>Tittel</w:delText>
        </w:r>
        <w:r w:rsidR="00373533" w:rsidRPr="00C86DEE" w:rsidDel="00681105">
          <w:rPr>
            <w:rFonts w:ascii="Times New Roman" w:hAnsi="Times New Roman" w:cs="Times New Roman"/>
            <w:color w:val="000000" w:themeColor="text1"/>
            <w:sz w:val="28"/>
            <w:szCs w:val="28"/>
          </w:rPr>
          <w:delText xml:space="preserve">'s group </w:delText>
        </w:r>
      </w:del>
      <w:del w:id="924" w:author="Peter Rohde" w:date="2016-10-21T05:29:00Z">
        <w:r w:rsidR="00373533" w:rsidDel="0009277E">
          <w:rPr>
            <w:rFonts w:ascii="Times New Roman" w:hAnsi="Times New Roman" w:cs="Times New Roman"/>
            <w:color w:val="000000" w:themeColor="text1"/>
            <w:sz w:val="28"/>
            <w:szCs w:val="28"/>
          </w:rPr>
          <w:delText>[</w:delText>
        </w:r>
        <w:r w:rsidR="00373533" w:rsidRPr="007F5F57" w:rsidDel="0009277E">
          <w:rPr>
            <w:rFonts w:ascii="Times New Roman" w:hAnsi="Times New Roman" w:cs="Times New Roman"/>
            <w:color w:val="000000" w:themeColor="text1"/>
            <w:sz w:val="28"/>
            <w:szCs w:val="28"/>
          </w:rPr>
          <w:delText>Phys. Rev. Lett., 2013, 111:130501</w:delText>
        </w:r>
        <w:r w:rsidR="00373533" w:rsidDel="0009277E">
          <w:rPr>
            <w:rFonts w:ascii="Times New Roman" w:hAnsi="Times New Roman" w:cs="Times New Roman"/>
            <w:color w:val="000000" w:themeColor="text1"/>
            <w:sz w:val="28"/>
            <w:szCs w:val="28"/>
          </w:rPr>
          <w:delText xml:space="preserve">] </w:delText>
        </w:r>
        <w:r w:rsidR="00373533" w:rsidRPr="00276401" w:rsidDel="0009277E">
          <w:rPr>
            <w:rFonts w:ascii="Times New Roman" w:hAnsi="Times New Roman" w:cs="Times New Roman"/>
            <w:color w:val="000000" w:themeColor="text1"/>
            <w:sz w:val="28"/>
            <w:szCs w:val="28"/>
          </w:rPr>
          <w:delText>demonstrate</w:delText>
        </w:r>
        <w:r w:rsidR="00373533" w:rsidDel="0009277E">
          <w:rPr>
            <w:rFonts w:ascii="Times New Roman" w:hAnsi="Times New Roman" w:cs="Times New Roman"/>
            <w:color w:val="000000" w:themeColor="text1"/>
            <w:sz w:val="28"/>
            <w:szCs w:val="28"/>
          </w:rPr>
          <w:delText>d</w:delText>
        </w:r>
        <w:r w:rsidR="00373533" w:rsidRPr="00276401" w:rsidDel="0009277E">
          <w:rPr>
            <w:rFonts w:ascii="Times New Roman" w:hAnsi="Times New Roman" w:cs="Times New Roman"/>
            <w:color w:val="000000" w:themeColor="text1"/>
            <w:sz w:val="28"/>
            <w:szCs w:val="28"/>
          </w:rPr>
          <w:delText xml:space="preserve"> </w:delText>
        </w:r>
        <w:r w:rsidR="00373533" w:rsidDel="0009277E">
          <w:rPr>
            <w:rFonts w:ascii="Times New Roman" w:hAnsi="Times New Roman" w:cs="Times New Roman"/>
            <w:color w:val="000000" w:themeColor="text1"/>
            <w:sz w:val="28"/>
            <w:szCs w:val="28"/>
          </w:rPr>
          <w:delText xml:space="preserve">the </w:delText>
        </w:r>
        <w:r w:rsidR="00373533" w:rsidRPr="00C86DEE" w:rsidDel="0009277E">
          <w:rPr>
            <w:rFonts w:ascii="Times New Roman" w:hAnsi="Times New Roman" w:cs="Times New Roman"/>
            <w:color w:val="000000" w:themeColor="text1"/>
            <w:sz w:val="28"/>
            <w:szCs w:val="28"/>
          </w:rPr>
          <w:delText>protocol</w:delText>
        </w:r>
        <w:r w:rsidR="00373533" w:rsidRPr="00C01CDC" w:rsidDel="0009277E">
          <w:rPr>
            <w:rFonts w:ascii="Times New Roman" w:hAnsi="Times New Roman" w:cs="Times New Roman"/>
            <w:color w:val="000000" w:themeColor="text1"/>
            <w:sz w:val="28"/>
            <w:szCs w:val="28"/>
          </w:rPr>
          <w:delText xml:space="preserve"> in the laboratory </w:delText>
        </w:r>
        <w:r w:rsidR="00373533" w:rsidDel="0009277E">
          <w:rPr>
            <w:rFonts w:ascii="Times New Roman" w:hAnsi="Times New Roman" w:cs="Times New Roman"/>
            <w:color w:val="000000" w:themeColor="text1"/>
            <w:sz w:val="28"/>
            <w:szCs w:val="28"/>
          </w:rPr>
          <w:delText>over more than 80</w:delText>
        </w:r>
      </w:del>
      <w:del w:id="925" w:author="Peter Rohde" w:date="2016-10-21T05:24:00Z">
        <w:r w:rsidR="00373533" w:rsidDel="00880A73">
          <w:rPr>
            <w:rFonts w:ascii="Times New Roman" w:hAnsi="Times New Roman" w:cs="Times New Roman"/>
            <w:color w:val="000000" w:themeColor="text1"/>
            <w:sz w:val="28"/>
            <w:szCs w:val="28"/>
          </w:rPr>
          <w:delText xml:space="preserve"> </w:delText>
        </w:r>
      </w:del>
      <w:del w:id="926" w:author="Peter Rohde" w:date="2016-10-21T05:29:00Z">
        <w:r w:rsidR="00373533" w:rsidDel="0009277E">
          <w:rPr>
            <w:rFonts w:ascii="Times New Roman" w:hAnsi="Times New Roman" w:cs="Times New Roman"/>
            <w:color w:val="000000" w:themeColor="text1"/>
            <w:sz w:val="28"/>
            <w:szCs w:val="28"/>
          </w:rPr>
          <w:delText>km of spooled</w:delText>
        </w:r>
        <w:r w:rsidR="00373533" w:rsidDel="0009277E">
          <w:rPr>
            <w:rFonts w:ascii="Times New Roman" w:hAnsi="Times New Roman" w:cs="Times New Roman" w:hint="eastAsia"/>
            <w:color w:val="000000" w:themeColor="text1"/>
            <w:sz w:val="28"/>
            <w:szCs w:val="28"/>
          </w:rPr>
          <w:delText xml:space="preserve"> </w:delText>
        </w:r>
        <w:r w:rsidR="00373533" w:rsidRPr="00C01CDC" w:rsidDel="0009277E">
          <w:rPr>
            <w:rFonts w:ascii="Times New Roman" w:hAnsi="Times New Roman" w:cs="Times New Roman"/>
            <w:color w:val="000000" w:themeColor="text1"/>
            <w:sz w:val="28"/>
            <w:szCs w:val="28"/>
          </w:rPr>
          <w:delText>fiber</w:delText>
        </w:r>
        <w:r w:rsidR="00373533" w:rsidDel="0009277E">
          <w:rPr>
            <w:rFonts w:ascii="Times New Roman" w:hAnsi="Times New Roman" w:cs="Times New Roman"/>
            <w:color w:val="000000" w:themeColor="text1"/>
            <w:sz w:val="28"/>
            <w:szCs w:val="28"/>
          </w:rPr>
          <w:delText xml:space="preserve"> with</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time-bin encoding</w:delText>
        </w:r>
      </w:del>
      <w:del w:id="927" w:author="Peter Rohde" w:date="2016-10-21T05:25:00Z">
        <w:r w:rsidR="00373533" w:rsidRPr="00C01CDC" w:rsidDel="00C02676">
          <w:rPr>
            <w:rFonts w:ascii="Times New Roman" w:hAnsi="Times New Roman" w:cs="Times New Roman"/>
            <w:color w:val="000000" w:themeColor="text1"/>
            <w:sz w:val="28"/>
            <w:szCs w:val="28"/>
          </w:rPr>
          <w:delText xml:space="preserve">, </w:delText>
        </w:r>
        <w:r w:rsidR="00373533" w:rsidRPr="00C86DEE" w:rsidDel="00C02676">
          <w:rPr>
            <w:rFonts w:ascii="Times New Roman" w:hAnsi="Times New Roman" w:cs="Times New Roman"/>
            <w:color w:val="000000" w:themeColor="text1"/>
            <w:sz w:val="28"/>
            <w:szCs w:val="28"/>
          </w:rPr>
          <w:delText>t</w:delText>
        </w:r>
      </w:del>
      <w:del w:id="928" w:author="Peter Rohde" w:date="2016-10-21T05:29:00Z">
        <w:r w:rsidR="00373533" w:rsidRPr="00C86DEE" w:rsidDel="0009277E">
          <w:rPr>
            <w:rFonts w:ascii="Times New Roman" w:hAnsi="Times New Roman" w:cs="Times New Roman"/>
            <w:color w:val="000000" w:themeColor="text1"/>
            <w:sz w:val="28"/>
            <w:szCs w:val="28"/>
          </w:rPr>
          <w:delText>hey also tried outdoor</w:delText>
        </w:r>
      </w:del>
      <w:del w:id="929" w:author="Peter Rohde" w:date="2016-10-21T05:25:00Z">
        <w:r w:rsidR="00373533" w:rsidRPr="00C86DEE" w:rsidDel="00C02676">
          <w:rPr>
            <w:rFonts w:ascii="Times New Roman" w:hAnsi="Times New Roman" w:cs="Times New Roman"/>
            <w:color w:val="000000" w:themeColor="text1"/>
            <w:sz w:val="28"/>
            <w:szCs w:val="28"/>
          </w:rPr>
          <w:delText>s</w:delText>
        </w:r>
      </w:del>
      <w:del w:id="930" w:author="Peter Rohde" w:date="2016-10-21T05:29:00Z">
        <w:r w:rsidR="00373533" w:rsidRPr="00C86DEE" w:rsidDel="0009277E">
          <w:rPr>
            <w:rFonts w:ascii="Times New Roman" w:hAnsi="Times New Roman" w:cs="Times New Roman"/>
            <w:color w:val="000000" w:themeColor="text1"/>
            <w:sz w:val="28"/>
            <w:szCs w:val="28"/>
          </w:rPr>
          <w:delText xml:space="preserve"> experiment over 18.6</w:delText>
        </w:r>
      </w:del>
      <w:del w:id="931" w:author="Peter Rohde" w:date="2016-10-21T05:25:00Z">
        <w:r w:rsidR="00373533" w:rsidRPr="00C86DEE" w:rsidDel="00C4630F">
          <w:rPr>
            <w:rFonts w:ascii="Times New Roman" w:hAnsi="Times New Roman" w:cs="Times New Roman"/>
            <w:color w:val="000000" w:themeColor="text1"/>
            <w:sz w:val="28"/>
            <w:szCs w:val="28"/>
          </w:rPr>
          <w:delText xml:space="preserve"> </w:delText>
        </w:r>
      </w:del>
      <w:del w:id="932" w:author="Peter Rohde" w:date="2016-10-21T05:29:00Z">
        <w:r w:rsidR="00373533" w:rsidRPr="00C86DEE" w:rsidDel="0009277E">
          <w:rPr>
            <w:rFonts w:ascii="Times New Roman" w:hAnsi="Times New Roman" w:cs="Times New Roman"/>
            <w:color w:val="000000" w:themeColor="text1"/>
            <w:sz w:val="28"/>
            <w:szCs w:val="28"/>
          </w:rPr>
          <w:delText>km.</w:delText>
        </w:r>
      </w:del>
      <w:del w:id="933" w:author="Peter Rohde" w:date="2016-10-21T05:25:00Z">
        <w:r w:rsidR="00373533" w:rsidDel="00F131E1">
          <w:rPr>
            <w:rFonts w:ascii="Times New Roman" w:hAnsi="Times New Roman" w:cs="Times New Roman"/>
            <w:color w:val="000000" w:themeColor="text1"/>
            <w:sz w:val="28"/>
            <w:szCs w:val="28"/>
          </w:rPr>
          <w:delText xml:space="preserve"> </w:delText>
        </w:r>
      </w:del>
      <w:del w:id="934" w:author="Peter Rohde" w:date="2016-10-21T05:29:00Z">
        <w:r w:rsidR="00373533" w:rsidRPr="00C86DEE" w:rsidDel="0009277E">
          <w:rPr>
            <w:rFonts w:ascii="Times New Roman" w:hAnsi="Times New Roman" w:cs="Times New Roman"/>
            <w:color w:val="000000" w:themeColor="text1"/>
            <w:sz w:val="28"/>
            <w:szCs w:val="28"/>
          </w:rPr>
          <w:delText xml:space="preserve">Brazilian </w:delText>
        </w:r>
      </w:del>
      <w:del w:id="935" w:author="Peter Rohde" w:date="2016-10-21T05:25:00Z">
        <w:r w:rsidR="00373533" w:rsidRPr="00C86DEE" w:rsidDel="00F131E1">
          <w:rPr>
            <w:rFonts w:ascii="Times New Roman" w:hAnsi="Times New Roman" w:cs="Times New Roman"/>
            <w:color w:val="000000" w:themeColor="text1"/>
            <w:sz w:val="28"/>
            <w:szCs w:val="28"/>
          </w:rPr>
          <w:delText xml:space="preserve">Weid' </w:delText>
        </w:r>
      </w:del>
      <w:del w:id="936" w:author="Peter Rohde" w:date="2016-10-21T05:29:00Z">
        <w:r w:rsidR="00373533" w:rsidRPr="00C86DEE" w:rsidDel="0009277E">
          <w:rPr>
            <w:rFonts w:ascii="Times New Roman" w:hAnsi="Times New Roman" w:cs="Times New Roman"/>
            <w:color w:val="000000" w:themeColor="text1"/>
            <w:sz w:val="28"/>
            <w:szCs w:val="28"/>
          </w:rPr>
          <w:delText>group</w:delText>
        </w:r>
        <w:r w:rsidR="00373533" w:rsidDel="0009277E">
          <w:rPr>
            <w:rFonts w:ascii="Times New Roman" w:hAnsi="Times New Roman" w:cs="Times New Roman"/>
            <w:color w:val="000000" w:themeColor="text1"/>
            <w:sz w:val="28"/>
            <w:szCs w:val="28"/>
          </w:rPr>
          <w:delText xml:space="preserve"> [</w:delText>
        </w:r>
        <w:r w:rsidR="00373533" w:rsidRPr="007F5F57" w:rsidDel="0009277E">
          <w:rPr>
            <w:rFonts w:ascii="Times New Roman" w:hAnsi="Times New Roman" w:cs="Times New Roman"/>
            <w:color w:val="000000" w:themeColor="text1"/>
            <w:sz w:val="28"/>
            <w:szCs w:val="28"/>
          </w:rPr>
          <w:delText>Phys. Rev. A, 2013, 88:052303</w:delText>
        </w:r>
        <w:r w:rsidR="00373533" w:rsidDel="0009277E">
          <w:rPr>
            <w:rFonts w:ascii="Times New Roman" w:hAnsi="Times New Roman" w:cs="Times New Roman"/>
            <w:color w:val="000000" w:themeColor="text1"/>
            <w:sz w:val="28"/>
            <w:szCs w:val="28"/>
          </w:rPr>
          <w:delText>]</w:delText>
        </w:r>
        <w:r w:rsidR="00373533" w:rsidRPr="00C86DEE" w:rsidDel="0009277E">
          <w:rPr>
            <w:rFonts w:ascii="Times New Roman" w:hAnsi="Times New Roman" w:cs="Times New Roman"/>
            <w:color w:val="000000" w:themeColor="text1"/>
            <w:sz w:val="28"/>
            <w:szCs w:val="28"/>
          </w:rPr>
          <w:delText xml:space="preserve"> </w:delText>
        </w:r>
        <w:r w:rsidR="00373533" w:rsidRPr="00276401" w:rsidDel="0009277E">
          <w:rPr>
            <w:rFonts w:ascii="Times New Roman" w:hAnsi="Times New Roman" w:cs="Times New Roman"/>
            <w:color w:val="000000" w:themeColor="text1"/>
            <w:sz w:val="28"/>
            <w:szCs w:val="28"/>
          </w:rPr>
          <w:delText>demonstrate</w:delText>
        </w:r>
        <w:r w:rsidR="00373533" w:rsidDel="0009277E">
          <w:rPr>
            <w:rFonts w:ascii="Times New Roman" w:hAnsi="Times New Roman" w:cs="Times New Roman"/>
            <w:color w:val="000000" w:themeColor="text1"/>
            <w:sz w:val="28"/>
            <w:szCs w:val="28"/>
          </w:rPr>
          <w:delText>d</w:delText>
        </w:r>
        <w:r w:rsidR="00373533" w:rsidRPr="00276401" w:rsidDel="0009277E">
          <w:rPr>
            <w:rFonts w:ascii="Times New Roman" w:hAnsi="Times New Roman" w:cs="Times New Roman"/>
            <w:color w:val="000000" w:themeColor="text1"/>
            <w:sz w:val="28"/>
            <w:szCs w:val="28"/>
          </w:rPr>
          <w:delText xml:space="preserve"> </w:delText>
        </w:r>
        <w:r w:rsidR="00373533" w:rsidDel="0009277E">
          <w:rPr>
            <w:rFonts w:ascii="Times New Roman" w:hAnsi="Times New Roman" w:cs="Times New Roman"/>
            <w:color w:val="000000" w:themeColor="text1"/>
            <w:sz w:val="28"/>
            <w:szCs w:val="28"/>
          </w:rPr>
          <w:delText xml:space="preserve">the </w:delText>
        </w:r>
        <w:r w:rsidR="00373533" w:rsidRPr="00C86DEE" w:rsidDel="0009277E">
          <w:rPr>
            <w:rFonts w:ascii="Times New Roman" w:hAnsi="Times New Roman" w:cs="Times New Roman"/>
            <w:color w:val="000000" w:themeColor="text1"/>
            <w:sz w:val="28"/>
            <w:szCs w:val="28"/>
          </w:rPr>
          <w:delText>protocol us</w:delText>
        </w:r>
        <w:r w:rsidR="00373533" w:rsidDel="0009277E">
          <w:rPr>
            <w:rFonts w:ascii="Times New Roman" w:hAnsi="Times New Roman" w:cs="Times New Roman"/>
            <w:color w:val="000000" w:themeColor="text1"/>
            <w:sz w:val="28"/>
            <w:szCs w:val="28"/>
          </w:rPr>
          <w:delText>ing</w:delText>
        </w:r>
        <w:r w:rsidR="00373533" w:rsidRPr="00C86DEE" w:rsidDel="0009277E">
          <w:rPr>
            <w:rFonts w:ascii="Times New Roman" w:hAnsi="Times New Roman" w:cs="Times New Roman"/>
            <w:color w:val="000000" w:themeColor="text1"/>
            <w:sz w:val="28"/>
            <w:szCs w:val="28"/>
          </w:rPr>
          <w:delText xml:space="preserve"> polarization encoding scheme.</w:delText>
        </w:r>
        <w:r w:rsidR="00373533" w:rsidRPr="008F47A4" w:rsidDel="0009277E">
          <w:rPr>
            <w:rFonts w:ascii="Times New Roman" w:hAnsi="Times New Roman" w:cs="Times New Roman"/>
            <w:color w:val="000000" w:themeColor="text1"/>
            <w:sz w:val="28"/>
            <w:szCs w:val="28"/>
          </w:rPr>
          <w:delText xml:space="preserve"> </w:delText>
        </w:r>
        <w:r w:rsidR="00373533" w:rsidDel="0009277E">
          <w:rPr>
            <w:rFonts w:ascii="Times New Roman" w:hAnsi="Times New Roman" w:cs="Times New Roman"/>
            <w:color w:val="000000" w:themeColor="text1"/>
            <w:sz w:val="28"/>
            <w:szCs w:val="28"/>
          </w:rPr>
          <w:delText>However, these two</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demonstrations did not re</w:delText>
        </w:r>
        <w:r w:rsidR="00373533" w:rsidDel="0009277E">
          <w:rPr>
            <w:rFonts w:ascii="Times New Roman" w:hAnsi="Times New Roman" w:cs="Times New Roman"/>
            <w:color w:val="000000" w:themeColor="text1"/>
            <w:sz w:val="28"/>
            <w:szCs w:val="28"/>
          </w:rPr>
          <w:delText>ally distribute random key bits</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between two parties,</w:delText>
        </w:r>
        <w:r w:rsidR="00373533" w:rsidDel="0009277E">
          <w:rPr>
            <w:rFonts w:ascii="Times New Roman" w:hAnsi="Times New Roman" w:cs="Times New Roman"/>
            <w:color w:val="000000" w:themeColor="text1"/>
            <w:sz w:val="28"/>
            <w:szCs w:val="28"/>
          </w:rPr>
          <w:delText xml:space="preserve"> and thus were not full MDI</w:delText>
        </w:r>
      </w:del>
      <w:del w:id="937" w:author="Peter Rohde" w:date="2016-10-21T05:25:00Z">
        <w:r w:rsidR="00373533" w:rsidDel="00196227">
          <w:rPr>
            <w:rFonts w:ascii="Times New Roman" w:hAnsi="Times New Roman" w:cs="Times New Roman"/>
            <w:color w:val="000000" w:themeColor="text1"/>
            <w:sz w:val="28"/>
            <w:szCs w:val="28"/>
          </w:rPr>
          <w:delText>-</w:delText>
        </w:r>
      </w:del>
      <w:del w:id="938" w:author="Peter Rohde" w:date="2016-10-21T05:29:00Z">
        <w:r w:rsidR="00373533" w:rsidDel="0009277E">
          <w:rPr>
            <w:rFonts w:ascii="Times New Roman" w:hAnsi="Times New Roman" w:cs="Times New Roman"/>
            <w:color w:val="000000" w:themeColor="text1"/>
            <w:sz w:val="28"/>
            <w:szCs w:val="28"/>
          </w:rPr>
          <w:delText>QKD</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demonstrations. Addit</w:delText>
        </w:r>
        <w:r w:rsidR="00373533" w:rsidDel="0009277E">
          <w:rPr>
            <w:rFonts w:ascii="Times New Roman" w:hAnsi="Times New Roman" w:cs="Times New Roman"/>
            <w:color w:val="000000" w:themeColor="text1"/>
            <w:sz w:val="28"/>
            <w:szCs w:val="28"/>
          </w:rPr>
          <w:delText>ionally, th</w:delText>
        </w:r>
      </w:del>
      <w:del w:id="939" w:author="Peter Rohde" w:date="2016-10-21T05:25:00Z">
        <w:r w:rsidR="00373533" w:rsidDel="00D80242">
          <w:rPr>
            <w:rFonts w:ascii="Times New Roman" w:hAnsi="Times New Roman" w:cs="Times New Roman"/>
            <w:color w:val="000000" w:themeColor="text1"/>
            <w:sz w:val="28"/>
            <w:szCs w:val="28"/>
          </w:rPr>
          <w:delText>e</w:delText>
        </w:r>
      </w:del>
      <w:del w:id="940" w:author="Peter Rohde" w:date="2016-10-21T05:29:00Z">
        <w:r w:rsidR="00373533" w:rsidDel="0009277E">
          <w:rPr>
            <w:rFonts w:ascii="Times New Roman" w:hAnsi="Times New Roman" w:cs="Times New Roman"/>
            <w:color w:val="000000" w:themeColor="text1"/>
            <w:sz w:val="28"/>
            <w:szCs w:val="28"/>
          </w:rPr>
          <w:delText xml:space="preserve"> </w:delText>
        </w:r>
      </w:del>
      <w:del w:id="941" w:author="Peter Rohde" w:date="2016-10-21T05:25:00Z">
        <w:r w:rsidR="00373533" w:rsidRPr="00C86DEE" w:rsidDel="00D80242">
          <w:rPr>
            <w:rFonts w:ascii="Times New Roman" w:hAnsi="Times New Roman" w:cs="Times New Roman"/>
            <w:color w:val="000000" w:themeColor="text1"/>
            <w:sz w:val="28"/>
            <w:szCs w:val="28"/>
          </w:rPr>
          <w:delText>system</w:delText>
        </w:r>
        <w:r w:rsidR="00373533" w:rsidDel="00D80242">
          <w:rPr>
            <w:rFonts w:ascii="Times New Roman" w:hAnsi="Times New Roman" w:cs="Times New Roman"/>
            <w:color w:val="000000" w:themeColor="text1"/>
            <w:sz w:val="28"/>
            <w:szCs w:val="28"/>
          </w:rPr>
          <w:delText xml:space="preserve"> of Tittel</w:delText>
        </w:r>
        <w:r w:rsidR="00373533" w:rsidRPr="00C86DEE" w:rsidDel="00D80242">
          <w:rPr>
            <w:rFonts w:ascii="Times New Roman" w:hAnsi="Times New Roman" w:cs="Times New Roman"/>
            <w:color w:val="000000" w:themeColor="text1"/>
            <w:sz w:val="28"/>
            <w:szCs w:val="28"/>
          </w:rPr>
          <w:delText xml:space="preserve">'s group </w:delText>
        </w:r>
      </w:del>
      <w:del w:id="942" w:author="Peter Rohde" w:date="2016-10-21T05:29:00Z">
        <w:r w:rsidR="00373533" w:rsidRPr="00C86DEE" w:rsidDel="0009277E">
          <w:rPr>
            <w:rFonts w:ascii="Times New Roman" w:hAnsi="Times New Roman" w:cs="Times New Roman"/>
            <w:color w:val="000000" w:themeColor="text1"/>
            <w:sz w:val="28"/>
            <w:szCs w:val="28"/>
          </w:rPr>
          <w:delText xml:space="preserve">can be attacked by PNS or USD sources and cannot generate secure </w:delText>
        </w:r>
      </w:del>
      <w:del w:id="943" w:author="Peter Rohde" w:date="2016-10-21T05:26:00Z">
        <w:r w:rsidR="00373533" w:rsidRPr="00C86DEE" w:rsidDel="0043751F">
          <w:rPr>
            <w:rFonts w:ascii="Times New Roman" w:hAnsi="Times New Roman" w:cs="Times New Roman"/>
            <w:color w:val="000000" w:themeColor="text1"/>
            <w:sz w:val="28"/>
            <w:szCs w:val="28"/>
          </w:rPr>
          <w:delText xml:space="preserve">code </w:delText>
        </w:r>
      </w:del>
      <w:del w:id="944" w:author="Peter Rohde" w:date="2016-10-21T05:29:00Z">
        <w:r w:rsidR="00373533" w:rsidRPr="00C86DEE" w:rsidDel="0009277E">
          <w:rPr>
            <w:rFonts w:ascii="Times New Roman" w:hAnsi="Times New Roman" w:cs="Times New Roman"/>
            <w:color w:val="000000" w:themeColor="text1"/>
            <w:sz w:val="28"/>
            <w:szCs w:val="28"/>
          </w:rPr>
          <w:delText>in principle</w:delText>
        </w:r>
        <w:r w:rsidR="00373533" w:rsidDel="0009277E">
          <w:rPr>
            <w:rFonts w:ascii="Times New Roman" w:hAnsi="Times New Roman" w:cs="Times New Roman"/>
            <w:color w:val="000000" w:themeColor="text1"/>
            <w:sz w:val="28"/>
            <w:szCs w:val="28"/>
          </w:rPr>
          <w:delText>. A full</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demonstration of time-bin phase</w:delText>
        </w:r>
      </w:del>
      <w:del w:id="945" w:author="Peter Rohde" w:date="2016-10-21T05:26:00Z">
        <w:r w:rsidR="00373533" w:rsidRPr="008F47A4" w:rsidDel="00AB7033">
          <w:rPr>
            <w:rFonts w:ascii="Times New Roman" w:hAnsi="Times New Roman" w:cs="Times New Roman"/>
            <w:color w:val="000000" w:themeColor="text1"/>
            <w:sz w:val="28"/>
            <w:szCs w:val="28"/>
          </w:rPr>
          <w:delText xml:space="preserve"> </w:delText>
        </w:r>
      </w:del>
      <w:del w:id="946" w:author="Peter Rohde" w:date="2016-10-21T05:29:00Z">
        <w:r w:rsidR="00373533" w:rsidRPr="008F47A4" w:rsidDel="0009277E">
          <w:rPr>
            <w:rFonts w:ascii="Times New Roman" w:hAnsi="Times New Roman" w:cs="Times New Roman"/>
            <w:color w:val="000000" w:themeColor="text1"/>
            <w:sz w:val="28"/>
            <w:szCs w:val="28"/>
          </w:rPr>
          <w:delText>encoding MDI</w:delText>
        </w:r>
      </w:del>
      <w:del w:id="947" w:author="Peter Rohde" w:date="2016-10-21T05:26:00Z">
        <w:r w:rsidR="00373533" w:rsidRPr="008F47A4" w:rsidDel="00AB7033">
          <w:rPr>
            <w:rFonts w:ascii="Times New Roman" w:hAnsi="Times New Roman" w:cs="Times New Roman"/>
            <w:color w:val="000000" w:themeColor="text1"/>
            <w:sz w:val="28"/>
            <w:szCs w:val="28"/>
          </w:rPr>
          <w:delText>-</w:delText>
        </w:r>
      </w:del>
      <w:del w:id="948" w:author="Peter Rohde" w:date="2016-10-21T05:29:00Z">
        <w:r w:rsidR="00373533" w:rsidRPr="008F47A4" w:rsidDel="0009277E">
          <w:rPr>
            <w:rFonts w:ascii="Times New Roman" w:hAnsi="Times New Roman" w:cs="Times New Roman"/>
            <w:color w:val="000000" w:themeColor="text1"/>
            <w:sz w:val="28"/>
            <w:szCs w:val="28"/>
          </w:rPr>
          <w:delText>QK</w:delText>
        </w:r>
        <w:r w:rsidR="00373533" w:rsidDel="0009277E">
          <w:rPr>
            <w:rFonts w:ascii="Times New Roman" w:hAnsi="Times New Roman" w:cs="Times New Roman"/>
            <w:color w:val="000000" w:themeColor="text1"/>
            <w:sz w:val="28"/>
            <w:szCs w:val="28"/>
          </w:rPr>
          <w:delText>D</w:delText>
        </w:r>
        <w:r w:rsidR="00373533" w:rsidDel="0009277E">
          <w:rPr>
            <w:rFonts w:ascii="Times New Roman" w:hAnsi="Times New Roman" w:cs="Times New Roman" w:hint="eastAsia"/>
            <w:color w:val="000000" w:themeColor="text1"/>
            <w:sz w:val="28"/>
            <w:szCs w:val="28"/>
          </w:rPr>
          <w:delText xml:space="preserve"> </w:delText>
        </w:r>
        <w:r w:rsidR="00373533" w:rsidRPr="008F47A4" w:rsidDel="0009277E">
          <w:rPr>
            <w:rFonts w:ascii="Times New Roman" w:hAnsi="Times New Roman" w:cs="Times New Roman"/>
            <w:color w:val="000000" w:themeColor="text1"/>
            <w:sz w:val="28"/>
            <w:szCs w:val="28"/>
          </w:rPr>
          <w:delText xml:space="preserve">was reported </w:delText>
        </w:r>
      </w:del>
      <w:del w:id="949" w:author="Peter Rohde" w:date="2016-10-21T05:26:00Z">
        <w:r w:rsidR="00373533" w:rsidDel="00AB7033">
          <w:rPr>
            <w:rFonts w:ascii="Times New Roman" w:hAnsi="Times New Roman" w:cs="Times New Roman"/>
            <w:color w:val="000000" w:themeColor="text1"/>
            <w:sz w:val="28"/>
            <w:szCs w:val="28"/>
          </w:rPr>
          <w:delText xml:space="preserve">by </w:delText>
        </w:r>
        <w:r w:rsidR="00373533" w:rsidRPr="00C86DEE" w:rsidDel="00AB7033">
          <w:rPr>
            <w:rFonts w:ascii="Times New Roman" w:hAnsi="Times New Roman" w:cs="Times New Roman"/>
            <w:color w:val="000000" w:themeColor="text1"/>
            <w:sz w:val="28"/>
            <w:szCs w:val="28"/>
          </w:rPr>
          <w:delText>Jianwei Pan's group</w:delText>
        </w:r>
        <w:r w:rsidR="00373533" w:rsidRPr="008F47A4" w:rsidDel="00AB7033">
          <w:rPr>
            <w:rFonts w:ascii="Times New Roman" w:hAnsi="Times New Roman" w:cs="Times New Roman"/>
            <w:color w:val="000000" w:themeColor="text1"/>
            <w:sz w:val="28"/>
            <w:szCs w:val="28"/>
          </w:rPr>
          <w:delText xml:space="preserve"> </w:delText>
        </w:r>
      </w:del>
      <w:del w:id="950" w:author="Peter Rohde" w:date="2016-10-21T05:29:00Z">
        <w:r w:rsidR="00373533" w:rsidDel="0009277E">
          <w:rPr>
            <w:rFonts w:ascii="Times New Roman" w:hAnsi="Times New Roman" w:cs="Times New Roman"/>
            <w:color w:val="000000" w:themeColor="text1"/>
            <w:sz w:val="28"/>
            <w:szCs w:val="28"/>
          </w:rPr>
          <w:delText>[</w:delText>
        </w:r>
        <w:r w:rsidR="00373533" w:rsidRPr="00276401" w:rsidDel="0009277E">
          <w:rPr>
            <w:rFonts w:ascii="Times New Roman" w:hAnsi="Times New Roman" w:cs="Times New Roman"/>
            <w:color w:val="000000" w:themeColor="text1"/>
            <w:sz w:val="28"/>
            <w:szCs w:val="28"/>
          </w:rPr>
          <w:delText>Phys. Rev. Lett. 111, 130502</w:delText>
        </w:r>
        <w:r w:rsidR="00373533" w:rsidDel="0009277E">
          <w:rPr>
            <w:rFonts w:ascii="Times New Roman" w:hAnsi="Times New Roman" w:cs="Times New Roman"/>
            <w:color w:val="000000" w:themeColor="text1"/>
            <w:sz w:val="28"/>
            <w:szCs w:val="28"/>
          </w:rPr>
          <w:delText xml:space="preserve">] </w:delText>
        </w:r>
        <w:r w:rsidR="00373533" w:rsidRPr="00C86DEE" w:rsidDel="0009277E">
          <w:rPr>
            <w:rFonts w:ascii="Times New Roman" w:hAnsi="Times New Roman" w:cs="Times New Roman"/>
            <w:color w:val="000000" w:themeColor="text1"/>
            <w:sz w:val="28"/>
            <w:szCs w:val="28"/>
          </w:rPr>
          <w:delText>over 50</w:delText>
        </w:r>
      </w:del>
      <w:del w:id="951" w:author="Peter Rohde" w:date="2016-10-21T05:26:00Z">
        <w:r w:rsidR="00373533" w:rsidRPr="00C86DEE" w:rsidDel="00AB7033">
          <w:rPr>
            <w:rFonts w:ascii="Times New Roman" w:hAnsi="Times New Roman" w:cs="Times New Roman"/>
            <w:color w:val="000000" w:themeColor="text1"/>
            <w:sz w:val="28"/>
            <w:szCs w:val="28"/>
          </w:rPr>
          <w:delText xml:space="preserve"> </w:delText>
        </w:r>
      </w:del>
      <w:del w:id="952" w:author="Peter Rohde" w:date="2016-10-21T05:29:00Z">
        <w:r w:rsidR="00373533" w:rsidRPr="00C86DEE" w:rsidDel="0009277E">
          <w:rPr>
            <w:rFonts w:ascii="Times New Roman" w:hAnsi="Times New Roman" w:cs="Times New Roman"/>
            <w:color w:val="000000" w:themeColor="text1"/>
            <w:sz w:val="28"/>
            <w:szCs w:val="28"/>
          </w:rPr>
          <w:delText xml:space="preserve">km </w:delText>
        </w:r>
        <w:r w:rsidR="00373533" w:rsidRPr="00276401" w:rsidDel="0009277E">
          <w:rPr>
            <w:rFonts w:ascii="Times New Roman" w:hAnsi="Times New Roman" w:cs="Times New Roman"/>
            <w:color w:val="000000" w:themeColor="text1"/>
            <w:sz w:val="28"/>
            <w:szCs w:val="28"/>
          </w:rPr>
          <w:delText>fiber link</w:delText>
        </w:r>
        <w:r w:rsidR="00373533" w:rsidRPr="008F47A4" w:rsidDel="0009277E">
          <w:rPr>
            <w:rFonts w:ascii="Times New Roman" w:hAnsi="Times New Roman" w:cs="Times New Roman"/>
            <w:color w:val="000000" w:themeColor="text1"/>
            <w:sz w:val="28"/>
            <w:szCs w:val="28"/>
          </w:rPr>
          <w:delText>.</w:delText>
        </w:r>
        <w:r w:rsidR="00373533" w:rsidDel="0009277E">
          <w:rPr>
            <w:rFonts w:ascii="Times New Roman" w:hAnsi="Times New Roman" w:cs="Times New Roman"/>
            <w:color w:val="000000" w:themeColor="text1"/>
            <w:sz w:val="28"/>
            <w:szCs w:val="28"/>
          </w:rPr>
          <w:delText xml:space="preserve"> </w:delText>
        </w:r>
      </w:del>
      <w:del w:id="953" w:author="Peter Rohde" w:date="2016-10-21T05:26:00Z">
        <w:r w:rsidRPr="00C86DEE" w:rsidDel="001B01AD">
          <w:rPr>
            <w:rFonts w:ascii="Times New Roman" w:hAnsi="Times New Roman" w:cs="Times New Roman"/>
            <w:color w:val="000000" w:themeColor="text1"/>
            <w:sz w:val="28"/>
            <w:szCs w:val="28"/>
          </w:rPr>
          <w:delText>Lo's group</w:delText>
        </w:r>
        <w:r w:rsidR="00C01CDC" w:rsidDel="001B01AD">
          <w:rPr>
            <w:rFonts w:ascii="Times New Roman" w:hAnsi="Times New Roman" w:cs="Times New Roman"/>
            <w:color w:val="000000" w:themeColor="text1"/>
            <w:sz w:val="28"/>
            <w:szCs w:val="28"/>
          </w:rPr>
          <w:delText xml:space="preserve"> </w:delText>
        </w:r>
      </w:del>
      <w:del w:id="954" w:author="Peter Rohde" w:date="2016-10-21T05:29:00Z">
        <w:r w:rsidR="00C01CDC" w:rsidDel="0009277E">
          <w:rPr>
            <w:rFonts w:ascii="Times New Roman" w:hAnsi="Times New Roman" w:cs="Times New Roman"/>
            <w:color w:val="000000" w:themeColor="text1"/>
            <w:sz w:val="28"/>
            <w:szCs w:val="28"/>
          </w:rPr>
          <w:delText>[</w:delText>
        </w:r>
        <w:r w:rsidR="00C01CDC" w:rsidRPr="007F5F57" w:rsidDel="0009277E">
          <w:rPr>
            <w:rFonts w:ascii="Times New Roman" w:hAnsi="Times New Roman" w:cs="Times New Roman"/>
            <w:color w:val="000000" w:themeColor="text1"/>
            <w:sz w:val="28"/>
            <w:szCs w:val="28"/>
          </w:rPr>
          <w:delText>Phys. Rev. Lett., 2014, 112:190503</w:delText>
        </w:r>
        <w:r w:rsidR="00C01CDC" w:rsidDel="0009277E">
          <w:rPr>
            <w:rFonts w:ascii="Times New Roman" w:hAnsi="Times New Roman" w:cs="Times New Roman"/>
            <w:color w:val="000000" w:themeColor="text1"/>
            <w:sz w:val="28"/>
            <w:szCs w:val="28"/>
          </w:rPr>
          <w:delText>]</w:delText>
        </w:r>
        <w:r w:rsidRPr="00C86DEE" w:rsidDel="0009277E">
          <w:rPr>
            <w:rFonts w:ascii="Times New Roman" w:hAnsi="Times New Roman" w:cs="Times New Roman"/>
            <w:color w:val="000000" w:themeColor="text1"/>
            <w:sz w:val="28"/>
            <w:szCs w:val="28"/>
          </w:rPr>
          <w:delText xml:space="preserve"> </w:delText>
        </w:r>
        <w:r w:rsidR="00373533" w:rsidDel="0009277E">
          <w:rPr>
            <w:rFonts w:ascii="Times New Roman" w:hAnsi="Times New Roman" w:cs="Times New Roman"/>
            <w:color w:val="000000" w:themeColor="text1"/>
            <w:sz w:val="28"/>
            <w:szCs w:val="28"/>
          </w:rPr>
          <w:delText>implement</w:delText>
        </w:r>
        <w:r w:rsidR="006E161B" w:rsidDel="0009277E">
          <w:rPr>
            <w:rFonts w:ascii="Times New Roman" w:hAnsi="Times New Roman" w:cs="Times New Roman"/>
            <w:color w:val="000000" w:themeColor="text1"/>
            <w:sz w:val="28"/>
            <w:szCs w:val="28"/>
          </w:rPr>
          <w:delText>ed</w:delText>
        </w:r>
        <w:r w:rsidR="00373533" w:rsidDel="0009277E">
          <w:rPr>
            <w:rFonts w:ascii="Times New Roman" w:hAnsi="Times New Roman" w:cs="Times New Roman"/>
            <w:color w:val="000000" w:themeColor="text1"/>
            <w:sz w:val="28"/>
            <w:szCs w:val="28"/>
          </w:rPr>
          <w:delText xml:space="preserve"> polarization</w:delText>
        </w:r>
      </w:del>
      <w:del w:id="955" w:author="Peter Rohde" w:date="2016-10-21T05:26:00Z">
        <w:r w:rsidR="00373533" w:rsidDel="00662FC5">
          <w:rPr>
            <w:rFonts w:ascii="Times New Roman" w:hAnsi="Times New Roman" w:cs="Times New Roman" w:hint="eastAsia"/>
            <w:color w:val="000000" w:themeColor="text1"/>
            <w:sz w:val="28"/>
            <w:szCs w:val="28"/>
          </w:rPr>
          <w:delText xml:space="preserve"> </w:delText>
        </w:r>
      </w:del>
      <w:del w:id="956" w:author="Peter Rohde" w:date="2016-10-21T05:29:00Z">
        <w:r w:rsidR="00373533" w:rsidRPr="00373533" w:rsidDel="0009277E">
          <w:rPr>
            <w:rFonts w:ascii="Times New Roman" w:hAnsi="Times New Roman" w:cs="Times New Roman"/>
            <w:color w:val="000000" w:themeColor="text1"/>
            <w:sz w:val="28"/>
            <w:szCs w:val="28"/>
          </w:rPr>
          <w:delText>encod</w:delText>
        </w:r>
      </w:del>
      <w:del w:id="957" w:author="Peter Rohde" w:date="2016-10-21T05:26:00Z">
        <w:r w:rsidR="00373533" w:rsidRPr="00373533" w:rsidDel="00662FC5">
          <w:rPr>
            <w:rFonts w:ascii="Times New Roman" w:hAnsi="Times New Roman" w:cs="Times New Roman"/>
            <w:color w:val="000000" w:themeColor="text1"/>
            <w:sz w:val="28"/>
            <w:szCs w:val="28"/>
          </w:rPr>
          <w:delText>ing</w:delText>
        </w:r>
      </w:del>
      <w:del w:id="958" w:author="Peter Rohde" w:date="2016-10-21T05:29:00Z">
        <w:r w:rsidR="00373533" w:rsidRPr="00373533" w:rsidDel="0009277E">
          <w:rPr>
            <w:rFonts w:ascii="Times New Roman" w:hAnsi="Times New Roman" w:cs="Times New Roman"/>
            <w:color w:val="000000" w:themeColor="text1"/>
            <w:sz w:val="28"/>
            <w:szCs w:val="28"/>
          </w:rPr>
          <w:delText xml:space="preserve"> MDI</w:delText>
        </w:r>
      </w:del>
      <w:del w:id="959" w:author="Peter Rohde" w:date="2016-10-21T05:27:00Z">
        <w:r w:rsidR="00373533" w:rsidRPr="00373533" w:rsidDel="002D6F61">
          <w:rPr>
            <w:rFonts w:ascii="Times New Roman" w:hAnsi="Times New Roman" w:cs="Times New Roman"/>
            <w:color w:val="000000" w:themeColor="text1"/>
            <w:sz w:val="28"/>
            <w:szCs w:val="28"/>
          </w:rPr>
          <w:delText>-</w:delText>
        </w:r>
      </w:del>
      <w:del w:id="960" w:author="Peter Rohde" w:date="2016-10-21T05:29:00Z">
        <w:r w:rsidR="00373533" w:rsidRPr="00373533" w:rsidDel="0009277E">
          <w:rPr>
            <w:rFonts w:ascii="Times New Roman" w:hAnsi="Times New Roman" w:cs="Times New Roman"/>
            <w:color w:val="000000" w:themeColor="text1"/>
            <w:sz w:val="28"/>
            <w:szCs w:val="28"/>
          </w:rPr>
          <w:delText>QKD with commercial off-the-shelf devices</w:delText>
        </w:r>
        <w:r w:rsidR="00373533" w:rsidDel="0009277E">
          <w:rPr>
            <w:rFonts w:ascii="Times New Roman" w:hAnsi="Times New Roman" w:cs="Times New Roman"/>
            <w:color w:val="000000" w:themeColor="text1"/>
            <w:sz w:val="28"/>
            <w:szCs w:val="28"/>
          </w:rPr>
          <w:delText xml:space="preserve"> </w:delText>
        </w:r>
        <w:r w:rsidRPr="00C86DEE" w:rsidDel="0009277E">
          <w:rPr>
            <w:rFonts w:ascii="Times New Roman" w:hAnsi="Times New Roman" w:cs="Times New Roman"/>
            <w:color w:val="000000" w:themeColor="text1"/>
            <w:sz w:val="28"/>
            <w:szCs w:val="28"/>
          </w:rPr>
          <w:delText>over 10</w:delText>
        </w:r>
      </w:del>
      <w:del w:id="961" w:author="Peter Rohde" w:date="2016-10-21T05:27:00Z">
        <w:r w:rsidRPr="00C86DEE" w:rsidDel="002D6F61">
          <w:rPr>
            <w:rFonts w:ascii="Times New Roman" w:hAnsi="Times New Roman" w:cs="Times New Roman"/>
            <w:color w:val="000000" w:themeColor="text1"/>
            <w:sz w:val="28"/>
            <w:szCs w:val="28"/>
          </w:rPr>
          <w:delText xml:space="preserve"> </w:delText>
        </w:r>
      </w:del>
      <w:del w:id="962" w:author="Peter Rohde" w:date="2016-10-21T05:29:00Z">
        <w:r w:rsidRPr="00C86DEE" w:rsidDel="0009277E">
          <w:rPr>
            <w:rFonts w:ascii="Times New Roman" w:hAnsi="Times New Roman" w:cs="Times New Roman"/>
            <w:color w:val="000000" w:themeColor="text1"/>
            <w:sz w:val="28"/>
            <w:szCs w:val="28"/>
          </w:rPr>
          <w:delText xml:space="preserve">km, </w:delText>
        </w:r>
      </w:del>
      <w:del w:id="963" w:author="Peter Rohde" w:date="2016-10-21T05:27:00Z">
        <w:r w:rsidR="00373533" w:rsidDel="00454448">
          <w:rPr>
            <w:rFonts w:ascii="Times New Roman" w:hAnsi="Times New Roman" w:cs="Times New Roman"/>
            <w:color w:val="000000" w:themeColor="text1"/>
            <w:sz w:val="28"/>
            <w:szCs w:val="28"/>
          </w:rPr>
          <w:delText>and the</w:delText>
        </w:r>
      </w:del>
      <w:del w:id="964" w:author="Peter Rohde" w:date="2016-10-21T05:29:00Z">
        <w:r w:rsidR="00373533" w:rsidDel="0009277E">
          <w:rPr>
            <w:rFonts w:ascii="Times New Roman" w:hAnsi="Times New Roman" w:cs="Times New Roman"/>
            <w:color w:val="000000" w:themeColor="text1"/>
            <w:sz w:val="28"/>
            <w:szCs w:val="28"/>
          </w:rPr>
          <w:delText xml:space="preserve"> </w:delText>
        </w:r>
        <w:r w:rsidR="00373533" w:rsidRPr="00373533" w:rsidDel="0009277E">
          <w:rPr>
            <w:rFonts w:ascii="Times New Roman" w:hAnsi="Times New Roman" w:cs="Times New Roman"/>
            <w:color w:val="000000" w:themeColor="text1"/>
            <w:sz w:val="28"/>
            <w:szCs w:val="28"/>
          </w:rPr>
          <w:delText>secure key</w:delText>
        </w:r>
      </w:del>
      <w:del w:id="965" w:author="Peter Rohde" w:date="2016-10-21T05:27:00Z">
        <w:r w:rsidR="00373533" w:rsidRPr="00373533" w:rsidDel="00454448">
          <w:rPr>
            <w:rFonts w:ascii="Times New Roman" w:hAnsi="Times New Roman" w:cs="Times New Roman"/>
            <w:color w:val="000000" w:themeColor="text1"/>
            <w:sz w:val="28"/>
            <w:szCs w:val="28"/>
          </w:rPr>
          <w:delText xml:space="preserve"> </w:delText>
        </w:r>
      </w:del>
      <w:del w:id="966" w:author="Peter Rohde" w:date="2016-10-21T05:29:00Z">
        <w:r w:rsidR="00373533" w:rsidRPr="00373533" w:rsidDel="0009277E">
          <w:rPr>
            <w:rFonts w:ascii="Times New Roman" w:hAnsi="Times New Roman" w:cs="Times New Roman"/>
            <w:color w:val="000000" w:themeColor="text1"/>
            <w:sz w:val="28"/>
            <w:szCs w:val="28"/>
          </w:rPr>
          <w:delText>rate</w:delText>
        </w:r>
        <w:r w:rsidRPr="00C86DEE" w:rsidDel="0009277E">
          <w:rPr>
            <w:rFonts w:ascii="Times New Roman" w:hAnsi="Times New Roman" w:cs="Times New Roman"/>
            <w:color w:val="000000" w:themeColor="text1"/>
            <w:sz w:val="28"/>
            <w:szCs w:val="28"/>
          </w:rPr>
          <w:delText xml:space="preserve"> </w:delText>
        </w:r>
      </w:del>
      <w:del w:id="967" w:author="Peter Rohde" w:date="2016-10-21T05:27:00Z">
        <w:r w:rsidR="00373533" w:rsidDel="007872DE">
          <w:rPr>
            <w:rFonts w:ascii="Times New Roman" w:hAnsi="Times New Roman" w:cs="Times New Roman"/>
            <w:color w:val="000000" w:themeColor="text1"/>
            <w:sz w:val="28"/>
            <w:szCs w:val="28"/>
          </w:rPr>
          <w:delText xml:space="preserve">is </w:delText>
        </w:r>
      </w:del>
      <w:del w:id="968" w:author="Peter Rohde" w:date="2016-10-21T05:29:00Z">
        <w:r w:rsidRPr="00C86DEE" w:rsidDel="0009277E">
          <w:rPr>
            <w:rFonts w:ascii="Times New Roman" w:hAnsi="Times New Roman" w:cs="Times New Roman"/>
            <w:color w:val="000000" w:themeColor="text1"/>
            <w:sz w:val="28"/>
            <w:szCs w:val="28"/>
          </w:rPr>
          <w:delText>0.0047</w:delText>
        </w:r>
      </w:del>
      <w:del w:id="969" w:author="Peter Rohde" w:date="2016-10-21T05:27:00Z">
        <w:r w:rsidRPr="00C86DEE" w:rsidDel="007872DE">
          <w:rPr>
            <w:rFonts w:ascii="Times New Roman" w:hAnsi="Times New Roman" w:cs="Times New Roman"/>
            <w:color w:val="000000" w:themeColor="text1"/>
            <w:sz w:val="28"/>
            <w:szCs w:val="28"/>
          </w:rPr>
          <w:delText xml:space="preserve"> bps</w:delText>
        </w:r>
      </w:del>
      <w:del w:id="970" w:author="Peter Rohde" w:date="2016-10-21T05:29:00Z">
        <w:r w:rsidRPr="00C86DEE" w:rsidDel="0009277E">
          <w:rPr>
            <w:rFonts w:ascii="Times New Roman" w:hAnsi="Times New Roman" w:cs="Times New Roman"/>
            <w:color w:val="000000" w:themeColor="text1"/>
            <w:sz w:val="28"/>
            <w:szCs w:val="28"/>
          </w:rPr>
          <w:delText xml:space="preserve">. </w:delText>
        </w:r>
        <w:r w:rsidR="00373533" w:rsidRPr="00373533" w:rsidDel="0009277E">
          <w:rPr>
            <w:rFonts w:ascii="Times New Roman" w:hAnsi="Times New Roman" w:cs="Times New Roman"/>
            <w:color w:val="000000" w:themeColor="text1"/>
            <w:sz w:val="28"/>
            <w:szCs w:val="28"/>
          </w:rPr>
          <w:delText>Subsequently,</w:delText>
        </w:r>
      </w:del>
      <w:del w:id="971" w:author="Peter Rohde" w:date="2016-10-21T05:27:00Z">
        <w:r w:rsidR="00373533" w:rsidRPr="00373533" w:rsidDel="00CE1203">
          <w:rPr>
            <w:rFonts w:ascii="Times New Roman" w:hAnsi="Times New Roman" w:cs="Times New Roman"/>
            <w:color w:val="000000" w:themeColor="text1"/>
            <w:sz w:val="28"/>
            <w:szCs w:val="28"/>
          </w:rPr>
          <w:delText xml:space="preserve"> Jianwei </w:delText>
        </w:r>
        <w:r w:rsidR="00373533" w:rsidDel="00CE1203">
          <w:rPr>
            <w:rFonts w:ascii="Times New Roman" w:hAnsi="Times New Roman" w:cs="Times New Roman"/>
            <w:color w:val="000000" w:themeColor="text1"/>
            <w:sz w:val="28"/>
            <w:szCs w:val="28"/>
          </w:rPr>
          <w:delText>Pan’s</w:delText>
        </w:r>
      </w:del>
      <w:del w:id="972" w:author="Peter Rohde" w:date="2016-10-21T05:29:00Z">
        <w:r w:rsidR="00373533" w:rsidDel="0009277E">
          <w:rPr>
            <w:rFonts w:ascii="Times New Roman" w:hAnsi="Times New Roman" w:cs="Times New Roman"/>
            <w:color w:val="000000" w:themeColor="text1"/>
            <w:sz w:val="28"/>
            <w:szCs w:val="28"/>
          </w:rPr>
          <w:delText xml:space="preserve"> </w:delText>
        </w:r>
        <w:r w:rsidR="00373533" w:rsidRPr="00373533" w:rsidDel="0009277E">
          <w:rPr>
            <w:rFonts w:ascii="Times New Roman" w:hAnsi="Times New Roman" w:cs="Times New Roman"/>
            <w:color w:val="000000" w:themeColor="text1"/>
            <w:sz w:val="28"/>
            <w:szCs w:val="28"/>
          </w:rPr>
          <w:delText xml:space="preserve">group continue to upgrade </w:delText>
        </w:r>
        <w:r w:rsidR="00373533" w:rsidDel="0009277E">
          <w:rPr>
            <w:rFonts w:ascii="Times New Roman" w:hAnsi="Times New Roman" w:cs="Times New Roman"/>
            <w:color w:val="000000" w:themeColor="text1"/>
            <w:sz w:val="28"/>
            <w:szCs w:val="28"/>
          </w:rPr>
          <w:delText xml:space="preserve">the </w:delText>
        </w:r>
        <w:r w:rsidR="00373533" w:rsidRPr="00373533" w:rsidDel="0009277E">
          <w:rPr>
            <w:rFonts w:ascii="Times New Roman" w:hAnsi="Times New Roman" w:cs="Times New Roman"/>
            <w:color w:val="000000" w:themeColor="text1"/>
            <w:sz w:val="28"/>
            <w:szCs w:val="28"/>
          </w:rPr>
          <w:delText xml:space="preserve">performance </w:delText>
        </w:r>
        <w:r w:rsidR="00373533" w:rsidDel="0009277E">
          <w:rPr>
            <w:rFonts w:ascii="Times New Roman" w:hAnsi="Times New Roman" w:cs="Times New Roman"/>
            <w:color w:val="000000" w:themeColor="text1"/>
            <w:sz w:val="28"/>
            <w:szCs w:val="28"/>
          </w:rPr>
          <w:delText xml:space="preserve">of </w:delText>
        </w:r>
        <w:r w:rsidR="00373533" w:rsidRPr="00373533" w:rsidDel="0009277E">
          <w:rPr>
            <w:rFonts w:ascii="Times New Roman" w:hAnsi="Times New Roman" w:cs="Times New Roman"/>
            <w:color w:val="000000" w:themeColor="text1"/>
            <w:sz w:val="28"/>
            <w:szCs w:val="28"/>
          </w:rPr>
          <w:delText>MDI</w:delText>
        </w:r>
      </w:del>
      <w:del w:id="973" w:author="Peter Rohde" w:date="2016-10-21T05:28:00Z">
        <w:r w:rsidR="00373533" w:rsidDel="00CE1203">
          <w:rPr>
            <w:rFonts w:ascii="Times New Roman" w:hAnsi="Times New Roman" w:cs="Times New Roman"/>
            <w:color w:val="000000" w:themeColor="text1"/>
            <w:sz w:val="28"/>
            <w:szCs w:val="28"/>
          </w:rPr>
          <w:delText>-</w:delText>
        </w:r>
      </w:del>
      <w:del w:id="974" w:author="Peter Rohde" w:date="2016-10-21T05:29:00Z">
        <w:r w:rsidR="00373533" w:rsidDel="0009277E">
          <w:rPr>
            <w:rFonts w:ascii="Times New Roman" w:hAnsi="Times New Roman" w:cs="Times New Roman"/>
            <w:color w:val="000000" w:themeColor="text1"/>
            <w:sz w:val="28"/>
            <w:szCs w:val="28"/>
          </w:rPr>
          <w:delText>QKD system, making the</w:delText>
        </w:r>
      </w:del>
      <w:del w:id="975" w:author="Peter Rohde" w:date="2016-10-21T05:28:00Z">
        <w:r w:rsidR="00373533" w:rsidDel="00CE1203">
          <w:rPr>
            <w:rFonts w:ascii="Times New Roman" w:hAnsi="Times New Roman" w:cs="Times New Roman"/>
            <w:color w:val="000000" w:themeColor="text1"/>
            <w:sz w:val="28"/>
            <w:szCs w:val="28"/>
          </w:rPr>
          <w:delText xml:space="preserve"> </w:delText>
        </w:r>
        <w:r w:rsidR="00373533" w:rsidRPr="00373533" w:rsidDel="00CE1203">
          <w:rPr>
            <w:rFonts w:ascii="Times New Roman" w:hAnsi="Times New Roman" w:cs="Times New Roman"/>
            <w:color w:val="000000" w:themeColor="text1"/>
            <w:sz w:val="28"/>
            <w:szCs w:val="28"/>
          </w:rPr>
          <w:delText>distance</w:delText>
        </w:r>
        <w:r w:rsidR="00373533" w:rsidDel="00CE1203">
          <w:rPr>
            <w:rFonts w:ascii="Times New Roman" w:hAnsi="Times New Roman" w:cs="Times New Roman"/>
            <w:color w:val="000000" w:themeColor="text1"/>
            <w:sz w:val="28"/>
            <w:szCs w:val="28"/>
          </w:rPr>
          <w:delText xml:space="preserve"> of the experiments</w:delText>
        </w:r>
        <w:r w:rsidR="00373533" w:rsidRPr="00373533" w:rsidDel="00CE1203">
          <w:rPr>
            <w:rFonts w:ascii="Times New Roman" w:hAnsi="Times New Roman" w:cs="Times New Roman"/>
            <w:color w:val="000000" w:themeColor="text1"/>
            <w:sz w:val="28"/>
            <w:szCs w:val="28"/>
          </w:rPr>
          <w:delText xml:space="preserve"> has reached</w:delText>
        </w:r>
      </w:del>
      <w:del w:id="976" w:author="Peter Rohde" w:date="2016-10-21T05:29:00Z">
        <w:r w:rsidR="00373533" w:rsidRPr="00373533" w:rsidDel="0009277E">
          <w:rPr>
            <w:rFonts w:ascii="Times New Roman" w:hAnsi="Times New Roman" w:cs="Times New Roman"/>
            <w:color w:val="000000" w:themeColor="text1"/>
            <w:sz w:val="28"/>
            <w:szCs w:val="28"/>
          </w:rPr>
          <w:delText xml:space="preserve"> 200</w:delText>
        </w:r>
      </w:del>
      <w:del w:id="977" w:author="Peter Rohde" w:date="2016-10-21T05:28:00Z">
        <w:r w:rsidR="00373533" w:rsidRPr="00373533" w:rsidDel="00CE1203">
          <w:rPr>
            <w:rFonts w:ascii="Times New Roman" w:hAnsi="Times New Roman" w:cs="Times New Roman"/>
            <w:color w:val="000000" w:themeColor="text1"/>
            <w:sz w:val="28"/>
            <w:szCs w:val="28"/>
          </w:rPr>
          <w:delText xml:space="preserve"> </w:delText>
        </w:r>
      </w:del>
      <w:del w:id="978" w:author="Peter Rohde" w:date="2016-10-21T05:29:00Z">
        <w:r w:rsidR="00373533" w:rsidRPr="00373533" w:rsidDel="0009277E">
          <w:rPr>
            <w:rFonts w:ascii="Times New Roman" w:hAnsi="Times New Roman" w:cs="Times New Roman"/>
            <w:color w:val="000000" w:themeColor="text1"/>
            <w:sz w:val="28"/>
            <w:szCs w:val="28"/>
          </w:rPr>
          <w:delText xml:space="preserve">km </w:delText>
        </w:r>
        <w:r w:rsidR="00373533" w:rsidDel="0009277E">
          <w:rPr>
            <w:rFonts w:ascii="Times New Roman" w:hAnsi="Times New Roman" w:cs="Times New Roman"/>
            <w:color w:val="000000" w:themeColor="text1"/>
            <w:sz w:val="28"/>
            <w:szCs w:val="28"/>
          </w:rPr>
          <w:delText>[</w:delText>
        </w:r>
        <w:r w:rsidR="006E161B" w:rsidRPr="006E161B" w:rsidDel="0009277E">
          <w:rPr>
            <w:rFonts w:ascii="Times New Roman" w:hAnsi="Times New Roman" w:cs="Times New Roman"/>
            <w:color w:val="000000" w:themeColor="text1"/>
            <w:sz w:val="28"/>
            <w:szCs w:val="28"/>
          </w:rPr>
          <w:delText>Phys. Rev. Lett. 113, 190501</w:delText>
        </w:r>
        <w:r w:rsidR="00373533" w:rsidDel="0009277E">
          <w:rPr>
            <w:rFonts w:ascii="Times New Roman" w:hAnsi="Times New Roman" w:cs="Times New Roman"/>
            <w:color w:val="000000" w:themeColor="text1"/>
            <w:sz w:val="28"/>
            <w:szCs w:val="28"/>
          </w:rPr>
          <w:delText xml:space="preserve">] </w:delText>
        </w:r>
        <w:r w:rsidR="00373533" w:rsidRPr="00373533" w:rsidDel="0009277E">
          <w:rPr>
            <w:rFonts w:ascii="Times New Roman" w:hAnsi="Times New Roman" w:cs="Times New Roman"/>
            <w:color w:val="000000" w:themeColor="text1"/>
            <w:sz w:val="28"/>
            <w:szCs w:val="28"/>
          </w:rPr>
          <w:delText>and 400</w:delText>
        </w:r>
      </w:del>
      <w:del w:id="979" w:author="Peter Rohde" w:date="2016-10-21T05:28:00Z">
        <w:r w:rsidR="00373533" w:rsidRPr="00373533" w:rsidDel="00257E3B">
          <w:rPr>
            <w:rFonts w:ascii="Times New Roman" w:hAnsi="Times New Roman" w:cs="Times New Roman"/>
            <w:color w:val="000000" w:themeColor="text1"/>
            <w:sz w:val="28"/>
            <w:szCs w:val="28"/>
          </w:rPr>
          <w:delText xml:space="preserve"> </w:delText>
        </w:r>
      </w:del>
      <w:del w:id="980" w:author="Peter Rohde" w:date="2016-10-21T05:29:00Z">
        <w:r w:rsidR="00373533" w:rsidRPr="00373533" w:rsidDel="0009277E">
          <w:rPr>
            <w:rFonts w:ascii="Times New Roman" w:hAnsi="Times New Roman" w:cs="Times New Roman"/>
            <w:color w:val="000000" w:themeColor="text1"/>
            <w:sz w:val="28"/>
            <w:szCs w:val="28"/>
          </w:rPr>
          <w:delText>km</w:delText>
        </w:r>
        <w:r w:rsidR="00373533" w:rsidDel="0009277E">
          <w:rPr>
            <w:rFonts w:ascii="Times New Roman" w:hAnsi="Times New Roman" w:cs="Times New Roman"/>
            <w:color w:val="000000" w:themeColor="text1"/>
            <w:sz w:val="28"/>
            <w:szCs w:val="28"/>
          </w:rPr>
          <w:delText xml:space="preserve"> [</w:delText>
        </w:r>
        <w:r w:rsidR="00373533" w:rsidRPr="00D15C6B" w:rsidDel="0009277E">
          <w:rPr>
            <w:rFonts w:ascii="Times New Roman" w:hAnsi="Times New Roman" w:cs="Times New Roman"/>
            <w:color w:val="000000" w:themeColor="text1"/>
            <w:sz w:val="28"/>
            <w:szCs w:val="28"/>
          </w:rPr>
          <w:delText>arXiv:1606.06821</w:delText>
        </w:r>
        <w:r w:rsidR="00373533" w:rsidDel="0009277E">
          <w:rPr>
            <w:rFonts w:ascii="Times New Roman" w:hAnsi="Times New Roman" w:cs="Times New Roman"/>
            <w:color w:val="000000" w:themeColor="text1"/>
            <w:sz w:val="28"/>
            <w:szCs w:val="28"/>
          </w:rPr>
          <w:delText>].</w:delText>
        </w:r>
      </w:del>
    </w:p>
    <w:p w14:paraId="4B4B0348" w14:textId="0AE8E948" w:rsidR="00E62A6B" w:rsidRPr="00DF10A7" w:rsidDel="003E40B8" w:rsidRDefault="00E62A6B" w:rsidP="00091250">
      <w:pPr>
        <w:adjustRightInd w:val="0"/>
        <w:snapToGrid w:val="0"/>
        <w:spacing w:line="360" w:lineRule="auto"/>
        <w:rPr>
          <w:del w:id="981" w:author="Peter Rohde" w:date="2016-10-20T19:01:00Z"/>
          <w:rFonts w:ascii="Times New Roman" w:hAnsi="Times New Roman" w:cs="Times New Roman"/>
          <w:color w:val="000000" w:themeColor="text1"/>
          <w:sz w:val="28"/>
          <w:szCs w:val="28"/>
        </w:rPr>
        <w:pPrChange w:id="982" w:author="Peter Rohde" w:date="2016-10-21T05:39:00Z">
          <w:pPr>
            <w:adjustRightInd w:val="0"/>
            <w:snapToGrid w:val="0"/>
            <w:spacing w:line="360" w:lineRule="auto"/>
            <w:ind w:firstLineChars="200" w:firstLine="560"/>
          </w:pPr>
        </w:pPrChange>
      </w:pPr>
    </w:p>
    <w:p w14:paraId="580FC59F" w14:textId="72F91241" w:rsidR="005359F2" w:rsidRPr="003E40B8" w:rsidDel="00091250" w:rsidRDefault="005359F2" w:rsidP="00091250">
      <w:pPr>
        <w:adjustRightInd w:val="0"/>
        <w:snapToGrid w:val="0"/>
        <w:spacing w:line="360" w:lineRule="auto"/>
        <w:rPr>
          <w:del w:id="983" w:author="Peter Rohde" w:date="2016-10-21T05:39:00Z"/>
          <w:rFonts w:ascii="Times New Roman" w:hAnsi="Times New Roman" w:cs="Times New Roman"/>
          <w:b/>
          <w:color w:val="000000" w:themeColor="text1"/>
          <w:sz w:val="28"/>
          <w:szCs w:val="28"/>
          <w:rPrChange w:id="984" w:author="Peter Rohde" w:date="2016-10-20T19:01:00Z">
            <w:rPr>
              <w:del w:id="985" w:author="Peter Rohde" w:date="2016-10-21T05:39:00Z"/>
            </w:rPr>
          </w:rPrChange>
        </w:rPr>
        <w:pPrChange w:id="986" w:author="Peter Rohde" w:date="2016-10-21T05:39:00Z">
          <w:pPr>
            <w:pStyle w:val="ListParagraph"/>
            <w:numPr>
              <w:numId w:val="1"/>
            </w:numPr>
            <w:adjustRightInd w:val="0"/>
            <w:snapToGrid w:val="0"/>
            <w:spacing w:line="360" w:lineRule="auto"/>
            <w:ind w:left="357" w:firstLineChars="0" w:hanging="357"/>
          </w:pPr>
        </w:pPrChange>
      </w:pPr>
      <w:del w:id="987" w:author="Peter Rohde" w:date="2016-10-21T05:39:00Z">
        <w:r w:rsidRPr="003E40B8" w:rsidDel="00091250">
          <w:rPr>
            <w:rFonts w:ascii="Times New Roman" w:hAnsi="Times New Roman" w:cs="Times New Roman"/>
            <w:b/>
            <w:color w:val="000000" w:themeColor="text1"/>
            <w:sz w:val="28"/>
            <w:szCs w:val="28"/>
            <w:rPrChange w:id="988" w:author="Peter Rohde" w:date="2016-10-20T19:01:00Z">
              <w:rPr/>
            </w:rPrChange>
          </w:rPr>
          <w:delText>Entanglement purification</w:delText>
        </w:r>
      </w:del>
    </w:p>
    <w:p w14:paraId="23F56E55" w14:textId="0F3B3AE7" w:rsidR="00E62A6B" w:rsidRPr="00C86DEE" w:rsidDel="00091250" w:rsidRDefault="00171420" w:rsidP="00747F7A">
      <w:pPr>
        <w:adjustRightInd w:val="0"/>
        <w:snapToGrid w:val="0"/>
        <w:spacing w:line="360" w:lineRule="auto"/>
        <w:ind w:firstLineChars="200" w:firstLine="560"/>
        <w:rPr>
          <w:del w:id="989" w:author="Peter Rohde" w:date="2016-10-21T05:39:00Z"/>
          <w:rFonts w:ascii="Times New Roman" w:hAnsi="Times New Roman" w:cs="Times New Roman"/>
          <w:color w:val="000000" w:themeColor="text1"/>
          <w:sz w:val="28"/>
          <w:szCs w:val="28"/>
        </w:rPr>
      </w:pPr>
      <w:del w:id="990" w:author="Peter Rohde" w:date="2016-10-21T05:39:00Z">
        <w:r w:rsidRPr="00171420" w:rsidDel="00091250">
          <w:rPr>
            <w:rFonts w:ascii="Times New Roman" w:hAnsi="Times New Roman" w:cs="Times New Roman"/>
            <w:color w:val="000000" w:themeColor="text1"/>
            <w:sz w:val="28"/>
            <w:szCs w:val="28"/>
          </w:rPr>
          <w:delText>Entanglement purification</w:delText>
        </w:r>
        <w:r w:rsidDel="00091250">
          <w:rPr>
            <w:rFonts w:ascii="Times New Roman" w:hAnsi="Times New Roman" w:cs="Times New Roman"/>
            <w:color w:val="000000" w:themeColor="text1"/>
            <w:sz w:val="28"/>
            <w:szCs w:val="28"/>
          </w:rPr>
          <w:delText xml:space="preserve"> </w:delText>
        </w:r>
      </w:del>
      <w:del w:id="991" w:author="Peter Rohde" w:date="2016-10-21T05:31:00Z">
        <w:r w:rsidDel="0009277E">
          <w:rPr>
            <w:rFonts w:ascii="Times New Roman" w:hAnsi="Times New Roman" w:cs="Times New Roman"/>
            <w:color w:val="000000" w:themeColor="text1"/>
            <w:sz w:val="28"/>
            <w:szCs w:val="28"/>
          </w:rPr>
          <w:delText xml:space="preserve">is originally </w:delText>
        </w:r>
        <w:r w:rsidRPr="00171420" w:rsidDel="0009277E">
          <w:rPr>
            <w:rFonts w:ascii="Times New Roman" w:hAnsi="Times New Roman" w:cs="Times New Roman"/>
            <w:color w:val="000000" w:themeColor="text1"/>
            <w:sz w:val="28"/>
            <w:szCs w:val="28"/>
          </w:rPr>
          <w:delText>proposed</w:delText>
        </w:r>
        <w:r w:rsidDel="0009277E">
          <w:rPr>
            <w:rFonts w:ascii="Times New Roman" w:hAnsi="Times New Roman" w:cs="Times New Roman"/>
            <w:color w:val="000000" w:themeColor="text1"/>
            <w:sz w:val="28"/>
            <w:szCs w:val="28"/>
          </w:rPr>
          <w:delText xml:space="preserve"> </w:delText>
        </w:r>
        <w:r w:rsidR="00747F7A" w:rsidDel="0009277E">
          <w:rPr>
            <w:rFonts w:ascii="Times New Roman" w:hAnsi="Times New Roman" w:cs="Times New Roman"/>
            <w:color w:val="000000" w:themeColor="text1"/>
            <w:sz w:val="28"/>
            <w:szCs w:val="28"/>
          </w:rPr>
          <w:delText>in</w:delText>
        </w:r>
        <w:r w:rsidDel="0009277E">
          <w:rPr>
            <w:rFonts w:ascii="Times New Roman" w:hAnsi="Times New Roman" w:cs="Times New Roman"/>
            <w:color w:val="000000" w:themeColor="text1"/>
            <w:sz w:val="28"/>
            <w:szCs w:val="28"/>
          </w:rPr>
          <w:delText xml:space="preserve"> </w:delText>
        </w:r>
        <w:r w:rsidRPr="00377575" w:rsidDel="0009277E">
          <w:rPr>
            <w:rFonts w:ascii="Times New Roman" w:hAnsi="Times New Roman" w:cs="Times New Roman"/>
            <w:color w:val="000000" w:themeColor="text1"/>
            <w:sz w:val="28"/>
            <w:szCs w:val="28"/>
          </w:rPr>
          <w:delText>[Phys. Rev. A 53, 2046</w:delText>
        </w:r>
        <w:r w:rsidDel="0009277E">
          <w:rPr>
            <w:rFonts w:ascii="Times New Roman" w:hAnsi="Times New Roman" w:cs="Times New Roman"/>
            <w:color w:val="000000" w:themeColor="text1"/>
            <w:sz w:val="28"/>
            <w:szCs w:val="28"/>
          </w:rPr>
          <w:delText xml:space="preserve">, Phys. Rev. A 54, 3824, Phys. Rev. Lett. 77, 2818] in 1996, which </w:delText>
        </w:r>
      </w:del>
      <w:del w:id="992" w:author="Peter Rohde" w:date="2016-10-21T05:39:00Z">
        <w:r w:rsidDel="00091250">
          <w:rPr>
            <w:rFonts w:ascii="Times New Roman" w:hAnsi="Times New Roman" w:cs="Times New Roman"/>
            <w:color w:val="000000" w:themeColor="text1"/>
            <w:sz w:val="28"/>
            <w:szCs w:val="28"/>
          </w:rPr>
          <w:delText xml:space="preserve">is </w:delText>
        </w:r>
        <w:r w:rsidRPr="00171420" w:rsidDel="00091250">
          <w:rPr>
            <w:rFonts w:ascii="Times New Roman" w:hAnsi="Times New Roman" w:cs="Times New Roman"/>
            <w:color w:val="000000" w:themeColor="text1"/>
            <w:sz w:val="28"/>
            <w:szCs w:val="28"/>
          </w:rPr>
          <w:delText>essen</w:delText>
        </w:r>
        <w:r w:rsidDel="00091250">
          <w:rPr>
            <w:rFonts w:ascii="Times New Roman" w:hAnsi="Times New Roman" w:cs="Times New Roman"/>
            <w:color w:val="000000" w:themeColor="text1"/>
            <w:sz w:val="28"/>
            <w:szCs w:val="28"/>
          </w:rPr>
          <w:delText>tial to</w:delText>
        </w:r>
        <w:r w:rsidDel="00091250">
          <w:rPr>
            <w:rFonts w:ascii="Times New Roman" w:hAnsi="Times New Roman" w:cs="Times New Roman" w:hint="eastAsia"/>
            <w:color w:val="000000" w:themeColor="text1"/>
            <w:sz w:val="28"/>
            <w:szCs w:val="28"/>
          </w:rPr>
          <w:delText xml:space="preserve"> </w:delText>
        </w:r>
        <w:r w:rsidRPr="00171420" w:rsidDel="00091250">
          <w:rPr>
            <w:rFonts w:ascii="Times New Roman" w:hAnsi="Times New Roman" w:cs="Times New Roman"/>
            <w:color w:val="000000" w:themeColor="text1"/>
            <w:sz w:val="28"/>
            <w:szCs w:val="28"/>
          </w:rPr>
          <w:delText>distil high</w:delText>
        </w:r>
      </w:del>
      <w:del w:id="993" w:author="Peter Rohde" w:date="2016-10-21T05:31:00Z">
        <w:r w:rsidRPr="00171420" w:rsidDel="0009277E">
          <w:rPr>
            <w:rFonts w:ascii="Times New Roman" w:hAnsi="Times New Roman" w:cs="Times New Roman"/>
            <w:color w:val="000000" w:themeColor="text1"/>
            <w:sz w:val="28"/>
            <w:szCs w:val="28"/>
          </w:rPr>
          <w:delText xml:space="preserve">ly </w:delText>
        </w:r>
      </w:del>
      <w:del w:id="994" w:author="Peter Rohde" w:date="2016-10-21T05:39:00Z">
        <w:r w:rsidRPr="00171420" w:rsidDel="00091250">
          <w:rPr>
            <w:rFonts w:ascii="Times New Roman" w:hAnsi="Times New Roman" w:cs="Times New Roman"/>
            <w:color w:val="000000" w:themeColor="text1"/>
            <w:sz w:val="28"/>
            <w:szCs w:val="28"/>
          </w:rPr>
          <w:delText xml:space="preserve">entangled states from </w:delText>
        </w:r>
      </w:del>
      <w:del w:id="995" w:author="Peter Rohde" w:date="2016-10-21T05:31:00Z">
        <w:r w:rsidRPr="00171420" w:rsidDel="00245F8E">
          <w:rPr>
            <w:rFonts w:ascii="Times New Roman" w:hAnsi="Times New Roman" w:cs="Times New Roman"/>
            <w:color w:val="000000" w:themeColor="text1"/>
            <w:sz w:val="28"/>
            <w:szCs w:val="28"/>
          </w:rPr>
          <w:delText>less entangled</w:delText>
        </w:r>
      </w:del>
      <w:del w:id="996" w:author="Peter Rohde" w:date="2016-10-21T05:39:00Z">
        <w:r w:rsidRPr="00171420" w:rsidDel="00091250">
          <w:rPr>
            <w:rFonts w:ascii="Times New Roman" w:hAnsi="Times New Roman" w:cs="Times New Roman"/>
            <w:color w:val="000000" w:themeColor="text1"/>
            <w:sz w:val="28"/>
            <w:szCs w:val="28"/>
          </w:rPr>
          <w:delText xml:space="preserve"> ones.</w:delText>
        </w:r>
        <w:r w:rsidDel="00091250">
          <w:rPr>
            <w:rFonts w:ascii="Times New Roman" w:hAnsi="Times New Roman" w:cs="Times New Roman"/>
            <w:color w:val="000000" w:themeColor="text1"/>
            <w:sz w:val="28"/>
            <w:szCs w:val="28"/>
          </w:rPr>
          <w:delText xml:space="preserve"> </w:delText>
        </w:r>
        <w:r w:rsidRPr="00171420" w:rsidDel="00091250">
          <w:rPr>
            <w:rFonts w:ascii="Times New Roman" w:hAnsi="Times New Roman" w:cs="Times New Roman"/>
            <w:color w:val="000000" w:themeColor="text1"/>
            <w:sz w:val="28"/>
            <w:szCs w:val="28"/>
          </w:rPr>
          <w:delText xml:space="preserve">In order to meet </w:delText>
        </w:r>
      </w:del>
      <w:del w:id="997" w:author="Peter Rohde" w:date="2016-10-21T05:32:00Z">
        <w:r w:rsidRPr="00171420" w:rsidDel="003117D7">
          <w:rPr>
            <w:rFonts w:ascii="Times New Roman" w:hAnsi="Times New Roman" w:cs="Times New Roman"/>
            <w:color w:val="000000" w:themeColor="text1"/>
            <w:sz w:val="28"/>
            <w:szCs w:val="28"/>
          </w:rPr>
          <w:delText xml:space="preserve">the </w:delText>
        </w:r>
      </w:del>
      <w:del w:id="998" w:author="Peter Rohde" w:date="2016-10-21T05:39:00Z">
        <w:r w:rsidRPr="00171420" w:rsidDel="00091250">
          <w:rPr>
            <w:rFonts w:ascii="Times New Roman" w:hAnsi="Times New Roman" w:cs="Times New Roman"/>
            <w:color w:val="000000" w:themeColor="text1"/>
            <w:sz w:val="28"/>
            <w:szCs w:val="28"/>
          </w:rPr>
          <w:delText>experimental requirements</w:delText>
        </w:r>
        <w:r w:rsidDel="00091250">
          <w:rPr>
            <w:rFonts w:ascii="Times New Roman" w:hAnsi="Times New Roman" w:cs="Times New Roman"/>
            <w:color w:val="000000" w:themeColor="text1"/>
            <w:sz w:val="28"/>
            <w:szCs w:val="28"/>
          </w:rPr>
          <w:delText>, a</w:delText>
        </w:r>
        <w:r w:rsidRPr="00171420" w:rsidDel="00091250">
          <w:rPr>
            <w:rFonts w:ascii="Times New Roman" w:hAnsi="Times New Roman" w:cs="Times New Roman"/>
            <w:color w:val="000000" w:themeColor="text1"/>
            <w:sz w:val="28"/>
            <w:szCs w:val="28"/>
          </w:rPr>
          <w:delText xml:space="preserve"> </w:delText>
        </w:r>
      </w:del>
      <w:del w:id="999" w:author="Peter Rohde" w:date="2016-10-21T05:32:00Z">
        <w:r w:rsidRPr="00171420" w:rsidDel="00E7663B">
          <w:rPr>
            <w:rFonts w:ascii="Times New Roman" w:hAnsi="Times New Roman" w:cs="Times New Roman"/>
            <w:color w:val="000000" w:themeColor="text1"/>
            <w:sz w:val="28"/>
            <w:szCs w:val="28"/>
          </w:rPr>
          <w:delText xml:space="preserve">more </w:delText>
        </w:r>
      </w:del>
      <w:del w:id="1000" w:author="Peter Rohde" w:date="2016-10-21T05:39:00Z">
        <w:r w:rsidRPr="00171420" w:rsidDel="00091250">
          <w:rPr>
            <w:rFonts w:ascii="Times New Roman" w:hAnsi="Times New Roman" w:cs="Times New Roman"/>
            <w:color w:val="000000" w:themeColor="text1"/>
            <w:sz w:val="28"/>
            <w:szCs w:val="28"/>
          </w:rPr>
          <w:delText>f</w:delText>
        </w:r>
        <w:r w:rsidDel="00091250">
          <w:rPr>
            <w:rFonts w:ascii="Times New Roman" w:hAnsi="Times New Roman" w:cs="Times New Roman"/>
            <w:color w:val="000000" w:themeColor="text1"/>
            <w:sz w:val="28"/>
            <w:szCs w:val="28"/>
          </w:rPr>
          <w:delText xml:space="preserve">easible purification scheme </w:delText>
        </w:r>
        <w:r w:rsidRPr="00377575" w:rsidDel="00091250">
          <w:rPr>
            <w:rFonts w:ascii="Times New Roman" w:hAnsi="Times New Roman" w:cs="Times New Roman"/>
            <w:color w:val="000000" w:themeColor="text1"/>
            <w:sz w:val="28"/>
            <w:szCs w:val="28"/>
          </w:rPr>
          <w:delText xml:space="preserve">only </w:delText>
        </w:r>
      </w:del>
      <w:del w:id="1001" w:author="Peter Rohde" w:date="2016-10-21T05:32:00Z">
        <w:r w:rsidRPr="00377575" w:rsidDel="00E7663B">
          <w:rPr>
            <w:rFonts w:ascii="Times New Roman" w:hAnsi="Times New Roman" w:cs="Times New Roman"/>
            <w:color w:val="000000" w:themeColor="text1"/>
            <w:sz w:val="28"/>
            <w:szCs w:val="28"/>
          </w:rPr>
          <w:delText>need</w:delText>
        </w:r>
        <w:r w:rsidDel="00E7663B">
          <w:rPr>
            <w:rFonts w:ascii="Times New Roman" w:hAnsi="Times New Roman" w:cs="Times New Roman"/>
            <w:color w:val="000000" w:themeColor="text1"/>
            <w:sz w:val="28"/>
            <w:szCs w:val="28"/>
          </w:rPr>
          <w:delText>ed</w:delText>
        </w:r>
        <w:r w:rsidRPr="00377575" w:rsidDel="00E7663B">
          <w:rPr>
            <w:rFonts w:ascii="Times New Roman" w:hAnsi="Times New Roman" w:cs="Times New Roman"/>
            <w:color w:val="000000" w:themeColor="text1"/>
            <w:sz w:val="28"/>
            <w:szCs w:val="28"/>
          </w:rPr>
          <w:delText xml:space="preserve"> polarizing beam splitter</w:delText>
        </w:r>
      </w:del>
      <w:del w:id="1002" w:author="Peter Rohde" w:date="2016-10-21T05:39:00Z">
        <w:r w:rsidRPr="00377575" w:rsidDel="00091250">
          <w:rPr>
            <w:rFonts w:ascii="Times New Roman" w:hAnsi="Times New Roman" w:cs="Times New Roman"/>
            <w:color w:val="000000" w:themeColor="text1"/>
            <w:sz w:val="28"/>
            <w:szCs w:val="28"/>
          </w:rPr>
          <w:delText xml:space="preserve"> and post</w:delText>
        </w:r>
        <w:r w:rsidDel="00091250">
          <w:rPr>
            <w:rFonts w:ascii="Times New Roman" w:hAnsi="Times New Roman" w:cs="Times New Roman"/>
            <w:color w:val="000000" w:themeColor="text1"/>
            <w:sz w:val="28"/>
            <w:szCs w:val="28"/>
          </w:rPr>
          <w:delText>-</w:delText>
        </w:r>
        <w:r w:rsidRPr="00377575" w:rsidDel="00091250">
          <w:rPr>
            <w:rFonts w:ascii="Times New Roman" w:hAnsi="Times New Roman" w:cs="Times New Roman"/>
            <w:color w:val="000000" w:themeColor="text1"/>
            <w:sz w:val="28"/>
            <w:szCs w:val="28"/>
          </w:rPr>
          <w:delText>selection</w:delText>
        </w:r>
        <w:r w:rsidDel="00091250">
          <w:rPr>
            <w:rFonts w:ascii="Times New Roman" w:hAnsi="Times New Roman" w:cs="Times New Roman"/>
            <w:color w:val="000000" w:themeColor="text1"/>
            <w:sz w:val="28"/>
            <w:szCs w:val="28"/>
          </w:rPr>
          <w:delText xml:space="preserve"> was</w:delText>
        </w:r>
        <w:r w:rsidDel="00091250">
          <w:rPr>
            <w:rFonts w:ascii="Times New Roman" w:hAnsi="Times New Roman" w:cs="Times New Roman" w:hint="eastAsia"/>
            <w:color w:val="000000" w:themeColor="text1"/>
            <w:sz w:val="28"/>
            <w:szCs w:val="28"/>
          </w:rPr>
          <w:delText xml:space="preserve"> </w:delText>
        </w:r>
        <w:r w:rsidRPr="00171420" w:rsidDel="00091250">
          <w:rPr>
            <w:rFonts w:ascii="Times New Roman" w:hAnsi="Times New Roman" w:cs="Times New Roman"/>
            <w:color w:val="000000" w:themeColor="text1"/>
            <w:sz w:val="28"/>
            <w:szCs w:val="28"/>
          </w:rPr>
          <w:delText xml:space="preserve">proposed </w:delText>
        </w:r>
        <w:r w:rsidR="00721FDD" w:rsidDel="00091250">
          <w:rPr>
            <w:rFonts w:ascii="Times New Roman" w:hAnsi="Times New Roman" w:cs="Times New Roman"/>
            <w:color w:val="000000" w:themeColor="text1"/>
            <w:sz w:val="28"/>
            <w:szCs w:val="28"/>
          </w:rPr>
          <w:delText xml:space="preserve">and demonstrated </w:delText>
        </w:r>
        <w:r w:rsidRPr="00171420" w:rsidDel="00091250">
          <w:rPr>
            <w:rFonts w:ascii="Times New Roman" w:hAnsi="Times New Roman" w:cs="Times New Roman"/>
            <w:color w:val="000000" w:themeColor="text1"/>
            <w:sz w:val="28"/>
            <w:szCs w:val="28"/>
          </w:rPr>
          <w:delText>by</w:delText>
        </w:r>
        <w:r w:rsidDel="00091250">
          <w:rPr>
            <w:rFonts w:ascii="Times New Roman" w:hAnsi="Times New Roman" w:cs="Times New Roman"/>
            <w:color w:val="000000" w:themeColor="text1"/>
            <w:sz w:val="28"/>
            <w:szCs w:val="28"/>
          </w:rPr>
          <w:delText xml:space="preserve"> </w:delText>
        </w:r>
      </w:del>
      <w:del w:id="1003" w:author="Peter Rohde" w:date="2016-10-21T05:32:00Z">
        <w:r w:rsidR="004164E1" w:rsidDel="00E7663B">
          <w:rPr>
            <w:rFonts w:ascii="Times New Roman" w:hAnsi="Times New Roman" w:cs="Times New Roman"/>
            <w:color w:val="000000" w:themeColor="text1"/>
            <w:sz w:val="28"/>
            <w:szCs w:val="28"/>
          </w:rPr>
          <w:delText xml:space="preserve">Jianwei </w:delText>
        </w:r>
        <w:r w:rsidRPr="00377575" w:rsidDel="00E7663B">
          <w:rPr>
            <w:rFonts w:ascii="Times New Roman" w:hAnsi="Times New Roman" w:cs="Times New Roman"/>
            <w:color w:val="000000" w:themeColor="text1"/>
            <w:sz w:val="28"/>
            <w:szCs w:val="28"/>
          </w:rPr>
          <w:delText>Pan</w:delText>
        </w:r>
        <w:r w:rsidDel="00E7663B">
          <w:rPr>
            <w:rFonts w:ascii="Times New Roman" w:hAnsi="Times New Roman" w:cs="Times New Roman"/>
            <w:color w:val="000000" w:themeColor="text1"/>
            <w:sz w:val="28"/>
            <w:szCs w:val="28"/>
          </w:rPr>
          <w:delText xml:space="preserve"> et al. </w:delText>
        </w:r>
      </w:del>
      <w:del w:id="1004" w:author="Peter Rohde" w:date="2016-10-21T05:39:00Z">
        <w:r w:rsidRPr="00377575" w:rsidDel="00091250">
          <w:rPr>
            <w:rFonts w:ascii="Times New Roman" w:hAnsi="Times New Roman" w:cs="Times New Roman"/>
            <w:color w:val="000000" w:themeColor="text1"/>
            <w:sz w:val="28"/>
            <w:szCs w:val="28"/>
          </w:rPr>
          <w:delText>[</w:delText>
        </w:r>
        <w:r w:rsidDel="00091250">
          <w:rPr>
            <w:rFonts w:ascii="Times New Roman" w:hAnsi="Times New Roman" w:cs="Times New Roman"/>
            <w:color w:val="000000" w:themeColor="text1"/>
            <w:sz w:val="28"/>
            <w:szCs w:val="28"/>
          </w:rPr>
          <w:delText>Nature 410, 1067</w:delText>
        </w:r>
        <w:r w:rsidRPr="00377575" w:rsidDel="00091250">
          <w:rPr>
            <w:rFonts w:ascii="Times New Roman" w:hAnsi="Times New Roman" w:cs="Times New Roman"/>
            <w:color w:val="000000" w:themeColor="text1"/>
            <w:sz w:val="28"/>
            <w:szCs w:val="28"/>
          </w:rPr>
          <w:delText>]</w:delText>
        </w:r>
        <w:r w:rsidDel="00091250">
          <w:rPr>
            <w:rFonts w:ascii="Times New Roman" w:hAnsi="Times New Roman" w:cs="Times New Roman"/>
            <w:color w:val="000000" w:themeColor="text1"/>
            <w:sz w:val="28"/>
            <w:szCs w:val="28"/>
          </w:rPr>
          <w:delText xml:space="preserve">. </w:delText>
        </w:r>
        <w:r w:rsidR="007B23B0" w:rsidDel="00091250">
          <w:rPr>
            <w:rFonts w:ascii="Times New Roman" w:hAnsi="Times New Roman" w:cs="Times New Roman"/>
            <w:color w:val="000000" w:themeColor="text1"/>
            <w:sz w:val="28"/>
            <w:szCs w:val="28"/>
          </w:rPr>
          <w:delText xml:space="preserve">Then the scheme was demonstrated </w:delText>
        </w:r>
      </w:del>
      <w:del w:id="1005" w:author="Peter Rohde" w:date="2016-10-21T05:33:00Z">
        <w:r w:rsidR="007B23B0" w:rsidDel="00116F25">
          <w:rPr>
            <w:rFonts w:ascii="Times New Roman" w:hAnsi="Times New Roman" w:cs="Times New Roman"/>
            <w:color w:val="000000" w:themeColor="text1"/>
            <w:sz w:val="28"/>
            <w:szCs w:val="28"/>
          </w:rPr>
          <w:delText xml:space="preserve">by </w:delText>
        </w:r>
        <w:r w:rsidR="004164E1" w:rsidDel="00116F25">
          <w:rPr>
            <w:rFonts w:ascii="Times New Roman" w:hAnsi="Times New Roman" w:cs="Times New Roman"/>
            <w:color w:val="000000" w:themeColor="text1"/>
            <w:sz w:val="28"/>
            <w:szCs w:val="28"/>
          </w:rPr>
          <w:delText xml:space="preserve">Jianwei </w:delText>
        </w:r>
        <w:r w:rsidR="007B23B0" w:rsidRPr="00377575" w:rsidDel="00116F25">
          <w:rPr>
            <w:rFonts w:ascii="Times New Roman" w:hAnsi="Times New Roman" w:cs="Times New Roman"/>
            <w:color w:val="000000" w:themeColor="text1"/>
            <w:sz w:val="28"/>
            <w:szCs w:val="28"/>
          </w:rPr>
          <w:delText>Pan</w:delText>
        </w:r>
        <w:r w:rsidR="007B23B0" w:rsidDel="00116F25">
          <w:rPr>
            <w:rFonts w:ascii="Times New Roman" w:hAnsi="Times New Roman" w:cs="Times New Roman"/>
            <w:color w:val="000000" w:themeColor="text1"/>
            <w:sz w:val="28"/>
            <w:szCs w:val="28"/>
          </w:rPr>
          <w:delText xml:space="preserve"> et al.</w:delText>
        </w:r>
        <w:r w:rsidR="00CF3597" w:rsidDel="00116F25">
          <w:rPr>
            <w:rFonts w:ascii="Times New Roman" w:hAnsi="Times New Roman" w:cs="Times New Roman"/>
            <w:color w:val="000000" w:themeColor="text1"/>
            <w:sz w:val="28"/>
            <w:szCs w:val="28"/>
          </w:rPr>
          <w:delText xml:space="preserve"> [Nature 423, 417]</w:delText>
        </w:r>
        <w:r w:rsidR="007B23B0" w:rsidDel="00116F25">
          <w:rPr>
            <w:rFonts w:ascii="Times New Roman" w:hAnsi="Times New Roman" w:cs="Times New Roman"/>
            <w:color w:val="000000" w:themeColor="text1"/>
            <w:sz w:val="28"/>
            <w:szCs w:val="28"/>
          </w:rPr>
          <w:delText xml:space="preserve"> </w:delText>
        </w:r>
      </w:del>
      <w:del w:id="1006" w:author="Peter Rohde" w:date="2016-10-21T05:39:00Z">
        <w:r w:rsidR="007B23B0" w:rsidDel="00091250">
          <w:rPr>
            <w:rFonts w:ascii="Times New Roman" w:hAnsi="Times New Roman" w:cs="Times New Roman"/>
            <w:color w:val="000000" w:themeColor="text1"/>
            <w:sz w:val="28"/>
            <w:szCs w:val="28"/>
          </w:rPr>
          <w:delText>in 2003</w:delText>
        </w:r>
        <w:r w:rsidR="00721FDD" w:rsidDel="00091250">
          <w:rPr>
            <w:rFonts w:ascii="Times New Roman" w:hAnsi="Times New Roman" w:cs="Times New Roman"/>
            <w:color w:val="000000" w:themeColor="text1"/>
            <w:sz w:val="28"/>
            <w:szCs w:val="28"/>
          </w:rPr>
          <w:delText>,</w:delText>
        </w:r>
        <w:r w:rsidR="00377575" w:rsidRPr="00377575" w:rsidDel="00091250">
          <w:rPr>
            <w:rFonts w:ascii="Times New Roman" w:hAnsi="Times New Roman" w:cs="Times New Roman"/>
            <w:color w:val="000000" w:themeColor="text1"/>
            <w:sz w:val="28"/>
            <w:szCs w:val="28"/>
          </w:rPr>
          <w:delText xml:space="preserve"> they prepared </w:delText>
        </w:r>
        <w:r w:rsidR="00721FDD" w:rsidDel="00091250">
          <w:rPr>
            <w:rFonts w:ascii="Times New Roman" w:hAnsi="Times New Roman" w:cs="Times New Roman"/>
            <w:color w:val="000000" w:themeColor="text1"/>
            <w:sz w:val="28"/>
            <w:szCs w:val="28"/>
          </w:rPr>
          <w:delText>a</w:delText>
        </w:r>
        <w:r w:rsidR="00377575" w:rsidRPr="00377575" w:rsidDel="00091250">
          <w:rPr>
            <w:rFonts w:ascii="Times New Roman" w:hAnsi="Times New Roman" w:cs="Times New Roman"/>
            <w:color w:val="000000" w:themeColor="text1"/>
            <w:sz w:val="28"/>
            <w:szCs w:val="28"/>
          </w:rPr>
          <w:delText xml:space="preserve"> mi</w:delText>
        </w:r>
        <w:r w:rsidR="00721FDD" w:rsidDel="00091250">
          <w:rPr>
            <w:rFonts w:ascii="Times New Roman" w:hAnsi="Times New Roman" w:cs="Times New Roman"/>
            <w:color w:val="000000" w:themeColor="text1"/>
            <w:sz w:val="28"/>
            <w:szCs w:val="28"/>
          </w:rPr>
          <w:delText>xed state with fidelity of 0.75 (</w:delText>
        </w:r>
        <w:r w:rsidR="00377575" w:rsidRPr="00377575" w:rsidDel="00091250">
          <w:rPr>
            <w:rFonts w:ascii="Times New Roman" w:hAnsi="Times New Roman" w:cs="Times New Roman"/>
            <w:color w:val="000000" w:themeColor="text1"/>
            <w:sz w:val="28"/>
            <w:szCs w:val="28"/>
          </w:rPr>
          <w:delText>0.8</w:delText>
        </w:r>
        <w:r w:rsidR="00721FDD" w:rsidDel="00091250">
          <w:rPr>
            <w:rFonts w:ascii="Times New Roman" w:hAnsi="Times New Roman" w:cs="Times New Roman"/>
            <w:color w:val="000000" w:themeColor="text1"/>
            <w:sz w:val="28"/>
            <w:szCs w:val="28"/>
          </w:rPr>
          <w:delText>)</w:delText>
        </w:r>
        <w:r w:rsidR="00377575" w:rsidRPr="00377575" w:rsidDel="00091250">
          <w:rPr>
            <w:rFonts w:ascii="Times New Roman" w:hAnsi="Times New Roman" w:cs="Times New Roman"/>
            <w:color w:val="000000" w:themeColor="text1"/>
            <w:sz w:val="28"/>
            <w:szCs w:val="28"/>
          </w:rPr>
          <w:delText xml:space="preserve">, </w:delText>
        </w:r>
      </w:del>
      <w:del w:id="1007" w:author="Peter Rohde" w:date="2016-10-21T05:34:00Z">
        <w:r w:rsidR="00721FDD" w:rsidDel="000B266F">
          <w:rPr>
            <w:rFonts w:ascii="Times New Roman" w:hAnsi="Times New Roman" w:cs="Times New Roman"/>
            <w:color w:val="000000" w:themeColor="text1"/>
            <w:sz w:val="28"/>
            <w:szCs w:val="28"/>
          </w:rPr>
          <w:delText>a</w:delText>
        </w:r>
        <w:r w:rsidR="00721FDD" w:rsidDel="000B266F">
          <w:rPr>
            <w:rFonts w:ascii="Times New Roman" w:hAnsi="Times New Roman" w:cs="Times New Roman" w:hint="eastAsia"/>
            <w:color w:val="000000" w:themeColor="text1"/>
            <w:sz w:val="28"/>
            <w:szCs w:val="28"/>
          </w:rPr>
          <w:delText xml:space="preserve"> </w:delText>
        </w:r>
        <w:r w:rsidR="00721FDD" w:rsidRPr="00721FDD" w:rsidDel="000B266F">
          <w:rPr>
            <w:rFonts w:ascii="Times New Roman" w:hAnsi="Times New Roman" w:cs="Times New Roman"/>
            <w:color w:val="000000" w:themeColor="text1"/>
            <w:sz w:val="28"/>
            <w:szCs w:val="28"/>
          </w:rPr>
          <w:delText>significant improvement of entanglement fidelity to the value</w:delText>
        </w:r>
      </w:del>
      <w:del w:id="1008" w:author="Peter Rohde" w:date="2016-10-21T05:39:00Z">
        <w:r w:rsidR="00721FDD" w:rsidDel="00091250">
          <w:rPr>
            <w:rFonts w:ascii="Times New Roman" w:hAnsi="Times New Roman" w:cs="Times New Roman"/>
            <w:color w:val="000000" w:themeColor="text1"/>
            <w:sz w:val="28"/>
            <w:szCs w:val="28"/>
          </w:rPr>
          <w:delText xml:space="preserve"> 0.92 (0.94)</w:delText>
        </w:r>
      </w:del>
      <w:del w:id="1009" w:author="Peter Rohde" w:date="2016-10-21T05:34:00Z">
        <w:r w:rsidR="00721FDD" w:rsidDel="000B266F">
          <w:rPr>
            <w:rFonts w:ascii="Times New Roman" w:hAnsi="Times New Roman" w:cs="Times New Roman"/>
            <w:color w:val="000000" w:themeColor="text1"/>
            <w:sz w:val="28"/>
            <w:szCs w:val="28"/>
          </w:rPr>
          <w:delText xml:space="preserve"> </w:delText>
        </w:r>
      </w:del>
      <w:del w:id="1010" w:author="Peter Rohde" w:date="2016-10-21T05:33:00Z">
        <w:r w:rsidR="00721FDD" w:rsidDel="005351D2">
          <w:rPr>
            <w:rFonts w:ascii="Times New Roman" w:hAnsi="Times New Roman" w:cs="Times New Roman"/>
            <w:color w:val="000000" w:themeColor="text1"/>
            <w:sz w:val="28"/>
            <w:szCs w:val="28"/>
          </w:rPr>
          <w:delText xml:space="preserve">is </w:delText>
        </w:r>
      </w:del>
      <w:del w:id="1011" w:author="Peter Rohde" w:date="2016-10-21T05:34:00Z">
        <w:r w:rsidR="00721FDD" w:rsidDel="000B266F">
          <w:rPr>
            <w:rFonts w:ascii="Times New Roman" w:hAnsi="Times New Roman" w:cs="Times New Roman"/>
            <w:color w:val="000000" w:themeColor="text1"/>
            <w:sz w:val="28"/>
            <w:szCs w:val="28"/>
          </w:rPr>
          <w:delText xml:space="preserve">achieved </w:delText>
        </w:r>
        <w:r w:rsidR="00721FDD" w:rsidRPr="00377575" w:rsidDel="000B266F">
          <w:rPr>
            <w:rFonts w:ascii="Times New Roman" w:hAnsi="Times New Roman" w:cs="Times New Roman"/>
            <w:color w:val="000000" w:themeColor="text1"/>
            <w:sz w:val="28"/>
            <w:szCs w:val="28"/>
          </w:rPr>
          <w:delText>after the purification operati</w:delText>
        </w:r>
        <w:r w:rsidR="00721FDD" w:rsidDel="000B266F">
          <w:rPr>
            <w:rFonts w:ascii="Times New Roman" w:hAnsi="Times New Roman" w:cs="Times New Roman"/>
            <w:color w:val="000000" w:themeColor="text1"/>
            <w:sz w:val="28"/>
            <w:szCs w:val="28"/>
          </w:rPr>
          <w:delText>on</w:delText>
        </w:r>
      </w:del>
      <w:del w:id="1012" w:author="Peter Rohde" w:date="2016-10-21T05:39:00Z">
        <w:r w:rsidR="00721FDD" w:rsidDel="00091250">
          <w:rPr>
            <w:rFonts w:ascii="Times New Roman" w:hAnsi="Times New Roman" w:cs="Times New Roman"/>
            <w:color w:val="000000" w:themeColor="text1"/>
            <w:sz w:val="28"/>
            <w:szCs w:val="28"/>
          </w:rPr>
          <w:delText>.</w:delText>
        </w:r>
      </w:del>
      <w:del w:id="1013" w:author="Peter Rohde" w:date="2016-10-21T05:34:00Z">
        <w:r w:rsidR="007B23B0" w:rsidDel="00C17A27">
          <w:rPr>
            <w:rFonts w:ascii="Times New Roman" w:hAnsi="Times New Roman" w:cs="Times New Roman" w:hint="eastAsia"/>
            <w:color w:val="000000" w:themeColor="text1"/>
            <w:sz w:val="28"/>
            <w:szCs w:val="28"/>
          </w:rPr>
          <w:delText xml:space="preserve"> </w:delText>
        </w:r>
      </w:del>
      <w:del w:id="1014" w:author="Peter Rohde" w:date="2016-10-21T05:39:00Z">
        <w:r w:rsidR="00CF3597" w:rsidRPr="00377575" w:rsidDel="00091250">
          <w:rPr>
            <w:rFonts w:ascii="Times New Roman" w:hAnsi="Times New Roman" w:cs="Times New Roman"/>
            <w:color w:val="000000" w:themeColor="text1"/>
            <w:sz w:val="28"/>
            <w:szCs w:val="28"/>
          </w:rPr>
          <w:delText xml:space="preserve">In 2005, </w:delText>
        </w:r>
      </w:del>
      <w:moveToRangeStart w:id="1015" w:author="Peter Rohde" w:date="2016-10-21T05:35:00Z" w:name="move464791435"/>
      <w:moveTo w:id="1016" w:author="Peter Rohde" w:date="2016-10-21T05:35:00Z">
        <w:del w:id="1017" w:author="Peter Rohde" w:date="2016-10-21T05:39:00Z">
          <w:r w:rsidR="00C17A27" w:rsidRPr="00377575" w:rsidDel="00091250">
            <w:rPr>
              <w:rFonts w:ascii="Times New Roman" w:hAnsi="Times New Roman" w:cs="Times New Roman"/>
              <w:color w:val="000000" w:themeColor="text1"/>
              <w:sz w:val="28"/>
              <w:szCs w:val="28"/>
            </w:rPr>
            <w:delText>[</w:delText>
          </w:r>
          <w:r w:rsidR="00C17A27" w:rsidDel="00091250">
            <w:rPr>
              <w:rFonts w:ascii="Times New Roman" w:hAnsi="Times New Roman" w:cs="Times New Roman"/>
              <w:color w:val="000000" w:themeColor="text1"/>
              <w:sz w:val="28"/>
              <w:szCs w:val="28"/>
            </w:rPr>
            <w:delText>Phys. Rev. Lett. 94, 040504</w:delText>
          </w:r>
          <w:r w:rsidR="00C17A27" w:rsidRPr="00377575" w:rsidDel="00091250">
            <w:rPr>
              <w:rFonts w:ascii="Times New Roman" w:hAnsi="Times New Roman" w:cs="Times New Roman"/>
              <w:color w:val="000000" w:themeColor="text1"/>
              <w:sz w:val="28"/>
              <w:szCs w:val="28"/>
            </w:rPr>
            <w:delText>]</w:delText>
          </w:r>
        </w:del>
      </w:moveTo>
      <w:moveToRangeEnd w:id="1015"/>
      <w:del w:id="1018" w:author="Peter Rohde" w:date="2016-10-21T05:35:00Z">
        <w:r w:rsidR="00CF3597" w:rsidRPr="00CF3597" w:rsidDel="00C17A27">
          <w:rPr>
            <w:rFonts w:ascii="Times New Roman" w:hAnsi="Times New Roman" w:cs="Times New Roman"/>
            <w:color w:val="000000" w:themeColor="text1"/>
            <w:sz w:val="28"/>
            <w:szCs w:val="28"/>
          </w:rPr>
          <w:delText>Walther</w:delText>
        </w:r>
        <w:r w:rsidR="00CF3597" w:rsidDel="00C17A27">
          <w:rPr>
            <w:rFonts w:ascii="Times New Roman" w:hAnsi="Times New Roman" w:cs="Times New Roman"/>
            <w:color w:val="000000" w:themeColor="text1"/>
            <w:sz w:val="28"/>
            <w:szCs w:val="28"/>
          </w:rPr>
          <w:delText xml:space="preserve"> et al.</w:delText>
        </w:r>
      </w:del>
      <w:del w:id="1019" w:author="Peter Rohde" w:date="2016-10-21T05:39:00Z">
        <w:r w:rsidR="00CF3597" w:rsidDel="00091250">
          <w:rPr>
            <w:rFonts w:ascii="Times New Roman" w:hAnsi="Times New Roman" w:cs="Times New Roman"/>
            <w:color w:val="000000" w:themeColor="text1"/>
            <w:sz w:val="28"/>
            <w:szCs w:val="28"/>
          </w:rPr>
          <w:delText xml:space="preserve"> performed a </w:delText>
        </w:r>
        <w:r w:rsidR="00377575" w:rsidRPr="00377575" w:rsidDel="00091250">
          <w:rPr>
            <w:rFonts w:ascii="Times New Roman" w:hAnsi="Times New Roman" w:cs="Times New Roman"/>
            <w:color w:val="000000" w:themeColor="text1"/>
            <w:sz w:val="28"/>
            <w:szCs w:val="28"/>
          </w:rPr>
          <w:delText>Bell experiment with purified state</w:delText>
        </w:r>
        <w:r w:rsidR="0071140F" w:rsidDel="00091250">
          <w:rPr>
            <w:rFonts w:ascii="Times New Roman" w:hAnsi="Times New Roman" w:cs="Times New Roman"/>
            <w:color w:val="000000" w:themeColor="text1"/>
            <w:sz w:val="28"/>
            <w:szCs w:val="28"/>
          </w:rPr>
          <w:delText>s</w:delText>
        </w:r>
      </w:del>
      <w:del w:id="1020" w:author="Peter Rohde" w:date="2016-10-21T05:35:00Z">
        <w:r w:rsidR="00377575" w:rsidRPr="00377575" w:rsidDel="00C17A27">
          <w:rPr>
            <w:rFonts w:ascii="Times New Roman" w:hAnsi="Times New Roman" w:cs="Times New Roman"/>
            <w:color w:val="000000" w:themeColor="text1"/>
            <w:sz w:val="28"/>
            <w:szCs w:val="28"/>
          </w:rPr>
          <w:delText>,</w:delText>
        </w:r>
      </w:del>
      <w:del w:id="1021" w:author="Peter Rohde" w:date="2016-10-21T05:39:00Z">
        <w:r w:rsidR="00377575" w:rsidRPr="00377575" w:rsidDel="00091250">
          <w:rPr>
            <w:rFonts w:ascii="Times New Roman" w:hAnsi="Times New Roman" w:cs="Times New Roman"/>
            <w:color w:val="000000" w:themeColor="text1"/>
            <w:sz w:val="28"/>
            <w:szCs w:val="28"/>
          </w:rPr>
          <w:delText xml:space="preserve"> </w:delText>
        </w:r>
      </w:del>
      <w:del w:id="1022" w:author="Peter Rohde" w:date="2016-10-21T05:35:00Z">
        <w:r w:rsidR="00377575" w:rsidRPr="00377575" w:rsidDel="00C17A27">
          <w:rPr>
            <w:rFonts w:ascii="Times New Roman" w:hAnsi="Times New Roman" w:cs="Times New Roman"/>
            <w:color w:val="000000" w:themeColor="text1"/>
            <w:sz w:val="28"/>
            <w:szCs w:val="28"/>
          </w:rPr>
          <w:delText xml:space="preserve">a </w:delText>
        </w:r>
      </w:del>
      <w:del w:id="1023" w:author="Peter Rohde" w:date="2016-10-21T05:39:00Z">
        <w:r w:rsidR="00377575" w:rsidRPr="00377575" w:rsidDel="00091250">
          <w:rPr>
            <w:rFonts w:ascii="Times New Roman" w:hAnsi="Times New Roman" w:cs="Times New Roman"/>
            <w:color w:val="000000" w:themeColor="text1"/>
            <w:sz w:val="28"/>
            <w:szCs w:val="28"/>
          </w:rPr>
          <w:delText>state</w:delText>
        </w:r>
      </w:del>
      <w:del w:id="1024" w:author="Peter Rohde" w:date="2016-10-21T05:35:00Z">
        <w:r w:rsidR="00377575" w:rsidRPr="00377575" w:rsidDel="00C17A27">
          <w:rPr>
            <w:rFonts w:ascii="Times New Roman" w:hAnsi="Times New Roman" w:cs="Times New Roman"/>
            <w:color w:val="000000" w:themeColor="text1"/>
            <w:sz w:val="28"/>
            <w:szCs w:val="28"/>
          </w:rPr>
          <w:delText xml:space="preserve"> below the threshold of </w:delText>
        </w:r>
      </w:del>
      <w:del w:id="1025" w:author="Peter Rohde" w:date="2016-10-21T05:39:00Z">
        <w:r w:rsidR="00377575" w:rsidRPr="00377575" w:rsidDel="00091250">
          <w:rPr>
            <w:rFonts w:ascii="Times New Roman" w:hAnsi="Times New Roman" w:cs="Times New Roman"/>
            <w:color w:val="000000" w:themeColor="text1"/>
            <w:sz w:val="28"/>
            <w:szCs w:val="28"/>
          </w:rPr>
          <w:delText xml:space="preserve">Bell inequality successfully </w:delText>
        </w:r>
        <w:r w:rsidR="0084406A" w:rsidDel="00091250">
          <w:rPr>
            <w:rFonts w:ascii="Times New Roman" w:hAnsi="Times New Roman" w:cs="Times New Roman"/>
            <w:color w:val="000000" w:themeColor="text1"/>
            <w:sz w:val="28"/>
            <w:szCs w:val="28"/>
          </w:rPr>
          <w:delText>passed the Bell test</w:delText>
        </w:r>
        <w:r w:rsidR="00534943" w:rsidDel="00091250">
          <w:rPr>
            <w:rFonts w:ascii="Times New Roman" w:hAnsi="Times New Roman" w:cs="Times New Roman"/>
            <w:color w:val="000000" w:themeColor="text1"/>
            <w:sz w:val="28"/>
            <w:szCs w:val="28"/>
          </w:rPr>
          <w:delText xml:space="preserve"> </w:delText>
        </w:r>
      </w:del>
      <w:del w:id="1026" w:author="Peter Rohde" w:date="2016-10-21T05:35:00Z">
        <w:r w:rsidR="00534943" w:rsidRPr="00377575" w:rsidDel="007847AB">
          <w:rPr>
            <w:rFonts w:ascii="Times New Roman" w:hAnsi="Times New Roman" w:cs="Times New Roman"/>
            <w:color w:val="000000" w:themeColor="text1"/>
            <w:sz w:val="28"/>
            <w:szCs w:val="28"/>
          </w:rPr>
          <w:delText xml:space="preserve">after </w:delText>
        </w:r>
      </w:del>
      <w:del w:id="1027" w:author="Peter Rohde" w:date="2016-10-21T05:39:00Z">
        <w:r w:rsidR="00534943" w:rsidDel="00091250">
          <w:rPr>
            <w:rFonts w:ascii="Times New Roman" w:hAnsi="Times New Roman" w:cs="Times New Roman"/>
            <w:color w:val="000000" w:themeColor="text1"/>
            <w:sz w:val="28"/>
            <w:szCs w:val="28"/>
          </w:rPr>
          <w:delText>e</w:delText>
        </w:r>
        <w:r w:rsidR="00534943" w:rsidRPr="00534943" w:rsidDel="00091250">
          <w:rPr>
            <w:rFonts w:ascii="Times New Roman" w:hAnsi="Times New Roman" w:cs="Times New Roman"/>
            <w:color w:val="000000" w:themeColor="text1"/>
            <w:sz w:val="28"/>
            <w:szCs w:val="28"/>
          </w:rPr>
          <w:delText xml:space="preserve">ntanglement </w:delText>
        </w:r>
        <w:r w:rsidR="00534943" w:rsidRPr="00377575" w:rsidDel="00091250">
          <w:rPr>
            <w:rFonts w:ascii="Times New Roman" w:hAnsi="Times New Roman" w:cs="Times New Roman"/>
            <w:color w:val="000000" w:themeColor="text1"/>
            <w:sz w:val="28"/>
            <w:szCs w:val="28"/>
          </w:rPr>
          <w:delText>purification</w:delText>
        </w:r>
      </w:del>
      <w:moveFromRangeStart w:id="1028" w:author="Peter Rohde" w:date="2016-10-21T05:35:00Z" w:name="move464791435"/>
      <w:moveFrom w:id="1029" w:author="Peter Rohde" w:date="2016-10-21T05:35:00Z">
        <w:del w:id="1030" w:author="Peter Rohde" w:date="2016-10-21T05:39:00Z">
          <w:r w:rsidR="0084406A" w:rsidDel="00091250">
            <w:rPr>
              <w:rFonts w:ascii="Times New Roman" w:hAnsi="Times New Roman" w:cs="Times New Roman"/>
              <w:color w:val="000000" w:themeColor="text1"/>
              <w:sz w:val="28"/>
              <w:szCs w:val="28"/>
            </w:rPr>
            <w:delText xml:space="preserve"> </w:delText>
          </w:r>
          <w:r w:rsidR="00377575" w:rsidRPr="00377575" w:rsidDel="00091250">
            <w:rPr>
              <w:rFonts w:ascii="Times New Roman" w:hAnsi="Times New Roman" w:cs="Times New Roman"/>
              <w:color w:val="000000" w:themeColor="text1"/>
              <w:sz w:val="28"/>
              <w:szCs w:val="28"/>
            </w:rPr>
            <w:delText>[</w:delText>
          </w:r>
          <w:r w:rsidR="0084406A" w:rsidDel="00091250">
            <w:rPr>
              <w:rFonts w:ascii="Times New Roman" w:hAnsi="Times New Roman" w:cs="Times New Roman"/>
              <w:color w:val="000000" w:themeColor="text1"/>
              <w:sz w:val="28"/>
              <w:szCs w:val="28"/>
            </w:rPr>
            <w:delText>Phys. Rev. Lett. 94, 040504</w:delText>
          </w:r>
          <w:r w:rsidR="00377575" w:rsidRPr="00377575" w:rsidDel="00091250">
            <w:rPr>
              <w:rFonts w:ascii="Times New Roman" w:hAnsi="Times New Roman" w:cs="Times New Roman"/>
              <w:color w:val="000000" w:themeColor="text1"/>
              <w:sz w:val="28"/>
              <w:szCs w:val="28"/>
            </w:rPr>
            <w:delText>]</w:delText>
          </w:r>
        </w:del>
      </w:moveFrom>
      <w:moveFromRangeEnd w:id="1028"/>
      <w:del w:id="1031" w:author="Peter Rohde" w:date="2016-10-21T05:39:00Z">
        <w:r w:rsidR="0084406A" w:rsidDel="00091250">
          <w:rPr>
            <w:rFonts w:ascii="Times New Roman" w:hAnsi="Times New Roman" w:cs="Times New Roman"/>
            <w:color w:val="000000" w:themeColor="text1"/>
            <w:sz w:val="28"/>
            <w:szCs w:val="28"/>
          </w:rPr>
          <w:delText>.</w:delText>
        </w:r>
        <w:r w:rsidR="0084406A" w:rsidDel="00091250">
          <w:rPr>
            <w:rFonts w:ascii="Times New Roman" w:hAnsi="Times New Roman" w:cs="Times New Roman" w:hint="eastAsia"/>
            <w:color w:val="000000" w:themeColor="text1"/>
            <w:sz w:val="28"/>
            <w:szCs w:val="28"/>
          </w:rPr>
          <w:delText xml:space="preserve"> </w:delText>
        </w:r>
        <w:r w:rsidR="0084406A" w:rsidDel="00091250">
          <w:rPr>
            <w:rFonts w:ascii="Times New Roman" w:hAnsi="Times New Roman" w:cs="Times New Roman"/>
            <w:color w:val="000000" w:themeColor="text1"/>
            <w:sz w:val="28"/>
            <w:szCs w:val="28"/>
          </w:rPr>
          <w:delText>Unfortunately, the theore</w:delText>
        </w:r>
        <w:r w:rsidR="00377575" w:rsidRPr="00377575" w:rsidDel="00091250">
          <w:rPr>
            <w:rFonts w:ascii="Times New Roman" w:hAnsi="Times New Roman" w:cs="Times New Roman"/>
            <w:color w:val="000000" w:themeColor="text1"/>
            <w:sz w:val="28"/>
            <w:szCs w:val="28"/>
          </w:rPr>
          <w:delText>tical efficiency of the purification scheme</w:delText>
        </w:r>
        <w:r w:rsidR="00534943" w:rsidDel="00091250">
          <w:rPr>
            <w:rFonts w:ascii="Times New Roman" w:hAnsi="Times New Roman" w:cs="Times New Roman"/>
            <w:color w:val="000000" w:themeColor="text1"/>
            <w:sz w:val="28"/>
            <w:szCs w:val="28"/>
          </w:rPr>
          <w:delText xml:space="preserve"> [Nature 410, 1067]</w:delText>
        </w:r>
        <w:r w:rsidR="00377575" w:rsidRPr="00377575" w:rsidDel="00091250">
          <w:rPr>
            <w:rFonts w:ascii="Times New Roman" w:hAnsi="Times New Roman" w:cs="Times New Roman"/>
            <w:color w:val="000000" w:themeColor="text1"/>
            <w:sz w:val="28"/>
            <w:szCs w:val="28"/>
          </w:rPr>
          <w:delText xml:space="preserve"> is only 1/4,</w:delText>
        </w:r>
        <w:r w:rsidR="00747F7A" w:rsidDel="00091250">
          <w:rPr>
            <w:rFonts w:ascii="Times New Roman" w:hAnsi="Times New Roman" w:cs="Times New Roman"/>
            <w:color w:val="000000" w:themeColor="text1"/>
            <w:sz w:val="28"/>
            <w:szCs w:val="28"/>
          </w:rPr>
          <w:delText xml:space="preserve"> which </w:delText>
        </w:r>
        <w:r w:rsidR="00747F7A" w:rsidRPr="00747F7A" w:rsidDel="00091250">
          <w:rPr>
            <w:rFonts w:ascii="Times New Roman" w:hAnsi="Times New Roman" w:cs="Times New Roman"/>
            <w:color w:val="000000" w:themeColor="text1"/>
            <w:sz w:val="28"/>
            <w:szCs w:val="28"/>
          </w:rPr>
          <w:delText xml:space="preserve">still need to improve </w:delText>
        </w:r>
      </w:del>
      <w:del w:id="1032" w:author="Peter Rohde" w:date="2016-10-21T05:36:00Z">
        <w:r w:rsidR="00747F7A" w:rsidRPr="00747F7A" w:rsidDel="0000429E">
          <w:rPr>
            <w:rFonts w:ascii="Times New Roman" w:hAnsi="Times New Roman" w:cs="Times New Roman"/>
            <w:color w:val="000000" w:themeColor="text1"/>
            <w:sz w:val="28"/>
            <w:szCs w:val="28"/>
          </w:rPr>
          <w:delText>in theory and experiment</w:delText>
        </w:r>
      </w:del>
      <w:del w:id="1033" w:author="Peter Rohde" w:date="2016-10-21T05:39:00Z">
        <w:r w:rsidR="00377575" w:rsidRPr="00377575" w:rsidDel="00091250">
          <w:rPr>
            <w:rFonts w:ascii="Times New Roman" w:hAnsi="Times New Roman" w:cs="Times New Roman"/>
            <w:color w:val="000000" w:themeColor="text1"/>
            <w:sz w:val="28"/>
            <w:szCs w:val="28"/>
          </w:rPr>
          <w:delText>.</w:delText>
        </w:r>
      </w:del>
    </w:p>
    <w:p w14:paraId="5AF461D0" w14:textId="1E0995FE" w:rsidR="000501E5" w:rsidRDefault="003E40B8">
      <w:pPr>
        <w:adjustRightInd w:val="0"/>
        <w:snapToGrid w:val="0"/>
        <w:spacing w:line="360" w:lineRule="auto"/>
        <w:rPr>
          <w:ins w:id="1034" w:author="Peter Rohde" w:date="2016-10-21T05:39:00Z"/>
          <w:rFonts w:ascii="Times New Roman" w:hAnsi="Times New Roman" w:cs="Times New Roman"/>
          <w:b/>
          <w:color w:val="000000" w:themeColor="text1"/>
          <w:sz w:val="28"/>
          <w:szCs w:val="28"/>
        </w:rPr>
        <w:pPrChange w:id="1035" w:author="Peter Rohde" w:date="2016-10-20T19:01:00Z">
          <w:pPr>
            <w:pStyle w:val="ListParagraph"/>
            <w:numPr>
              <w:numId w:val="1"/>
            </w:numPr>
            <w:adjustRightInd w:val="0"/>
            <w:snapToGrid w:val="0"/>
            <w:spacing w:line="360" w:lineRule="auto"/>
            <w:ind w:left="357" w:firstLineChars="0" w:hanging="357"/>
          </w:pPr>
        </w:pPrChange>
      </w:pPr>
      <w:ins w:id="1036" w:author="Peter Rohde" w:date="2016-10-20T19:02:00Z">
        <w:r>
          <w:rPr>
            <w:rFonts w:ascii="Times New Roman" w:hAnsi="Times New Roman" w:cs="Times New Roman"/>
            <w:b/>
            <w:color w:val="000000" w:themeColor="text1"/>
            <w:sz w:val="28"/>
            <w:szCs w:val="28"/>
          </w:rPr>
          <w:t>\subsection{</w:t>
        </w:r>
      </w:ins>
      <w:r w:rsidR="000501E5" w:rsidRPr="003E40B8">
        <w:rPr>
          <w:rFonts w:ascii="Times New Roman" w:hAnsi="Times New Roman" w:cs="Times New Roman"/>
          <w:b/>
          <w:color w:val="000000" w:themeColor="text1"/>
          <w:sz w:val="28"/>
          <w:szCs w:val="28"/>
          <w:rPrChange w:id="1037" w:author="Peter Rohde" w:date="2016-10-20T19:01:00Z">
            <w:rPr/>
          </w:rPrChange>
        </w:rPr>
        <w:t>Superdense coding</w:t>
      </w:r>
      <w:ins w:id="1038" w:author="Peter Rohde" w:date="2016-10-20T19:02:00Z">
        <w:r>
          <w:rPr>
            <w:rFonts w:ascii="Times New Roman" w:hAnsi="Times New Roman" w:cs="Times New Roman"/>
            <w:b/>
            <w:color w:val="000000" w:themeColor="text1"/>
            <w:sz w:val="28"/>
            <w:szCs w:val="28"/>
          </w:rPr>
          <w:t>}</w:t>
        </w:r>
      </w:ins>
    </w:p>
    <w:p w14:paraId="6E4F5E99" w14:textId="77777777" w:rsidR="00091250" w:rsidRPr="003E40B8" w:rsidRDefault="00091250">
      <w:pPr>
        <w:adjustRightInd w:val="0"/>
        <w:snapToGrid w:val="0"/>
        <w:spacing w:line="360" w:lineRule="auto"/>
        <w:rPr>
          <w:rFonts w:ascii="Times New Roman" w:hAnsi="Times New Roman" w:cs="Times New Roman"/>
          <w:b/>
          <w:color w:val="000000" w:themeColor="text1"/>
          <w:sz w:val="28"/>
          <w:szCs w:val="28"/>
          <w:rPrChange w:id="1039" w:author="Peter Rohde" w:date="2016-10-20T19:01:00Z">
            <w:rPr/>
          </w:rPrChange>
        </w:rPr>
        <w:pPrChange w:id="1040" w:author="Peter Rohde" w:date="2016-10-20T19:01:00Z">
          <w:pPr>
            <w:pStyle w:val="ListParagraph"/>
            <w:numPr>
              <w:numId w:val="1"/>
            </w:numPr>
            <w:adjustRightInd w:val="0"/>
            <w:snapToGrid w:val="0"/>
            <w:spacing w:line="360" w:lineRule="auto"/>
            <w:ind w:left="357" w:firstLineChars="0" w:hanging="357"/>
          </w:pPr>
        </w:pPrChange>
      </w:pPr>
    </w:p>
    <w:p w14:paraId="379D17DC" w14:textId="2F6C47BC" w:rsidR="00142A75" w:rsidRDefault="00991F01" w:rsidP="00C01CAE">
      <w:pPr>
        <w:adjustRightInd w:val="0"/>
        <w:snapToGrid w:val="0"/>
        <w:spacing w:line="360" w:lineRule="auto"/>
        <w:ind w:firstLineChars="200" w:firstLine="560"/>
        <w:rPr>
          <w:ins w:id="1041" w:author="Peter Rohde" w:date="2016-10-21T05:39:00Z"/>
          <w:rFonts w:ascii="Times New Roman" w:hAnsi="Times New Roman" w:cs="Times New Roman"/>
          <w:color w:val="000000" w:themeColor="text1"/>
          <w:sz w:val="28"/>
          <w:szCs w:val="28"/>
        </w:rPr>
      </w:pPr>
      <w:r w:rsidRPr="00991F01">
        <w:rPr>
          <w:rFonts w:ascii="Times New Roman" w:hAnsi="Times New Roman" w:cs="Times New Roman"/>
          <w:color w:val="000000" w:themeColor="text1"/>
          <w:sz w:val="28"/>
          <w:szCs w:val="28"/>
        </w:rPr>
        <w:t>The idea</w:t>
      </w:r>
      <w:r>
        <w:rPr>
          <w:rFonts w:ascii="Times New Roman" w:hAnsi="Times New Roman" w:cs="Times New Roman" w:hint="eastAsia"/>
          <w:color w:val="000000" w:themeColor="text1"/>
          <w:sz w:val="28"/>
          <w:szCs w:val="28"/>
        </w:rPr>
        <w:t xml:space="preserve"> </w:t>
      </w:r>
      <w:r w:rsidRPr="00991F01">
        <w:rPr>
          <w:rFonts w:ascii="Times New Roman" w:hAnsi="Times New Roman" w:cs="Times New Roman"/>
          <w:color w:val="000000" w:themeColor="text1"/>
          <w:sz w:val="28"/>
          <w:szCs w:val="28"/>
        </w:rPr>
        <w:t xml:space="preserve">of quantum dense coding </w:t>
      </w:r>
      <w:r>
        <w:rPr>
          <w:rFonts w:ascii="Times New Roman" w:hAnsi="Times New Roman" w:cs="Times New Roman"/>
          <w:color w:val="000000" w:themeColor="text1"/>
          <w:sz w:val="28"/>
          <w:szCs w:val="28"/>
        </w:rPr>
        <w:t xml:space="preserve">was </w:t>
      </w:r>
      <w:r w:rsidRPr="00991F01">
        <w:rPr>
          <w:rFonts w:ascii="Times New Roman" w:hAnsi="Times New Roman" w:cs="Times New Roman"/>
          <w:color w:val="000000" w:themeColor="text1"/>
          <w:sz w:val="28"/>
          <w:szCs w:val="28"/>
        </w:rPr>
        <w:t>introduced by</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Bennett and </w:t>
      </w:r>
      <w:r>
        <w:rPr>
          <w:rFonts w:ascii="Times New Roman" w:hAnsi="Times New Roman" w:cs="Times New Roman"/>
          <w:color w:val="000000" w:themeColor="text1"/>
          <w:sz w:val="28"/>
          <w:szCs w:val="28"/>
        </w:rPr>
        <w:t>Wiesner [</w:t>
      </w:r>
      <w:r w:rsidRPr="00991F01">
        <w:rPr>
          <w:rFonts w:ascii="Times New Roman" w:hAnsi="Times New Roman" w:cs="Times New Roman"/>
          <w:color w:val="000000" w:themeColor="text1"/>
          <w:sz w:val="28"/>
          <w:szCs w:val="28"/>
        </w:rPr>
        <w:t>Phys. Rev. Lett. 69, 2881</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which </w:t>
      </w:r>
      <w:r>
        <w:rPr>
          <w:rFonts w:ascii="Times New Roman" w:hAnsi="Times New Roman" w:cs="Times New Roman"/>
          <w:color w:val="000000" w:themeColor="text1"/>
          <w:sz w:val="28"/>
          <w:szCs w:val="28"/>
        </w:rPr>
        <w:t xml:space="preserve">can be used to </w:t>
      </w:r>
      <w:r w:rsidRPr="00991F01">
        <w:rPr>
          <w:rFonts w:ascii="Times New Roman" w:hAnsi="Times New Roman" w:cs="Times New Roman"/>
          <w:color w:val="000000" w:themeColor="text1"/>
          <w:sz w:val="28"/>
          <w:szCs w:val="28"/>
        </w:rPr>
        <w:t>send two bits of classical information using only one</w:t>
      </w:r>
      <w:r w:rsidR="00142A75" w:rsidRPr="00142A75">
        <w:rPr>
          <w:rFonts w:ascii="Times New Roman" w:hAnsi="Times New Roman" w:cs="Times New Roman"/>
          <w:color w:val="000000" w:themeColor="text1"/>
          <w:sz w:val="28"/>
          <w:szCs w:val="28"/>
        </w:rPr>
        <w:t xml:space="preserve"> particle in a Bell state. </w:t>
      </w:r>
      <w:r w:rsidR="00EB6FA1">
        <w:rPr>
          <w:rFonts w:ascii="Times New Roman" w:hAnsi="Times New Roman" w:cs="Times New Roman"/>
          <w:color w:val="000000" w:themeColor="text1"/>
          <w:sz w:val="28"/>
          <w:szCs w:val="28"/>
        </w:rPr>
        <w:t xml:space="preserve">In 1996, </w:t>
      </w:r>
      <w:r w:rsidR="00142A75" w:rsidRPr="00142A75">
        <w:rPr>
          <w:rFonts w:ascii="Times New Roman" w:hAnsi="Times New Roman" w:cs="Times New Roman"/>
          <w:color w:val="000000" w:themeColor="text1"/>
          <w:sz w:val="28"/>
          <w:szCs w:val="28"/>
        </w:rPr>
        <w:t>Mattle et al. [</w:t>
      </w:r>
      <w:r w:rsidR="009A6010" w:rsidRPr="009A6010">
        <w:rPr>
          <w:rFonts w:ascii="Times New Roman" w:hAnsi="Times New Roman" w:cs="Times New Roman"/>
          <w:color w:val="000000" w:themeColor="text1"/>
          <w:sz w:val="28"/>
          <w:szCs w:val="28"/>
        </w:rPr>
        <w:t xml:space="preserve">Phys. Rev. Lett. 76, 4656 </w:t>
      </w:r>
      <w:r w:rsidR="00142A75" w:rsidRPr="00142A75">
        <w:rPr>
          <w:rFonts w:ascii="Times New Roman" w:hAnsi="Times New Roman" w:cs="Times New Roman"/>
          <w:color w:val="000000" w:themeColor="text1"/>
          <w:sz w:val="28"/>
          <w:szCs w:val="28"/>
        </w:rPr>
        <w:t>(1996)] realized quantum dense coding experimentally for the first time in photonic system</w:t>
      </w:r>
      <w:r w:rsidR="00706938">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 xml:space="preserve">However, they cannot realized a complete </w:t>
      </w:r>
      <w:r w:rsidR="00C01CAE" w:rsidRPr="00C01CAE">
        <w:rPr>
          <w:rFonts w:ascii="Times New Roman" w:hAnsi="Times New Roman" w:cs="Times New Roman"/>
          <w:color w:val="000000" w:themeColor="text1"/>
          <w:sz w:val="28"/>
          <w:szCs w:val="28"/>
        </w:rPr>
        <w:t>Bell-stat</w:t>
      </w:r>
      <w:r w:rsidR="00C01CAE">
        <w:rPr>
          <w:rFonts w:ascii="Times New Roman" w:hAnsi="Times New Roman" w:cs="Times New Roman"/>
          <w:color w:val="000000" w:themeColor="text1"/>
          <w:sz w:val="28"/>
          <w:szCs w:val="28"/>
        </w:rPr>
        <w:t>e analyzer, only three</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different messages could be encoded by a single qubit. Thus, an increase of channel</w:t>
      </w:r>
      <w:r w:rsidR="00C01CAE">
        <w:rPr>
          <w:rFonts w:ascii="Times New Roman" w:hAnsi="Times New Roman" w:cs="Times New Roman" w:hint="eastAsia"/>
          <w:color w:val="000000" w:themeColor="text1"/>
          <w:sz w:val="28"/>
          <w:szCs w:val="28"/>
        </w:rPr>
        <w:t xml:space="preserve"> </w:t>
      </w:r>
      <w:r w:rsidR="00C01CAE" w:rsidRPr="00C01CAE">
        <w:rPr>
          <w:rFonts w:ascii="Times New Roman" w:hAnsi="Times New Roman" w:cs="Times New Roman"/>
          <w:color w:val="000000" w:themeColor="text1"/>
          <w:sz w:val="28"/>
          <w:szCs w:val="28"/>
        </w:rPr>
        <w:t>capacity to</w:t>
      </w:r>
      <w:r w:rsidR="00C01CAE" w:rsidRPr="00C01CAE">
        <w:t xml:space="preserve"> </w:t>
      </w:r>
      <w:r w:rsidR="006F7E3C" w:rsidRPr="004A76F9">
        <w:rPr>
          <w:position w:val="-10"/>
        </w:rPr>
        <w:object w:dxaOrig="960" w:dyaOrig="320" w14:anchorId="4A05D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pt;height:21.45pt" o:ole="">
            <v:imagedata r:id="rId6" o:title=""/>
          </v:shape>
          <o:OLEObject Type="Embed" ProgID="Equation.DSMT4" ShapeID="_x0000_i1025" DrawAspect="Content" ObjectID="_1538565501" r:id="rId7"/>
        </w:object>
      </w:r>
      <w:r w:rsidR="00C01CAE">
        <w:rPr>
          <w:rFonts w:ascii="Times New Roman" w:hAnsi="Times New Roman" w:cs="Times New Roman"/>
          <w:color w:val="000000" w:themeColor="text1"/>
          <w:sz w:val="28"/>
          <w:szCs w:val="28"/>
        </w:rPr>
        <w:t xml:space="preserve"> bits was possible. </w:t>
      </w:r>
    </w:p>
    <w:p w14:paraId="75ECF3A3" w14:textId="77777777" w:rsidR="00091250" w:rsidRPr="00142A75" w:rsidRDefault="00091250" w:rsidP="00C01CAE">
      <w:pPr>
        <w:adjustRightInd w:val="0"/>
        <w:snapToGrid w:val="0"/>
        <w:spacing w:line="360" w:lineRule="auto"/>
        <w:ind w:firstLineChars="200" w:firstLine="560"/>
        <w:rPr>
          <w:rFonts w:ascii="Times New Roman" w:hAnsi="Times New Roman" w:cs="Times New Roman"/>
          <w:color w:val="000000" w:themeColor="text1"/>
          <w:sz w:val="28"/>
          <w:szCs w:val="28"/>
        </w:rPr>
      </w:pPr>
    </w:p>
    <w:p w14:paraId="20A91217" w14:textId="64DB5E5A" w:rsidR="00142A75" w:rsidRDefault="00AB2841" w:rsidP="006F7E3C">
      <w:pPr>
        <w:adjustRightInd w:val="0"/>
        <w:snapToGrid w:val="0"/>
        <w:spacing w:line="360" w:lineRule="auto"/>
        <w:ind w:firstLineChars="200" w:firstLine="560"/>
        <w:rPr>
          <w:ins w:id="1042" w:author="Peter Rohde" w:date="2016-10-21T05:39:00Z"/>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w:t>
      </w:r>
      <w:r w:rsidRPr="00AB2841">
        <w:rPr>
          <w:rFonts w:ascii="Times New Roman" w:hAnsi="Times New Roman" w:cs="Times New Roman"/>
          <w:color w:val="000000" w:themeColor="text1"/>
          <w:sz w:val="28"/>
          <w:szCs w:val="28"/>
        </w:rPr>
        <w:t>distinguis</w:t>
      </w:r>
      <w:r>
        <w:rPr>
          <w:rFonts w:ascii="Times New Roman" w:hAnsi="Times New Roman" w:cs="Times New Roman"/>
          <w:color w:val="000000" w:themeColor="text1"/>
          <w:sz w:val="28"/>
          <w:szCs w:val="28"/>
        </w:rPr>
        <w:t>h between all four polarization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Bell states of two photons</w:t>
      </w:r>
      <w:r w:rsidR="00142A75" w:rsidRPr="00142A75">
        <w:rPr>
          <w:rFonts w:ascii="Times New Roman" w:hAnsi="Times New Roman" w:cs="Times New Roman"/>
          <w:color w:val="000000" w:themeColor="text1"/>
          <w:sz w:val="28"/>
          <w:szCs w:val="28"/>
        </w:rPr>
        <w:t xml:space="preserve">, Schuck et al. [Phys. Rev. Lett. 96, 190501 (2006)] </w:t>
      </w:r>
      <w:r>
        <w:rPr>
          <w:rFonts w:ascii="Times New Roman" w:hAnsi="Times New Roman" w:cs="Times New Roman"/>
          <w:color w:val="000000" w:themeColor="text1"/>
          <w:sz w:val="28"/>
          <w:szCs w:val="28"/>
        </w:rPr>
        <w:t>developed a method that us</w:t>
      </w:r>
      <w:r w:rsidR="00EB6FA1">
        <w:rPr>
          <w:rFonts w:ascii="Times New Roman" w:hAnsi="Times New Roman" w:cs="Times New Roman"/>
          <w:color w:val="000000" w:themeColor="text1"/>
          <w:sz w:val="28"/>
          <w:szCs w:val="28"/>
        </w:rPr>
        <w:t>ing</w:t>
      </w:r>
      <w:r>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hyperentangled source</w:t>
      </w:r>
      <w:r>
        <w:rPr>
          <w:rFonts w:ascii="Times New Roman" w:hAnsi="Times New Roman" w:cs="Times New Roman"/>
          <w:color w:val="000000" w:themeColor="text1"/>
          <w:sz w:val="28"/>
          <w:szCs w:val="28"/>
        </w:rPr>
        <w:t xml:space="preserve"> to realize a</w:t>
      </w:r>
      <w:r w:rsidRPr="00142A75">
        <w:rPr>
          <w:rFonts w:ascii="Times New Roman" w:hAnsi="Times New Roman" w:cs="Times New Roman"/>
          <w:color w:val="000000" w:themeColor="text1"/>
          <w:sz w:val="28"/>
          <w:szCs w:val="28"/>
        </w:rPr>
        <w:t xml:space="preserve"> complete linear-optical Bell state analyzer</w:t>
      </w:r>
      <w:r>
        <w:rPr>
          <w:rFonts w:ascii="Times New Roman" w:hAnsi="Times New Roman" w:cs="Times New Roman"/>
          <w:color w:val="000000" w:themeColor="text1"/>
          <w:sz w:val="28"/>
          <w:szCs w:val="28"/>
        </w:rPr>
        <w:t xml:space="preserve"> i</w:t>
      </w:r>
      <w:r w:rsidRPr="00142A75">
        <w:rPr>
          <w:rFonts w:ascii="Times New Roman" w:hAnsi="Times New Roman" w:cs="Times New Roman"/>
          <w:color w:val="000000" w:themeColor="text1"/>
          <w:sz w:val="28"/>
          <w:szCs w:val="28"/>
        </w:rPr>
        <w:t>n 2006</w:t>
      </w:r>
      <w:r w:rsidR="00142A75" w:rsidRPr="00142A75">
        <w:rPr>
          <w:rFonts w:ascii="Times New Roman" w:hAnsi="Times New Roman" w:cs="Times New Roman"/>
          <w:color w:val="000000" w:themeColor="text1"/>
          <w:sz w:val="28"/>
          <w:szCs w:val="28"/>
        </w:rPr>
        <w:t xml:space="preserve">, </w:t>
      </w:r>
      <w:r w:rsidR="00EB6FA1">
        <w:rPr>
          <w:rFonts w:ascii="Times New Roman" w:hAnsi="Times New Roman" w:cs="Times New Roman"/>
          <w:color w:val="000000" w:themeColor="text1"/>
          <w:sz w:val="28"/>
          <w:szCs w:val="28"/>
        </w:rPr>
        <w:t xml:space="preserve">and </w:t>
      </w:r>
      <w:r>
        <w:rPr>
          <w:rFonts w:ascii="Times New Roman" w:hAnsi="Times New Roman" w:cs="Times New Roman"/>
          <w:color w:val="000000" w:themeColor="text1"/>
          <w:sz w:val="28"/>
          <w:szCs w:val="28"/>
        </w:rPr>
        <w:t>achiev</w:t>
      </w:r>
      <w:r w:rsidR="00E94D99">
        <w:rPr>
          <w:rFonts w:ascii="Times New Roman" w:hAnsi="Times New Roman" w:cs="Times New Roman"/>
          <w:color w:val="000000" w:themeColor="text1"/>
          <w:sz w:val="28"/>
          <w:szCs w:val="28"/>
        </w:rPr>
        <w:t>ed</w:t>
      </w:r>
      <w:r>
        <w:rPr>
          <w:rFonts w:ascii="Times New Roman" w:hAnsi="Times New Roman" w:cs="Times New Roman"/>
          <w:color w:val="000000" w:themeColor="text1"/>
          <w:sz w:val="28"/>
          <w:szCs w:val="28"/>
        </w:rPr>
        <w:t xml:space="preserve"> an</w:t>
      </w:r>
      <w:r>
        <w:rPr>
          <w:rFonts w:ascii="Times New Roman" w:hAnsi="Times New Roman" w:cs="Times New Roman" w:hint="eastAsia"/>
          <w:color w:val="000000" w:themeColor="text1"/>
          <w:sz w:val="28"/>
          <w:szCs w:val="28"/>
        </w:rPr>
        <w:t xml:space="preserve"> </w:t>
      </w:r>
      <w:r w:rsidRPr="00AB2841">
        <w:rPr>
          <w:rFonts w:ascii="Times New Roman" w:hAnsi="Times New Roman" w:cs="Times New Roman"/>
          <w:color w:val="000000" w:themeColor="text1"/>
          <w:sz w:val="28"/>
          <w:szCs w:val="28"/>
        </w:rPr>
        <w:t>overall channel capacity of 1.18(3) bits per photon</w:t>
      </w:r>
      <w:r w:rsidR="00EB6FA1">
        <w:rPr>
          <w:rFonts w:ascii="Times New Roman" w:hAnsi="Times New Roman" w:cs="Times New Roman"/>
          <w:color w:val="000000" w:themeColor="text1"/>
          <w:sz w:val="28"/>
          <w:szCs w:val="28"/>
        </w:rPr>
        <w:t xml:space="preserve"> in their experiment</w:t>
      </w:r>
      <w:r>
        <w:rPr>
          <w:rFonts w:ascii="Times New Roman" w:hAnsi="Times New Roman" w:cs="Times New Roman"/>
          <w:color w:val="000000" w:themeColor="text1"/>
          <w:sz w:val="28"/>
          <w:szCs w:val="28"/>
        </w:rPr>
        <w:t>.</w:t>
      </w:r>
      <w:r w:rsidR="00142A75" w:rsidRPr="00142A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2008, Kwiat's group </w:t>
      </w:r>
      <w:r w:rsidR="006F7E3C" w:rsidRPr="00142A75">
        <w:rPr>
          <w:rFonts w:ascii="Times New Roman" w:hAnsi="Times New Roman" w:cs="Times New Roman"/>
          <w:color w:val="000000" w:themeColor="text1"/>
          <w:sz w:val="28"/>
          <w:szCs w:val="28"/>
        </w:rPr>
        <w:t>[Nature Phys. 4, 282 (2008)]</w:t>
      </w:r>
      <w:r w:rsidR="006F7E3C">
        <w:rPr>
          <w:rFonts w:ascii="Times New Roman" w:hAnsi="Times New Roman" w:cs="Times New Roman"/>
          <w:color w:val="000000" w:themeColor="text1"/>
          <w:sz w:val="28"/>
          <w:szCs w:val="28"/>
        </w:rPr>
        <w:t xml:space="preserve"> </w:t>
      </w:r>
      <w:r w:rsidR="00142A75" w:rsidRPr="00142A75">
        <w:rPr>
          <w:rFonts w:ascii="Times New Roman" w:hAnsi="Times New Roman" w:cs="Times New Roman"/>
          <w:color w:val="000000" w:themeColor="text1"/>
          <w:sz w:val="28"/>
          <w:szCs w:val="28"/>
        </w:rPr>
        <w:t xml:space="preserve">achieved channel capacity </w:t>
      </w:r>
      <w:r w:rsidR="006F7E3C">
        <w:rPr>
          <w:rFonts w:ascii="Times New Roman" w:hAnsi="Times New Roman" w:cs="Times New Roman"/>
          <w:color w:val="000000" w:themeColor="text1"/>
          <w:sz w:val="28"/>
          <w:szCs w:val="28"/>
        </w:rPr>
        <w:t>of</w:t>
      </w:r>
      <w:r w:rsidR="00142A75" w:rsidRPr="00142A75">
        <w:rPr>
          <w:rFonts w:ascii="Times New Roman" w:hAnsi="Times New Roman" w:cs="Times New Roman"/>
          <w:color w:val="000000" w:themeColor="text1"/>
          <w:sz w:val="28"/>
          <w:szCs w:val="28"/>
        </w:rPr>
        <w:t xml:space="preserve"> 1.63 </w:t>
      </w:r>
      <w:r w:rsidR="006F7E3C">
        <w:rPr>
          <w:rFonts w:ascii="Times New Roman" w:hAnsi="Times New Roman" w:cs="Times New Roman"/>
          <w:color w:val="000000" w:themeColor="text1"/>
          <w:sz w:val="28"/>
          <w:szCs w:val="28"/>
        </w:rPr>
        <w:t>bits using pairs of</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photons simultaneously entang</w:t>
      </w:r>
      <w:r w:rsidR="006F7E3C">
        <w:rPr>
          <w:rFonts w:ascii="Times New Roman" w:hAnsi="Times New Roman" w:cs="Times New Roman"/>
          <w:color w:val="000000" w:themeColor="text1"/>
          <w:sz w:val="28"/>
          <w:szCs w:val="28"/>
        </w:rPr>
        <w:t>led in spin and orbital angular</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momentum</w:t>
      </w:r>
      <w:r w:rsidR="00142A75" w:rsidRPr="00142A75">
        <w:rPr>
          <w:rFonts w:ascii="Times New Roman" w:hAnsi="Times New Roman" w:cs="Times New Roman"/>
          <w:color w:val="000000" w:themeColor="text1"/>
          <w:sz w:val="28"/>
          <w:szCs w:val="28"/>
        </w:rPr>
        <w:t>, successfully beating the channel capacity limit for linear photonic superdense</w:t>
      </w:r>
      <w:r w:rsidR="00E94D99">
        <w:rPr>
          <w:rFonts w:ascii="Times New Roman" w:hAnsi="Times New Roman" w:cs="Times New Roman"/>
          <w:color w:val="000000" w:themeColor="text1"/>
          <w:sz w:val="28"/>
          <w:szCs w:val="28"/>
        </w:rPr>
        <w:t xml:space="preserve"> coding.</w:t>
      </w:r>
    </w:p>
    <w:p w14:paraId="198A20C6" w14:textId="77777777" w:rsidR="00091250" w:rsidRPr="00142A75" w:rsidRDefault="00091250" w:rsidP="006F7E3C">
      <w:pPr>
        <w:adjustRightInd w:val="0"/>
        <w:snapToGrid w:val="0"/>
        <w:spacing w:line="360" w:lineRule="auto"/>
        <w:ind w:firstLineChars="200" w:firstLine="560"/>
        <w:rPr>
          <w:rFonts w:ascii="Times New Roman" w:hAnsi="Times New Roman" w:cs="Times New Roman"/>
          <w:color w:val="000000" w:themeColor="text1"/>
          <w:sz w:val="28"/>
          <w:szCs w:val="28"/>
        </w:rPr>
      </w:pPr>
    </w:p>
    <w:p w14:paraId="1127B48E" w14:textId="009989CB" w:rsidR="00101262" w:rsidRDefault="00142A75" w:rsidP="00B64433">
      <w:pPr>
        <w:adjustRightInd w:val="0"/>
        <w:snapToGrid w:val="0"/>
        <w:spacing w:line="360" w:lineRule="auto"/>
        <w:ind w:firstLineChars="200" w:firstLine="560"/>
        <w:rPr>
          <w:ins w:id="1043" w:author="Peter Rohde" w:date="2016-10-21T05:39:00Z"/>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t xml:space="preserve">In other aspect, due to the noises in channel, researches hope to successfully </w:t>
      </w:r>
      <w:r w:rsidR="006F7E3C">
        <w:rPr>
          <w:rFonts w:ascii="Times New Roman" w:hAnsi="Times New Roman" w:cs="Times New Roman"/>
          <w:color w:val="000000" w:themeColor="text1"/>
          <w:sz w:val="28"/>
          <w:szCs w:val="28"/>
        </w:rPr>
        <w:t>achieve</w:t>
      </w:r>
      <w:r w:rsidRPr="00142A75">
        <w:rPr>
          <w:rFonts w:ascii="Times New Roman" w:hAnsi="Times New Roman" w:cs="Times New Roman"/>
          <w:color w:val="000000" w:themeColor="text1"/>
          <w:sz w:val="28"/>
          <w:szCs w:val="28"/>
        </w:rPr>
        <w:t xml:space="preserve"> high efficiency dense coding over </w:t>
      </w:r>
      <w:r w:rsidR="006F7E3C">
        <w:rPr>
          <w:rFonts w:ascii="Times New Roman" w:hAnsi="Times New Roman" w:cs="Times New Roman"/>
          <w:color w:val="000000" w:themeColor="text1"/>
          <w:sz w:val="28"/>
          <w:szCs w:val="28"/>
        </w:rPr>
        <w:t xml:space="preserve">the </w:t>
      </w:r>
      <w:r w:rsidR="006F7E3C" w:rsidRPr="00142A75">
        <w:rPr>
          <w:rFonts w:ascii="Times New Roman" w:hAnsi="Times New Roman" w:cs="Times New Roman"/>
          <w:color w:val="000000" w:themeColor="text1"/>
          <w:sz w:val="28"/>
          <w:szCs w:val="28"/>
        </w:rPr>
        <w:t xml:space="preserve">noise </w:t>
      </w:r>
      <w:r w:rsidRPr="00142A75">
        <w:rPr>
          <w:rFonts w:ascii="Times New Roman" w:hAnsi="Times New Roman" w:cs="Times New Roman"/>
          <w:color w:val="000000" w:themeColor="text1"/>
          <w:sz w:val="28"/>
          <w:szCs w:val="28"/>
        </w:rPr>
        <w:t xml:space="preserve">channel. In 2013, A. Chiuri et al. successfully demonstrated dense coding over a depolarising channel </w:t>
      </w:r>
      <w:r w:rsidR="006F7E3C">
        <w:rPr>
          <w:rFonts w:ascii="Times New Roman" w:hAnsi="Times New Roman" w:cs="Times New Roman"/>
          <w:color w:val="000000" w:themeColor="text1"/>
          <w:sz w:val="28"/>
          <w:szCs w:val="28"/>
        </w:rPr>
        <w:t>[Phys. Rev. A, 87 (2013) 022333</w:t>
      </w:r>
      <w:r w:rsidRPr="00142A75">
        <w:rPr>
          <w:rFonts w:ascii="Times New Roman" w:hAnsi="Times New Roman" w:cs="Times New Roman"/>
          <w:color w:val="000000" w:themeColor="text1"/>
          <w:sz w:val="28"/>
          <w:szCs w:val="28"/>
        </w:rPr>
        <w:t>]</w:t>
      </w:r>
      <w:r w:rsidR="00C01CAE">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2014, Liu et al. </w:t>
      </w:r>
      <w:r w:rsidR="006F7E3C">
        <w:rPr>
          <w:rFonts w:ascii="Times New Roman" w:hAnsi="Times New Roman" w:cs="Times New Roman"/>
          <w:color w:val="000000" w:themeColor="text1"/>
          <w:sz w:val="28"/>
          <w:szCs w:val="28"/>
        </w:rPr>
        <w:t>[Europhysics Letters</w:t>
      </w:r>
      <w:r w:rsidR="006F7E3C" w:rsidRPr="00142A75">
        <w:rPr>
          <w:rFonts w:ascii="Times New Roman" w:hAnsi="Times New Roman" w:cs="Times New Roman"/>
          <w:color w:val="000000" w:themeColor="text1"/>
          <w:sz w:val="28"/>
          <w:szCs w:val="28"/>
        </w:rPr>
        <w:t>, 114(1), 10005(2016)]</w:t>
      </w:r>
      <w:r w:rsidR="006F7E3C">
        <w:rPr>
          <w:rFonts w:ascii="Times New Roman" w:hAnsi="Times New Roman" w:cs="Times New Roman"/>
          <w:color w:val="000000" w:themeColor="text1"/>
          <w:sz w:val="28"/>
          <w:szCs w:val="28"/>
        </w:rPr>
        <w:t xml:space="preserve"> </w:t>
      </w:r>
      <w:r w:rsidR="006F7E3C" w:rsidRPr="006F7E3C">
        <w:rPr>
          <w:rFonts w:ascii="Times New Roman" w:hAnsi="Times New Roman" w:cs="Times New Roman"/>
          <w:color w:val="000000" w:themeColor="text1"/>
          <w:sz w:val="28"/>
          <w:szCs w:val="28"/>
        </w:rPr>
        <w:t>develop</w:t>
      </w:r>
      <w:r w:rsidR="006F7E3C">
        <w:rPr>
          <w:rFonts w:ascii="Times New Roman" w:hAnsi="Times New Roman" w:cs="Times New Roman"/>
          <w:color w:val="000000" w:themeColor="text1"/>
          <w:sz w:val="28"/>
          <w:szCs w:val="28"/>
        </w:rPr>
        <w:t>ed</w:t>
      </w:r>
      <w:r w:rsidR="006F7E3C" w:rsidRPr="006F7E3C">
        <w:rPr>
          <w:rFonts w:ascii="Times New Roman" w:hAnsi="Times New Roman" w:cs="Times New Roman"/>
          <w:color w:val="000000" w:themeColor="text1"/>
          <w:sz w:val="28"/>
          <w:szCs w:val="28"/>
        </w:rPr>
        <w:t xml:space="preserve"> </w:t>
      </w:r>
      <w:r w:rsidR="006F7E3C">
        <w:rPr>
          <w:rFonts w:ascii="Times New Roman" w:hAnsi="Times New Roman" w:cs="Times New Roman"/>
          <w:color w:val="000000" w:themeColor="text1"/>
          <w:sz w:val="28"/>
          <w:szCs w:val="28"/>
        </w:rPr>
        <w:t>a</w:t>
      </w:r>
      <w:r w:rsidR="006F7E3C">
        <w:rPr>
          <w:rFonts w:ascii="Times New Roman" w:hAnsi="Times New Roman" w:cs="Times New Roman" w:hint="eastAsia"/>
          <w:color w:val="000000" w:themeColor="text1"/>
          <w:sz w:val="28"/>
          <w:szCs w:val="28"/>
        </w:rPr>
        <w:t xml:space="preserve"> </w:t>
      </w:r>
      <w:r w:rsidR="006F7E3C" w:rsidRPr="006F7E3C">
        <w:rPr>
          <w:rFonts w:ascii="Times New Roman" w:hAnsi="Times New Roman" w:cs="Times New Roman"/>
          <w:color w:val="000000" w:themeColor="text1"/>
          <w:sz w:val="28"/>
          <w:szCs w:val="28"/>
        </w:rPr>
        <w:t xml:space="preserve">superdense </w:t>
      </w:r>
      <w:r w:rsidR="006F7E3C" w:rsidRPr="006F7E3C">
        <w:rPr>
          <w:rFonts w:ascii="Times New Roman" w:hAnsi="Times New Roman" w:cs="Times New Roman"/>
          <w:color w:val="000000" w:themeColor="text1"/>
          <w:sz w:val="28"/>
          <w:szCs w:val="28"/>
        </w:rPr>
        <w:lastRenderedPageBreak/>
        <w:t>coding protocol in the presence of non-Markovian noise</w:t>
      </w:r>
      <w:r w:rsidR="006F7E3C">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they proved that loss of entanglement during encoding procedure will not reduce efficiency of</w:t>
      </w:r>
      <w:r w:rsidR="00E10F6D">
        <w:rPr>
          <w:rFonts w:ascii="Times New Roman" w:hAnsi="Times New Roman" w:cs="Times New Roman"/>
          <w:color w:val="000000" w:themeColor="text1"/>
          <w:sz w:val="28"/>
          <w:szCs w:val="28"/>
        </w:rPr>
        <w:t xml:space="preserve"> information transmission</w:t>
      </w:r>
      <w:r w:rsidR="00B64433">
        <w:rPr>
          <w:rFonts w:ascii="Times New Roman" w:hAnsi="Times New Roman" w:cs="Times New Roman"/>
          <w:color w:val="000000" w:themeColor="text1"/>
          <w:sz w:val="28"/>
          <w:szCs w:val="28"/>
        </w:rPr>
        <w:t xml:space="preserve">. Their experiment </w:t>
      </w:r>
      <w:r w:rsidR="00B64433" w:rsidRPr="00B64433">
        <w:rPr>
          <w:rFonts w:ascii="Times New Roman" w:hAnsi="Times New Roman" w:cs="Times New Roman"/>
          <w:color w:val="000000" w:themeColor="text1"/>
          <w:sz w:val="28"/>
          <w:szCs w:val="28"/>
        </w:rPr>
        <w:t>reach</w:t>
      </w:r>
      <w:r w:rsidR="00B64433">
        <w:rPr>
          <w:rFonts w:ascii="Times New Roman" w:hAnsi="Times New Roman" w:cs="Times New Roman"/>
          <w:color w:val="000000" w:themeColor="text1"/>
          <w:sz w:val="28"/>
          <w:szCs w:val="28"/>
        </w:rPr>
        <w:t>ed the</w:t>
      </w:r>
      <w:r w:rsidR="00B64433" w:rsidRPr="00B64433">
        <w:rPr>
          <w:rFonts w:ascii="Times New Roman" w:hAnsi="Times New Roman" w:cs="Times New Roman"/>
          <w:color w:val="000000" w:themeColor="text1"/>
          <w:sz w:val="28"/>
          <w:szCs w:val="28"/>
        </w:rPr>
        <w:t xml:space="preserve"> values of mutual informati</w:t>
      </w:r>
      <w:r w:rsidR="00B64433">
        <w:rPr>
          <w:rFonts w:ascii="Times New Roman" w:hAnsi="Times New Roman" w:cs="Times New Roman"/>
          <w:color w:val="000000" w:themeColor="text1"/>
          <w:sz w:val="28"/>
          <w:szCs w:val="28"/>
        </w:rPr>
        <w:t>on close to 1.52±0.02 (1.89±</w:t>
      </w:r>
      <w:r w:rsidR="00B64433" w:rsidRPr="00B64433">
        <w:rPr>
          <w:rFonts w:ascii="Times New Roman" w:hAnsi="Times New Roman" w:cs="Times New Roman"/>
          <w:color w:val="000000" w:themeColor="text1"/>
          <w:sz w:val="28"/>
          <w:szCs w:val="28"/>
        </w:rPr>
        <w:t>0.05) with 3-state (4-state) encoding.</w:t>
      </w:r>
    </w:p>
    <w:p w14:paraId="6317FDC1" w14:textId="77777777" w:rsidR="00091250" w:rsidRDefault="00091250" w:rsidP="00B64433">
      <w:pPr>
        <w:adjustRightInd w:val="0"/>
        <w:snapToGrid w:val="0"/>
        <w:spacing w:line="360" w:lineRule="auto"/>
        <w:ind w:firstLineChars="200" w:firstLine="560"/>
        <w:rPr>
          <w:rFonts w:ascii="Times New Roman" w:hAnsi="Times New Roman" w:cs="Times New Roman"/>
          <w:color w:val="000000" w:themeColor="text1"/>
          <w:sz w:val="28"/>
          <w:szCs w:val="28"/>
        </w:rPr>
      </w:pPr>
    </w:p>
    <w:p w14:paraId="6C1BF7FC" w14:textId="37615D35" w:rsidR="00C01CAE" w:rsidRDefault="00B64433" w:rsidP="00142A75">
      <w:pPr>
        <w:adjustRightInd w:val="0"/>
        <w:snapToGrid w:val="0"/>
        <w:spacing w:line="360" w:lineRule="auto"/>
        <w:ind w:firstLineChars="200" w:firstLine="560"/>
        <w:rPr>
          <w:ins w:id="1044" w:author="Peter Rohde" w:date="2016-10-20T19:01:00Z"/>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Besides photonic system, s</w:t>
      </w:r>
      <w:r w:rsidRPr="00B64433">
        <w:rPr>
          <w:rFonts w:ascii="Times New Roman" w:hAnsi="Times New Roman" w:cs="Times New Roman"/>
          <w:color w:val="000000" w:themeColor="text1"/>
          <w:sz w:val="28"/>
          <w:szCs w:val="28"/>
        </w:rPr>
        <w:t>uperdense coding</w:t>
      </w:r>
      <w:r w:rsidR="00AB2841" w:rsidRPr="00142A75">
        <w:rPr>
          <w:rFonts w:ascii="Times New Roman" w:hAnsi="Times New Roman" w:cs="Times New Roman"/>
          <w:color w:val="000000" w:themeColor="text1"/>
          <w:sz w:val="28"/>
          <w:szCs w:val="28"/>
        </w:rPr>
        <w:t xml:space="preserve"> are also implement</w:t>
      </w:r>
      <w:r>
        <w:rPr>
          <w:rFonts w:ascii="Times New Roman" w:hAnsi="Times New Roman" w:cs="Times New Roman"/>
          <w:color w:val="000000" w:themeColor="text1"/>
          <w:sz w:val="28"/>
          <w:szCs w:val="28"/>
        </w:rPr>
        <w:t>ed</w:t>
      </w:r>
      <w:r w:rsidR="00AB2841" w:rsidRPr="00142A75">
        <w:rPr>
          <w:rFonts w:ascii="Times New Roman" w:hAnsi="Times New Roman" w:cs="Times New Roman"/>
          <w:color w:val="000000" w:themeColor="text1"/>
          <w:sz w:val="28"/>
          <w:szCs w:val="28"/>
        </w:rPr>
        <w:t xml:space="preserve"> in other systems</w:t>
      </w:r>
      <w:r w:rsidR="00C01CAE">
        <w:rPr>
          <w:rFonts w:ascii="Times New Roman" w:hAnsi="Times New Roman" w:cs="Times New Roman"/>
          <w:color w:val="000000" w:themeColor="text1"/>
          <w:sz w:val="28"/>
          <w:szCs w:val="28"/>
        </w:rPr>
        <w:t>, such as</w:t>
      </w:r>
      <w:r w:rsidR="00C01CAE" w:rsidRPr="00142A75">
        <w:rPr>
          <w:rFonts w:ascii="Times New Roman" w:hAnsi="Times New Roman" w:cs="Times New Roman"/>
          <w:color w:val="000000" w:themeColor="text1"/>
          <w:sz w:val="28"/>
          <w:szCs w:val="28"/>
        </w:rPr>
        <w:t xml:space="preserve"> </w:t>
      </w:r>
      <w:r w:rsidR="00C01CAE">
        <w:rPr>
          <w:rFonts w:ascii="Times New Roman" w:hAnsi="Times New Roman" w:cs="Times New Roman"/>
          <w:color w:val="000000" w:themeColor="text1"/>
          <w:sz w:val="28"/>
          <w:szCs w:val="28"/>
        </w:rPr>
        <w:t>NMR</w:t>
      </w:r>
      <w:r w:rsidR="00C01CAE" w:rsidRPr="00142A75">
        <w:rPr>
          <w:rFonts w:ascii="Times New Roman" w:hAnsi="Times New Roman" w:cs="Times New Roman"/>
          <w:color w:val="000000" w:themeColor="text1"/>
          <w:sz w:val="28"/>
          <w:szCs w:val="28"/>
        </w:rPr>
        <w:t xml:space="preserve"> system [Phys. Rev. A 61, 022307 (2000)]</w:t>
      </w:r>
      <w:r w:rsidR="00C01CAE">
        <w:rPr>
          <w:rFonts w:ascii="Times New Roman" w:hAnsi="Times New Roman" w:cs="Times New Roman"/>
          <w:color w:val="000000" w:themeColor="text1"/>
          <w:sz w:val="28"/>
          <w:szCs w:val="28"/>
        </w:rPr>
        <w:t xml:space="preserve"> and </w:t>
      </w:r>
      <w:r w:rsidR="00C01CAE" w:rsidRPr="00142A75">
        <w:rPr>
          <w:rFonts w:ascii="Times New Roman" w:hAnsi="Times New Roman" w:cs="Times New Roman"/>
          <w:color w:val="000000" w:themeColor="text1"/>
          <w:sz w:val="28"/>
          <w:szCs w:val="28"/>
        </w:rPr>
        <w:t>atomic qubits [Phys.</w:t>
      </w:r>
      <w:r w:rsidR="00C01CAE">
        <w:rPr>
          <w:rFonts w:ascii="Times New Roman" w:hAnsi="Times New Roman" w:cs="Times New Roman"/>
          <w:color w:val="000000" w:themeColor="text1"/>
          <w:sz w:val="28"/>
          <w:szCs w:val="28"/>
        </w:rPr>
        <w:t xml:space="preserve"> Rev. Lett. 93, 040505 (2004)].</w:t>
      </w:r>
      <w:r w:rsidR="00AB2841" w:rsidRPr="00AB2841">
        <w:rPr>
          <w:rFonts w:ascii="Times New Roman" w:hAnsi="Times New Roman" w:cs="Times New Roman"/>
          <w:color w:val="000000" w:themeColor="text1"/>
          <w:sz w:val="28"/>
          <w:szCs w:val="28"/>
        </w:rPr>
        <w:t xml:space="preserve"> </w:t>
      </w:r>
      <w:r w:rsidR="00AB2841">
        <w:rPr>
          <w:rFonts w:ascii="Times New Roman" w:hAnsi="Times New Roman" w:cs="Times New Roman"/>
          <w:color w:val="000000" w:themeColor="text1"/>
          <w:sz w:val="28"/>
          <w:szCs w:val="28"/>
        </w:rPr>
        <w:t>I</w:t>
      </w:r>
      <w:r w:rsidR="00AB2841" w:rsidRPr="00142A75">
        <w:rPr>
          <w:rFonts w:ascii="Times New Roman" w:hAnsi="Times New Roman" w:cs="Times New Roman"/>
          <w:color w:val="000000" w:themeColor="text1"/>
          <w:sz w:val="28"/>
          <w:szCs w:val="28"/>
        </w:rPr>
        <w:t>n 2002, Li et al. [Phys. Rev. Lett. 88, 047904 (2002)] realized quantum dense coding by using continuous variables optics.</w:t>
      </w:r>
    </w:p>
    <w:p w14:paraId="63BAF136" w14:textId="77777777" w:rsidR="00E62A6B" w:rsidRPr="00C86DEE" w:rsidRDefault="00E62A6B" w:rsidP="00091250">
      <w:pPr>
        <w:adjustRightInd w:val="0"/>
        <w:snapToGrid w:val="0"/>
        <w:spacing w:line="360" w:lineRule="auto"/>
        <w:rPr>
          <w:rFonts w:ascii="Times New Roman" w:hAnsi="Times New Roman" w:cs="Times New Roman"/>
          <w:color w:val="000000" w:themeColor="text1"/>
          <w:sz w:val="28"/>
          <w:szCs w:val="28"/>
        </w:rPr>
        <w:pPrChange w:id="1045" w:author="Peter Rohde" w:date="2016-10-21T05:39:00Z">
          <w:pPr>
            <w:adjustRightInd w:val="0"/>
            <w:snapToGrid w:val="0"/>
            <w:spacing w:line="360" w:lineRule="auto"/>
            <w:ind w:firstLineChars="200" w:firstLine="560"/>
          </w:pPr>
        </w:pPrChange>
      </w:pPr>
    </w:p>
    <w:p w14:paraId="3B4667E7" w14:textId="373A3F55" w:rsidR="000501E5" w:rsidRPr="003E40B8" w:rsidRDefault="003E40B8">
      <w:pPr>
        <w:adjustRightInd w:val="0"/>
        <w:snapToGrid w:val="0"/>
        <w:spacing w:line="360" w:lineRule="auto"/>
        <w:rPr>
          <w:rFonts w:ascii="Times New Roman" w:hAnsi="Times New Roman" w:cs="Times New Roman"/>
          <w:b/>
          <w:color w:val="000000" w:themeColor="text1"/>
          <w:sz w:val="28"/>
          <w:szCs w:val="28"/>
          <w:rPrChange w:id="1046" w:author="Peter Rohde" w:date="2016-10-20T19:02:00Z">
            <w:rPr/>
          </w:rPrChange>
        </w:rPr>
        <w:pPrChange w:id="1047" w:author="Peter Rohde" w:date="2016-10-20T19:02:00Z">
          <w:pPr>
            <w:pStyle w:val="ListParagraph"/>
            <w:numPr>
              <w:numId w:val="1"/>
            </w:numPr>
            <w:adjustRightInd w:val="0"/>
            <w:snapToGrid w:val="0"/>
            <w:spacing w:line="360" w:lineRule="auto"/>
            <w:ind w:left="357" w:firstLineChars="0" w:hanging="357"/>
          </w:pPr>
        </w:pPrChange>
      </w:pPr>
      <w:ins w:id="1048" w:author="Peter Rohde" w:date="2016-10-20T19:02:00Z">
        <w:r w:rsidRPr="003E40B8">
          <w:rPr>
            <w:rFonts w:ascii="Times New Roman" w:hAnsi="Times New Roman" w:cs="Times New Roman"/>
            <w:b/>
            <w:color w:val="000000" w:themeColor="text1"/>
            <w:sz w:val="28"/>
            <w:szCs w:val="28"/>
            <w:rPrChange w:id="1049" w:author="Peter Rohde" w:date="2016-10-20T19:02:00Z">
              <w:rPr/>
            </w:rPrChange>
          </w:rPr>
          <w:t>\subsection{</w:t>
        </w:r>
      </w:ins>
      <w:r w:rsidR="000501E5" w:rsidRPr="003E40B8">
        <w:rPr>
          <w:rFonts w:ascii="Times New Roman" w:hAnsi="Times New Roman" w:cs="Times New Roman"/>
          <w:b/>
          <w:color w:val="000000" w:themeColor="text1"/>
          <w:sz w:val="28"/>
          <w:szCs w:val="28"/>
          <w:rPrChange w:id="1050" w:author="Peter Rohde" w:date="2016-10-20T19:02:00Z">
            <w:rPr/>
          </w:rPrChange>
        </w:rPr>
        <w:t xml:space="preserve">Quantum </w:t>
      </w:r>
      <w:ins w:id="1051" w:author="Peter Rohde" w:date="2016-10-20T19:02:00Z">
        <w:r w:rsidRPr="003E40B8">
          <w:rPr>
            <w:rFonts w:ascii="Times New Roman" w:hAnsi="Times New Roman" w:cs="Times New Roman"/>
            <w:b/>
            <w:color w:val="000000" w:themeColor="text1"/>
            <w:sz w:val="28"/>
            <w:szCs w:val="28"/>
            <w:rPrChange w:id="1052" w:author="Peter Rohde" w:date="2016-10-20T19:02:00Z">
              <w:rPr/>
            </w:rPrChange>
          </w:rPr>
          <w:t>s</w:t>
        </w:r>
      </w:ins>
      <w:del w:id="1053" w:author="Peter Rohde" w:date="2016-10-20T19:02:00Z">
        <w:r w:rsidR="000501E5" w:rsidRPr="003E40B8" w:rsidDel="003E40B8">
          <w:rPr>
            <w:rFonts w:ascii="Times New Roman" w:hAnsi="Times New Roman" w:cs="Times New Roman"/>
            <w:b/>
            <w:color w:val="000000" w:themeColor="text1"/>
            <w:sz w:val="28"/>
            <w:szCs w:val="28"/>
            <w:rPrChange w:id="1054" w:author="Peter Rohde" w:date="2016-10-20T19:02:00Z">
              <w:rPr/>
            </w:rPrChange>
          </w:rPr>
          <w:delText>S</w:delText>
        </w:r>
      </w:del>
      <w:r w:rsidR="000501E5" w:rsidRPr="003E40B8">
        <w:rPr>
          <w:rFonts w:ascii="Times New Roman" w:hAnsi="Times New Roman" w:cs="Times New Roman"/>
          <w:b/>
          <w:color w:val="000000" w:themeColor="text1"/>
          <w:sz w:val="28"/>
          <w:szCs w:val="28"/>
          <w:rPrChange w:id="1055" w:author="Peter Rohde" w:date="2016-10-20T19:02:00Z">
            <w:rPr/>
          </w:rPrChange>
        </w:rPr>
        <w:t>ecret</w:t>
      </w:r>
      <w:del w:id="1056" w:author="Peter Rohde" w:date="2016-10-20T19:01:00Z">
        <w:r w:rsidR="000501E5" w:rsidRPr="003E40B8" w:rsidDel="00E62A6B">
          <w:rPr>
            <w:rFonts w:ascii="Times New Roman" w:hAnsi="Times New Roman" w:cs="Times New Roman"/>
            <w:b/>
            <w:color w:val="000000" w:themeColor="text1"/>
            <w:sz w:val="28"/>
            <w:szCs w:val="28"/>
            <w:rPrChange w:id="1057" w:author="Peter Rohde" w:date="2016-10-20T19:02:00Z">
              <w:rPr/>
            </w:rPrChange>
          </w:rPr>
          <w:delText>e</w:delText>
        </w:r>
      </w:del>
      <w:r w:rsidR="000501E5" w:rsidRPr="003E40B8">
        <w:rPr>
          <w:rFonts w:ascii="Times New Roman" w:hAnsi="Times New Roman" w:cs="Times New Roman"/>
          <w:b/>
          <w:color w:val="000000" w:themeColor="text1"/>
          <w:sz w:val="28"/>
          <w:szCs w:val="28"/>
          <w:rPrChange w:id="1058" w:author="Peter Rohde" w:date="2016-10-20T19:02:00Z">
            <w:rPr/>
          </w:rPrChange>
        </w:rPr>
        <w:t xml:space="preserve"> </w:t>
      </w:r>
      <w:ins w:id="1059" w:author="Peter Rohde" w:date="2016-10-20T19:02:00Z">
        <w:r w:rsidRPr="003E40B8">
          <w:rPr>
            <w:rFonts w:ascii="Times New Roman" w:hAnsi="Times New Roman" w:cs="Times New Roman"/>
            <w:b/>
            <w:color w:val="000000" w:themeColor="text1"/>
            <w:sz w:val="28"/>
            <w:szCs w:val="28"/>
            <w:rPrChange w:id="1060" w:author="Peter Rohde" w:date="2016-10-20T19:02:00Z">
              <w:rPr/>
            </w:rPrChange>
          </w:rPr>
          <w:t>s</w:t>
        </w:r>
      </w:ins>
      <w:del w:id="1061" w:author="Peter Rohde" w:date="2016-10-20T19:02:00Z">
        <w:r w:rsidR="000501E5" w:rsidRPr="003E40B8" w:rsidDel="003E40B8">
          <w:rPr>
            <w:rFonts w:ascii="Times New Roman" w:hAnsi="Times New Roman" w:cs="Times New Roman"/>
            <w:b/>
            <w:color w:val="000000" w:themeColor="text1"/>
            <w:sz w:val="28"/>
            <w:szCs w:val="28"/>
            <w:rPrChange w:id="1062" w:author="Peter Rohde" w:date="2016-10-20T19:02:00Z">
              <w:rPr/>
            </w:rPrChange>
          </w:rPr>
          <w:delText>S</w:delText>
        </w:r>
      </w:del>
      <w:r w:rsidR="000501E5" w:rsidRPr="003E40B8">
        <w:rPr>
          <w:rFonts w:ascii="Times New Roman" w:hAnsi="Times New Roman" w:cs="Times New Roman"/>
          <w:b/>
          <w:color w:val="000000" w:themeColor="text1"/>
          <w:sz w:val="28"/>
          <w:szCs w:val="28"/>
          <w:rPrChange w:id="1063" w:author="Peter Rohde" w:date="2016-10-20T19:02:00Z">
            <w:rPr/>
          </w:rPrChange>
        </w:rPr>
        <w:t>haring</w:t>
      </w:r>
      <w:ins w:id="1064" w:author="Peter Rohde" w:date="2016-10-20T19:02:00Z">
        <w:r w:rsidRPr="003E40B8">
          <w:rPr>
            <w:rFonts w:ascii="Times New Roman" w:hAnsi="Times New Roman" w:cs="Times New Roman"/>
            <w:b/>
            <w:color w:val="000000" w:themeColor="text1"/>
            <w:sz w:val="28"/>
            <w:szCs w:val="28"/>
            <w:rPrChange w:id="1065" w:author="Peter Rohde" w:date="2016-10-20T19:02:00Z">
              <w:rPr/>
            </w:rPrChange>
          </w:rPr>
          <w:t>}</w:t>
        </w:r>
      </w:ins>
    </w:p>
    <w:p w14:paraId="65A8CF88" w14:textId="07F6C077" w:rsidR="00142A75" w:rsidRDefault="00142A75" w:rsidP="00DF10A7">
      <w:pPr>
        <w:adjustRightInd w:val="0"/>
        <w:snapToGrid w:val="0"/>
        <w:spacing w:line="360" w:lineRule="auto"/>
        <w:ind w:firstLineChars="200" w:firstLine="560"/>
        <w:rPr>
          <w:ins w:id="1066" w:author="Peter Rohde" w:date="2016-10-21T05:39:00Z"/>
          <w:rFonts w:ascii="Times New Roman" w:hAnsi="Times New Roman" w:cs="Times New Roman"/>
          <w:color w:val="000000" w:themeColor="text1"/>
          <w:sz w:val="28"/>
          <w:szCs w:val="28"/>
        </w:rPr>
      </w:pPr>
      <w:r w:rsidRPr="00142A75">
        <w:rPr>
          <w:rFonts w:ascii="Times New Roman" w:hAnsi="Times New Roman" w:cs="Times New Roman"/>
          <w:color w:val="000000" w:themeColor="text1"/>
          <w:sz w:val="28"/>
          <w:szCs w:val="28"/>
        </w:rPr>
        <w:t xml:space="preserve">In 1999, Richard Cleve, Daniel Gottesman, and Hoi-Kwong Lo </w:t>
      </w:r>
      <w:r w:rsidR="00B64433">
        <w:rPr>
          <w:rFonts w:ascii="Times New Roman" w:hAnsi="Times New Roman" w:cs="Times New Roman"/>
          <w:color w:val="000000" w:themeColor="text1"/>
          <w:sz w:val="28"/>
          <w:szCs w:val="28"/>
        </w:rPr>
        <w:t>firstly proposed the</w:t>
      </w:r>
      <w:r w:rsidRPr="00142A75">
        <w:rPr>
          <w:rFonts w:ascii="Times New Roman" w:hAnsi="Times New Roman" w:cs="Times New Roman"/>
          <w:color w:val="000000" w:themeColor="text1"/>
          <w:sz w:val="28"/>
          <w:szCs w:val="28"/>
        </w:rPr>
        <w:t xml:space="preserve"> concept of quantum secret sharing</w:t>
      </w:r>
      <w:r w:rsidR="00B64433">
        <w:rPr>
          <w:rFonts w:ascii="Times New Roman" w:hAnsi="Times New Roman" w:cs="Times New Roman"/>
          <w:color w:val="000000" w:themeColor="text1"/>
          <w:sz w:val="28"/>
          <w:szCs w:val="28"/>
        </w:rPr>
        <w:t xml:space="preserve"> </w:t>
      </w:r>
      <w:r w:rsidR="00B64433" w:rsidRPr="00142A75">
        <w:rPr>
          <w:rFonts w:ascii="Times New Roman" w:hAnsi="Times New Roman" w:cs="Times New Roman"/>
          <w:color w:val="000000" w:themeColor="text1"/>
          <w:sz w:val="28"/>
          <w:szCs w:val="28"/>
        </w:rPr>
        <w:t>[Phys. Rev. Lett. 83, 648 (1999)]</w:t>
      </w:r>
      <w:r w:rsidR="00B64433">
        <w:rPr>
          <w:rFonts w:ascii="Times New Roman" w:hAnsi="Times New Roman" w:cs="Times New Roman"/>
          <w:color w:val="000000" w:themeColor="text1"/>
          <w:sz w:val="28"/>
          <w:szCs w:val="28"/>
        </w:rPr>
        <w:t xml:space="preserve">. </w:t>
      </w:r>
      <w:r w:rsidR="00EB6D7E">
        <w:rPr>
          <w:rFonts w:ascii="Times New Roman" w:hAnsi="Times New Roman" w:cs="Times New Roman"/>
          <w:color w:val="000000" w:themeColor="text1"/>
          <w:sz w:val="28"/>
          <w:szCs w:val="28"/>
        </w:rPr>
        <w:t>Q</w:t>
      </w:r>
      <w:r w:rsidRPr="00142A75">
        <w:rPr>
          <w:rFonts w:ascii="Times New Roman" w:hAnsi="Times New Roman" w:cs="Times New Roman"/>
          <w:color w:val="000000" w:themeColor="text1"/>
          <w:sz w:val="28"/>
          <w:szCs w:val="28"/>
        </w:rPr>
        <w:t xml:space="preserve">uantum secret sharing can enhance the security of classical </w:t>
      </w:r>
      <w:r w:rsidR="00DF10A7">
        <w:rPr>
          <w:rFonts w:ascii="Times New Roman" w:hAnsi="Times New Roman" w:cs="Times New Roman"/>
          <w:color w:val="000000" w:themeColor="text1"/>
          <w:sz w:val="28"/>
          <w:szCs w:val="28"/>
        </w:rPr>
        <w:t>information. I</w:t>
      </w:r>
      <w:r w:rsidRPr="00142A75">
        <w:rPr>
          <w:rFonts w:ascii="Times New Roman" w:hAnsi="Times New Roman" w:cs="Times New Roman"/>
          <w:color w:val="000000" w:themeColor="text1"/>
          <w:sz w:val="28"/>
          <w:szCs w:val="28"/>
        </w:rPr>
        <w:t>n 2001, Gisin's group demonstrated the protocol for the first time based on energy-time entanglement, and this is also the first application of a quantum communication protocol based on more than two qubits [Phys. Rev. A 63,042301 (2001)]. In 2005, Jianwei Pan's group developed an ultra</w:t>
      </w:r>
      <w:r w:rsidR="00B56832">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stable four-photon GHZ states, </w:t>
      </w:r>
      <w:r w:rsidR="00B3250D">
        <w:rPr>
          <w:rFonts w:ascii="Times New Roman" w:hAnsi="Times New Roman" w:cs="Times New Roman"/>
          <w:color w:val="000000" w:themeColor="text1"/>
          <w:sz w:val="28"/>
          <w:szCs w:val="28"/>
        </w:rPr>
        <w:t xml:space="preserve">and then </w:t>
      </w:r>
      <w:r w:rsidRPr="00142A75">
        <w:rPr>
          <w:rFonts w:ascii="Times New Roman" w:hAnsi="Times New Roman" w:cs="Times New Roman"/>
          <w:color w:val="000000" w:themeColor="text1"/>
          <w:sz w:val="28"/>
          <w:szCs w:val="28"/>
        </w:rPr>
        <w:t xml:space="preserve">realized </w:t>
      </w:r>
      <w:r w:rsidR="00B3250D">
        <w:rPr>
          <w:rFonts w:ascii="Times New Roman" w:hAnsi="Times New Roman" w:cs="Times New Roman"/>
          <w:color w:val="000000" w:themeColor="text1"/>
          <w:sz w:val="28"/>
          <w:szCs w:val="28"/>
        </w:rPr>
        <w:t xml:space="preserve"> </w:t>
      </w:r>
      <w:r w:rsidRPr="00142A75">
        <w:rPr>
          <w:rFonts w:ascii="Times New Roman" w:hAnsi="Times New Roman" w:cs="Times New Roman"/>
          <w:color w:val="000000" w:themeColor="text1"/>
          <w:sz w:val="28"/>
          <w:szCs w:val="28"/>
        </w:rPr>
        <w:t>3-party quantum secret sharing [Phys. Rev. Lett. 95, 200502 (2005)]</w:t>
      </w:r>
      <w:r w:rsidR="00DF10A7">
        <w:rPr>
          <w:rFonts w:ascii="Times New Roman" w:hAnsi="Times New Roman" w:cs="Times New Roman"/>
          <w:color w:val="000000" w:themeColor="text1"/>
          <w:sz w:val="28"/>
          <w:szCs w:val="28"/>
        </w:rPr>
        <w:t>.</w:t>
      </w:r>
      <w:r w:rsidRPr="00142A75">
        <w:rPr>
          <w:rFonts w:ascii="Times New Roman" w:hAnsi="Times New Roman" w:cs="Times New Roman"/>
          <w:color w:val="000000" w:themeColor="text1"/>
          <w:sz w:val="28"/>
          <w:szCs w:val="28"/>
        </w:rPr>
        <w:t xml:space="preserve"> </w:t>
      </w:r>
      <w:r w:rsidR="00DF10A7">
        <w:rPr>
          <w:rFonts w:ascii="Times New Roman" w:hAnsi="Times New Roman" w:cs="Times New Roman"/>
          <w:color w:val="000000" w:themeColor="text1"/>
          <w:sz w:val="28"/>
          <w:szCs w:val="28"/>
        </w:rPr>
        <w:t>I</w:t>
      </w:r>
      <w:r w:rsidRPr="00142A75">
        <w:rPr>
          <w:rFonts w:ascii="Times New Roman" w:hAnsi="Times New Roman" w:cs="Times New Roman"/>
          <w:color w:val="000000" w:themeColor="text1"/>
          <w:sz w:val="28"/>
          <w:szCs w:val="28"/>
        </w:rPr>
        <w:t xml:space="preserve">n the same year, Weinfurter's group proposed and demonstrated a new quantum secret sharing protocol by sequential transformation of single qubit, without involving multiparticle GHZ states [Phys. Rev. Lett. 95, 230505 (2005)]. In 2007, Weinfurter's group realized four-party quantum secret sharing for the first time via the resource of four-photon entanglement [Phys. </w:t>
      </w:r>
      <w:r>
        <w:rPr>
          <w:rFonts w:ascii="Times New Roman" w:hAnsi="Times New Roman" w:cs="Times New Roman"/>
          <w:color w:val="000000" w:themeColor="text1"/>
          <w:sz w:val="28"/>
          <w:szCs w:val="28"/>
        </w:rPr>
        <w:t xml:space="preserve">Rev. Lett. 98, 020503 (2007)]. </w:t>
      </w:r>
      <w:r w:rsidR="007C4E86" w:rsidRPr="00142A75">
        <w:rPr>
          <w:rFonts w:ascii="Times New Roman" w:hAnsi="Times New Roman" w:cs="Times New Roman"/>
          <w:color w:val="000000" w:themeColor="text1"/>
          <w:sz w:val="28"/>
          <w:szCs w:val="28"/>
        </w:rPr>
        <w:t xml:space="preserve">In 2014, Tame's group realized  four-party graph-state quantum secret sharing with a five-qubit graph state, </w:t>
      </w:r>
      <w:r w:rsidR="007C4E86" w:rsidRPr="00142A75">
        <w:rPr>
          <w:rFonts w:ascii="Times New Roman" w:hAnsi="Times New Roman" w:cs="Times New Roman"/>
          <w:color w:val="000000" w:themeColor="text1"/>
          <w:sz w:val="28"/>
          <w:szCs w:val="28"/>
        </w:rPr>
        <w:lastRenderedPageBreak/>
        <w:t xml:space="preserve">which is meaningful to </w:t>
      </w:r>
      <w:r w:rsidR="007C4E86">
        <w:rPr>
          <w:rFonts w:ascii="Times New Roman" w:hAnsi="Times New Roman" w:cs="Times New Roman"/>
          <w:color w:val="000000" w:themeColor="text1"/>
          <w:sz w:val="28"/>
          <w:szCs w:val="28"/>
        </w:rPr>
        <w:t xml:space="preserve">the </w:t>
      </w:r>
      <w:r w:rsidR="007C4E86" w:rsidRPr="007C4E86">
        <w:rPr>
          <w:rFonts w:ascii="Times New Roman" w:hAnsi="Times New Roman" w:cs="Times New Roman"/>
          <w:color w:val="000000" w:themeColor="text1"/>
          <w:sz w:val="28"/>
          <w:szCs w:val="28"/>
        </w:rPr>
        <w:t xml:space="preserve">integration </w:t>
      </w:r>
      <w:r w:rsidR="007C4E86" w:rsidRPr="00142A75">
        <w:rPr>
          <w:rFonts w:ascii="Times New Roman" w:hAnsi="Times New Roman" w:cs="Times New Roman"/>
          <w:color w:val="000000" w:themeColor="text1"/>
          <w:sz w:val="28"/>
          <w:szCs w:val="28"/>
        </w:rPr>
        <w:t xml:space="preserve">of </w:t>
      </w:r>
      <w:r w:rsidR="007C4E86" w:rsidRPr="007C4E86">
        <w:rPr>
          <w:rFonts w:ascii="Times New Roman" w:hAnsi="Times New Roman" w:cs="Times New Roman"/>
          <w:color w:val="000000" w:themeColor="text1"/>
          <w:sz w:val="28"/>
          <w:szCs w:val="28"/>
        </w:rPr>
        <w:t>quantum</w:t>
      </w:r>
      <w:r w:rsidR="007C4E86">
        <w:rPr>
          <w:rFonts w:ascii="Times New Roman" w:hAnsi="Times New Roman" w:cs="Times New Roman"/>
          <w:color w:val="000000" w:themeColor="text1"/>
          <w:sz w:val="28"/>
          <w:szCs w:val="28"/>
        </w:rPr>
        <w:t xml:space="preserve"> network</w:t>
      </w:r>
      <w:r w:rsidR="00EC52FD">
        <w:rPr>
          <w:rFonts w:ascii="Times New Roman" w:hAnsi="Times New Roman" w:cs="Times New Roman"/>
          <w:color w:val="000000" w:themeColor="text1"/>
          <w:sz w:val="28"/>
          <w:szCs w:val="28"/>
        </w:rPr>
        <w:t xml:space="preserve">s </w:t>
      </w:r>
      <w:r w:rsidR="00EC52FD" w:rsidRPr="007C4E86">
        <w:rPr>
          <w:rFonts w:ascii="Times New Roman" w:hAnsi="Times New Roman" w:cs="Times New Roman"/>
          <w:color w:val="000000" w:themeColor="text1"/>
          <w:sz w:val="28"/>
          <w:szCs w:val="28"/>
        </w:rPr>
        <w:t>via the measurement-based paradigm</w:t>
      </w:r>
      <w:r w:rsidR="00EC52FD" w:rsidRPr="00142A75">
        <w:rPr>
          <w:rFonts w:ascii="Times New Roman" w:hAnsi="Times New Roman" w:cs="Times New Roman"/>
          <w:color w:val="000000" w:themeColor="text1"/>
          <w:sz w:val="28"/>
          <w:szCs w:val="28"/>
        </w:rPr>
        <w:t xml:space="preserve"> </w:t>
      </w:r>
      <w:r w:rsidR="00EC52FD">
        <w:rPr>
          <w:rFonts w:ascii="Times New Roman" w:hAnsi="Times New Roman" w:cs="Times New Roman"/>
          <w:color w:val="000000" w:themeColor="text1"/>
          <w:sz w:val="28"/>
          <w:szCs w:val="28"/>
        </w:rPr>
        <w:t>.</w:t>
      </w:r>
      <w:r w:rsidR="007C4E86" w:rsidRPr="00142A75">
        <w:rPr>
          <w:rFonts w:ascii="Times New Roman" w:hAnsi="Times New Roman" w:cs="Times New Roman"/>
          <w:color w:val="000000" w:themeColor="text1"/>
          <w:sz w:val="28"/>
          <w:szCs w:val="28"/>
        </w:rPr>
        <w:t>[Nat. Commun. 5, 5480 (2014)].</w:t>
      </w:r>
    </w:p>
    <w:p w14:paraId="2A6ECD4D" w14:textId="77777777" w:rsidR="00091250" w:rsidRDefault="00091250" w:rsidP="00DF10A7">
      <w:pPr>
        <w:adjustRightInd w:val="0"/>
        <w:snapToGrid w:val="0"/>
        <w:spacing w:line="360" w:lineRule="auto"/>
        <w:ind w:firstLineChars="200" w:firstLine="560"/>
        <w:rPr>
          <w:rFonts w:ascii="Times New Roman" w:hAnsi="Times New Roman" w:cs="Times New Roman"/>
          <w:color w:val="000000" w:themeColor="text1"/>
          <w:sz w:val="28"/>
          <w:szCs w:val="28"/>
        </w:rPr>
      </w:pPr>
    </w:p>
    <w:p w14:paraId="182E8ED8" w14:textId="311C82C0" w:rsidR="00142A75" w:rsidRDefault="00996CDE" w:rsidP="00142A75">
      <w:pPr>
        <w:adjustRightInd w:val="0"/>
        <w:snapToGrid w:val="0"/>
        <w:spacing w:line="360" w:lineRule="auto"/>
        <w:ind w:firstLineChars="200" w:firstLine="560"/>
        <w:rPr>
          <w:ins w:id="1067" w:author="Peter Rohde" w:date="2016-10-21T05:39:00Z"/>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DF10A7">
        <w:rPr>
          <w:rFonts w:ascii="Times New Roman" w:hAnsi="Times New Roman" w:cs="Times New Roman"/>
          <w:color w:val="000000" w:themeColor="text1"/>
          <w:sz w:val="28"/>
          <w:szCs w:val="28"/>
        </w:rPr>
        <w:t>he</w:t>
      </w:r>
      <w:r w:rsidR="00DF10A7" w:rsidRPr="00DF10A7">
        <w:rPr>
          <w:rFonts w:ascii="Times New Roman" w:hAnsi="Times New Roman" w:cs="Times New Roman"/>
          <w:color w:val="000000" w:themeColor="text1"/>
          <w:sz w:val="28"/>
          <w:szCs w:val="28"/>
        </w:rPr>
        <w:t xml:space="preserve"> protocol can also be utilized as distribute quantum state securely, named as quantum state sharing. </w:t>
      </w:r>
      <w:r w:rsidR="00DF10A7">
        <w:rPr>
          <w:rFonts w:ascii="Times New Roman" w:hAnsi="Times New Roman" w:cs="Times New Roman"/>
          <w:color w:val="000000" w:themeColor="text1"/>
          <w:sz w:val="28"/>
          <w:szCs w:val="28"/>
        </w:rPr>
        <w:t>I</w:t>
      </w:r>
      <w:r w:rsidR="00142A75" w:rsidRPr="00142A75">
        <w:rPr>
          <w:rFonts w:ascii="Times New Roman" w:hAnsi="Times New Roman" w:cs="Times New Roman"/>
          <w:color w:val="000000" w:themeColor="text1"/>
          <w:sz w:val="28"/>
          <w:szCs w:val="28"/>
        </w:rPr>
        <w:t xml:space="preserve">n 2004, Lam 's group demonstrated a multipartite protocol to securely distribute to 3 parties and reconstruct a quantum state with a fidelity average of 0.73 [Phys. Rev. Lett. 92, 177903 (2004)]. </w:t>
      </w:r>
    </w:p>
    <w:p w14:paraId="77C6C3EF" w14:textId="77777777" w:rsidR="00091250" w:rsidRPr="00142A75" w:rsidRDefault="00091250" w:rsidP="00142A75">
      <w:pPr>
        <w:adjustRightInd w:val="0"/>
        <w:snapToGrid w:val="0"/>
        <w:spacing w:line="360" w:lineRule="auto"/>
        <w:ind w:firstLineChars="200" w:firstLine="560"/>
        <w:rPr>
          <w:rFonts w:ascii="Times New Roman" w:hAnsi="Times New Roman" w:cs="Times New Roman"/>
          <w:color w:val="000000" w:themeColor="text1"/>
          <w:sz w:val="28"/>
          <w:szCs w:val="28"/>
        </w:rPr>
      </w:pPr>
      <w:bookmarkStart w:id="1068" w:name="_GoBack"/>
      <w:bookmarkEnd w:id="1068"/>
    </w:p>
    <w:p w14:paraId="4D2AA04D" w14:textId="153F6D09" w:rsidR="003E11F8" w:rsidRDefault="00E122F8" w:rsidP="00044572">
      <w:pPr>
        <w:adjustRightInd w:val="0"/>
        <w:snapToGrid w:val="0"/>
        <w:spacing w:line="360" w:lineRule="auto"/>
        <w:ind w:firstLineChars="200" w:firstLine="560"/>
        <w:rPr>
          <w:rFonts w:ascii="Times New Roman" w:hAnsi="Times New Roman" w:cs="Times New Roman"/>
          <w:color w:val="000000" w:themeColor="text1"/>
          <w:sz w:val="28"/>
          <w:szCs w:val="28"/>
        </w:rPr>
      </w:pPr>
      <w:r w:rsidRPr="00E122F8">
        <w:rPr>
          <w:rFonts w:ascii="Times New Roman" w:hAnsi="Times New Roman" w:cs="Times New Roman"/>
          <w:color w:val="000000" w:themeColor="text1"/>
          <w:sz w:val="28"/>
          <w:szCs w:val="28"/>
        </w:rPr>
        <w:t xml:space="preserve">Theoretically, quantum secret sharing should satisfy three criteria: </w:t>
      </w:r>
      <w:r w:rsidR="00044572" w:rsidRPr="00044572">
        <w:rPr>
          <w:rFonts w:ascii="Times New Roman" w:hAnsi="Times New Roman" w:cs="Times New Roman"/>
          <w:color w:val="000000" w:themeColor="text1"/>
          <w:sz w:val="28"/>
          <w:szCs w:val="28"/>
        </w:rPr>
        <w:t>reliability, con</w:t>
      </w:r>
      <w:r w:rsidR="00044572">
        <w:rPr>
          <w:rFonts w:ascii="Times New Roman" w:hAnsi="Times New Roman" w:cs="Times New Roman"/>
          <w:color w:val="000000" w:themeColor="text1"/>
          <w:sz w:val="28"/>
          <w:szCs w:val="28"/>
        </w:rPr>
        <w:t>fidentiality [</w:t>
      </w:r>
      <w:r w:rsidR="00044572" w:rsidRPr="00E122F8">
        <w:rPr>
          <w:rFonts w:ascii="Times New Roman" w:hAnsi="Times New Roman" w:cs="Times New Roman"/>
          <w:color w:val="000000" w:themeColor="text1"/>
          <w:sz w:val="28"/>
          <w:szCs w:val="28"/>
        </w:rPr>
        <w:t>Commun. ACM 22, 612 (1979)</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 xml:space="preserve"> </w:t>
      </w:r>
      <w:r w:rsidR="00044572">
        <w:rPr>
          <w:rFonts w:ascii="Times New Roman" w:hAnsi="Times New Roman" w:cs="Times New Roman"/>
          <w:color w:val="000000" w:themeColor="text1"/>
          <w:sz w:val="28"/>
          <w:szCs w:val="28"/>
        </w:rPr>
        <w:t>[</w:t>
      </w:r>
      <w:r w:rsidR="00044572" w:rsidRPr="00E122F8">
        <w:rPr>
          <w:rFonts w:ascii="Times New Roman" w:hAnsi="Times New Roman" w:cs="Times New Roman"/>
          <w:color w:val="000000" w:themeColor="text1"/>
          <w:sz w:val="28"/>
          <w:szCs w:val="28"/>
        </w:rPr>
        <w:t xml:space="preserve">G. R. Blakley, Safeguarding </w:t>
      </w:r>
      <w:r w:rsidR="00044572">
        <w:rPr>
          <w:rFonts w:ascii="Times New Roman" w:hAnsi="Times New Roman" w:cs="Times New Roman"/>
          <w:color w:val="000000" w:themeColor="text1"/>
          <w:sz w:val="28"/>
          <w:szCs w:val="28"/>
        </w:rPr>
        <w:t>cryptographic keys, in Proc. Of</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 xml:space="preserve">the National Computer Conference, </w:t>
      </w:r>
      <w:r w:rsidR="00044572">
        <w:rPr>
          <w:rFonts w:ascii="Times New Roman" w:hAnsi="Times New Roman" w:cs="Times New Roman"/>
          <w:color w:val="000000" w:themeColor="text1"/>
          <w:sz w:val="28"/>
          <w:szCs w:val="28"/>
        </w:rPr>
        <w:t>1979, Vol. 48 (1979),</w:t>
      </w:r>
      <w:r w:rsidR="00044572">
        <w:rPr>
          <w:rFonts w:ascii="Times New Roman" w:hAnsi="Times New Roman" w:cs="Times New Roman" w:hint="eastAsia"/>
          <w:color w:val="000000" w:themeColor="text1"/>
          <w:sz w:val="28"/>
          <w:szCs w:val="28"/>
        </w:rPr>
        <w:t xml:space="preserve"> </w:t>
      </w:r>
      <w:r w:rsidR="00044572" w:rsidRPr="00E122F8">
        <w:rPr>
          <w:rFonts w:ascii="Times New Roman" w:hAnsi="Times New Roman" w:cs="Times New Roman"/>
          <w:color w:val="000000" w:themeColor="text1"/>
          <w:sz w:val="28"/>
          <w:szCs w:val="28"/>
        </w:rPr>
        <w:t>p. 313</w:t>
      </w:r>
      <w:r w:rsidR="00044572">
        <w:rPr>
          <w:rFonts w:ascii="Times New Roman" w:hAnsi="Times New Roman" w:cs="Times New Roman"/>
          <w:color w:val="000000" w:themeColor="text1"/>
          <w:sz w:val="28"/>
          <w:szCs w:val="28"/>
        </w:rPr>
        <w:t>], and capability of</w:t>
      </w:r>
      <w:r w:rsidR="00044572">
        <w:rPr>
          <w:rFonts w:ascii="Times New Roman" w:hAnsi="Times New Roman" w:cs="Times New Roman" w:hint="eastAsia"/>
          <w:color w:val="000000" w:themeColor="text1"/>
          <w:sz w:val="28"/>
          <w:szCs w:val="28"/>
        </w:rPr>
        <w:t xml:space="preserve"> </w:t>
      </w:r>
      <w:r w:rsidR="00044572" w:rsidRPr="00044572">
        <w:rPr>
          <w:rFonts w:ascii="Times New Roman" w:hAnsi="Times New Roman" w:cs="Times New Roman"/>
          <w:color w:val="000000" w:themeColor="text1"/>
          <w:sz w:val="28"/>
          <w:szCs w:val="28"/>
        </w:rPr>
        <w:t>sharing entangled states.</w:t>
      </w:r>
      <w:r w:rsidR="00044572">
        <w:rPr>
          <w:rFonts w:ascii="Times New Roman" w:hAnsi="Times New Roman" w:cs="Times New Roman"/>
          <w:color w:val="000000" w:themeColor="text1"/>
          <w:sz w:val="28"/>
          <w:szCs w:val="28"/>
        </w:rPr>
        <w:t xml:space="preserve"> </w:t>
      </w:r>
      <w:r w:rsidRPr="00E122F8">
        <w:rPr>
          <w:rFonts w:ascii="Times New Roman" w:hAnsi="Times New Roman" w:cs="Times New Roman"/>
          <w:color w:val="000000" w:themeColor="text1"/>
          <w:sz w:val="28"/>
          <w:szCs w:val="28"/>
        </w:rPr>
        <w:t xml:space="preserve">However, the experiments stated above </w:t>
      </w:r>
      <w:r w:rsidR="00044572">
        <w:rPr>
          <w:rFonts w:ascii="Times New Roman" w:hAnsi="Times New Roman" w:cs="Times New Roman"/>
          <w:color w:val="000000" w:themeColor="text1"/>
          <w:sz w:val="28"/>
          <w:szCs w:val="28"/>
        </w:rPr>
        <w:t xml:space="preserve">cannot satisfy the second and third </w:t>
      </w:r>
      <w:r w:rsidR="00044572" w:rsidRPr="00E122F8">
        <w:rPr>
          <w:rFonts w:ascii="Times New Roman" w:hAnsi="Times New Roman" w:cs="Times New Roman"/>
          <w:color w:val="000000" w:themeColor="text1"/>
          <w:sz w:val="28"/>
          <w:szCs w:val="28"/>
        </w:rPr>
        <w:t>criterion</w:t>
      </w:r>
      <w:r w:rsidR="00044572">
        <w:rPr>
          <w:rFonts w:ascii="Times New Roman" w:hAnsi="Times New Roman" w:cs="Times New Roman"/>
          <w:color w:val="000000" w:themeColor="text1"/>
          <w:sz w:val="28"/>
          <w:szCs w:val="28"/>
        </w:rPr>
        <w:t>s</w:t>
      </w:r>
      <w:r w:rsidR="004A01DC">
        <w:rPr>
          <w:rFonts w:ascii="Times New Roman" w:hAnsi="Times New Roman" w:cs="Times New Roman"/>
          <w:color w:val="000000" w:themeColor="text1"/>
          <w:sz w:val="28"/>
          <w:szCs w:val="28"/>
        </w:rPr>
        <w:t xml:space="preserve"> </w:t>
      </w:r>
      <w:r w:rsidR="004A01DC" w:rsidRPr="004A01DC">
        <w:rPr>
          <w:rFonts w:ascii="Times New Roman" w:hAnsi="Times New Roman" w:cs="Times New Roman"/>
          <w:color w:val="000000" w:themeColor="text1"/>
          <w:sz w:val="28"/>
          <w:szCs w:val="28"/>
        </w:rPr>
        <w:t>simultaneous</w:t>
      </w:r>
      <w:r w:rsidR="004A01DC">
        <w:rPr>
          <w:rFonts w:ascii="Times New Roman" w:hAnsi="Times New Roman" w:cs="Times New Roman"/>
          <w:color w:val="000000" w:themeColor="text1"/>
          <w:sz w:val="28"/>
          <w:szCs w:val="28"/>
        </w:rPr>
        <w:t>ly</w:t>
      </w:r>
      <w:r w:rsidRPr="00E122F8">
        <w:rPr>
          <w:rFonts w:ascii="Times New Roman" w:hAnsi="Times New Roman" w:cs="Times New Roman"/>
          <w:color w:val="000000" w:themeColor="text1"/>
          <w:sz w:val="28"/>
          <w:szCs w:val="28"/>
        </w:rPr>
        <w:t xml:space="preserve">. </w:t>
      </w:r>
      <w:r w:rsidR="00747F7A">
        <w:rPr>
          <w:rFonts w:ascii="Times New Roman" w:hAnsi="Times New Roman" w:cs="Times New Roman"/>
          <w:color w:val="000000" w:themeColor="text1"/>
          <w:sz w:val="28"/>
          <w:szCs w:val="28"/>
        </w:rPr>
        <w:t>In 2016,</w:t>
      </w:r>
      <w:r w:rsidRPr="00E122F8">
        <w:rPr>
          <w:rFonts w:ascii="Times New Roman" w:hAnsi="Times New Roman" w:cs="Times New Roman"/>
          <w:color w:val="000000" w:themeColor="text1"/>
          <w:sz w:val="28"/>
          <w:szCs w:val="28"/>
        </w:rPr>
        <w:t xml:space="preserve"> </w:t>
      </w:r>
      <w:r w:rsidR="00044572">
        <w:rPr>
          <w:rFonts w:ascii="Times New Roman" w:hAnsi="Times New Roman" w:cs="Times New Roman"/>
          <w:color w:val="000000" w:themeColor="text1"/>
          <w:sz w:val="28"/>
          <w:szCs w:val="28"/>
        </w:rPr>
        <w:t xml:space="preserve">Jianwei </w:t>
      </w:r>
      <w:r w:rsidRPr="00E122F8">
        <w:rPr>
          <w:rFonts w:ascii="Times New Roman" w:hAnsi="Times New Roman" w:cs="Times New Roman"/>
          <w:color w:val="000000" w:themeColor="text1"/>
          <w:sz w:val="28"/>
          <w:szCs w:val="28"/>
        </w:rPr>
        <w:t xml:space="preserve">Pan's group realized </w:t>
      </w:r>
      <w:r w:rsidR="00747F7A">
        <w:rPr>
          <w:rFonts w:ascii="Times New Roman" w:hAnsi="Times New Roman" w:cs="Times New Roman"/>
          <w:color w:val="000000" w:themeColor="text1"/>
          <w:sz w:val="28"/>
          <w:szCs w:val="28"/>
        </w:rPr>
        <w:t xml:space="preserve">the </w:t>
      </w:r>
      <w:r w:rsidR="00044572">
        <w:rPr>
          <w:rFonts w:ascii="Times New Roman" w:hAnsi="Times New Roman" w:cs="Times New Roman"/>
          <w:color w:val="000000" w:themeColor="text1"/>
          <w:sz w:val="28"/>
          <w:szCs w:val="28"/>
        </w:rPr>
        <w:t xml:space="preserve">fully quantum </w:t>
      </w:r>
      <w:r w:rsidR="00044572" w:rsidRPr="00044572">
        <w:rPr>
          <w:rFonts w:ascii="Times New Roman" w:hAnsi="Times New Roman" w:cs="Times New Roman"/>
          <w:color w:val="000000" w:themeColor="text1"/>
          <w:sz w:val="28"/>
          <w:szCs w:val="28"/>
        </w:rPr>
        <w:t>secret sharing</w:t>
      </w:r>
      <w:r w:rsidRPr="00E122F8">
        <w:rPr>
          <w:rFonts w:ascii="Times New Roman" w:hAnsi="Times New Roman" w:cs="Times New Roman"/>
          <w:color w:val="000000" w:themeColor="text1"/>
          <w:sz w:val="28"/>
          <w:szCs w:val="28"/>
        </w:rPr>
        <w:t xml:space="preserve">, </w:t>
      </w:r>
      <w:r w:rsidR="00044572" w:rsidRPr="00044572">
        <w:rPr>
          <w:rFonts w:ascii="Times New Roman" w:hAnsi="Times New Roman" w:cs="Times New Roman"/>
          <w:color w:val="000000" w:themeColor="text1"/>
          <w:sz w:val="28"/>
          <w:szCs w:val="28"/>
        </w:rPr>
        <w:t xml:space="preserve">satisfying </w:t>
      </w:r>
      <w:r w:rsidR="00747F7A">
        <w:rPr>
          <w:rFonts w:ascii="Times New Roman" w:hAnsi="Times New Roman" w:cs="Times New Roman"/>
          <w:color w:val="000000" w:themeColor="text1"/>
          <w:sz w:val="28"/>
          <w:szCs w:val="28"/>
        </w:rPr>
        <w:t xml:space="preserve">all of </w:t>
      </w:r>
      <w:r w:rsidR="00044572" w:rsidRPr="00044572">
        <w:rPr>
          <w:rFonts w:ascii="Times New Roman" w:hAnsi="Times New Roman" w:cs="Times New Roman"/>
          <w:color w:val="000000" w:themeColor="text1"/>
          <w:sz w:val="28"/>
          <w:szCs w:val="28"/>
        </w:rPr>
        <w:t>the three criteria</w:t>
      </w:r>
      <w:r w:rsidR="00044572">
        <w:rPr>
          <w:rFonts w:ascii="Times New Roman" w:hAnsi="Times New Roman" w:cs="Times New Roman"/>
          <w:color w:val="000000" w:themeColor="text1"/>
          <w:sz w:val="28"/>
          <w:szCs w:val="28"/>
        </w:rPr>
        <w:t xml:space="preserve"> </w:t>
      </w:r>
      <w:r w:rsidR="00747F7A" w:rsidRPr="004A01DC">
        <w:rPr>
          <w:rFonts w:ascii="Times New Roman" w:hAnsi="Times New Roman" w:cs="Times New Roman"/>
          <w:color w:val="000000" w:themeColor="text1"/>
          <w:sz w:val="28"/>
          <w:szCs w:val="28"/>
        </w:rPr>
        <w:t>simultaneous</w:t>
      </w:r>
      <w:r w:rsidR="00747F7A">
        <w:rPr>
          <w:rFonts w:ascii="Times New Roman" w:hAnsi="Times New Roman" w:cs="Times New Roman"/>
          <w:color w:val="000000" w:themeColor="text1"/>
          <w:sz w:val="28"/>
          <w:szCs w:val="28"/>
        </w:rPr>
        <w:t xml:space="preserve">ly </w:t>
      </w:r>
      <w:r w:rsidR="00044572">
        <w:rPr>
          <w:rFonts w:ascii="Times New Roman" w:hAnsi="Times New Roman" w:cs="Times New Roman"/>
          <w:color w:val="000000" w:themeColor="text1"/>
          <w:sz w:val="28"/>
          <w:szCs w:val="28"/>
        </w:rPr>
        <w:t>[</w:t>
      </w:r>
      <w:r w:rsidR="00044572" w:rsidRPr="00044572">
        <w:rPr>
          <w:rFonts w:ascii="Times New Roman" w:hAnsi="Times New Roman" w:cs="Times New Roman"/>
          <w:color w:val="000000" w:themeColor="text1"/>
          <w:sz w:val="28"/>
          <w:szCs w:val="28"/>
        </w:rPr>
        <w:t>PRL 117, 030501 (2016)</w:t>
      </w:r>
      <w:r w:rsidR="00044572">
        <w:rPr>
          <w:rFonts w:ascii="Times New Roman" w:hAnsi="Times New Roman" w:cs="Times New Roman"/>
          <w:color w:val="000000" w:themeColor="text1"/>
          <w:sz w:val="28"/>
          <w:szCs w:val="28"/>
        </w:rPr>
        <w:t>].</w:t>
      </w:r>
    </w:p>
    <w:sectPr w:rsidR="003E1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R10">
    <w:altName w:val="Times New Roman"/>
    <w:panose1 w:val="00000000000000000000"/>
    <w:charset w:val="00"/>
    <w:family w:val="roman"/>
    <w:notTrueType/>
    <w:pitch w:val="default"/>
  </w:font>
  <w:font w:name="AdvP6F00">
    <w:altName w:val="Times New Roman"/>
    <w:panose1 w:val="00000000000000000000"/>
    <w:charset w:val="00"/>
    <w:family w:val="roman"/>
    <w:notTrueType/>
    <w:pitch w:val="default"/>
  </w:font>
  <w:font w:name="AdvP6F0B">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3843"/>
    <w:multiLevelType w:val="hybridMultilevel"/>
    <w:tmpl w:val="AD3A1DBA"/>
    <w:lvl w:ilvl="0" w:tplc="DE7A76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D35B76"/>
    <w:multiLevelType w:val="hybridMultilevel"/>
    <w:tmpl w:val="C06C7896"/>
    <w:lvl w:ilvl="0" w:tplc="84A63D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Rohde">
    <w15:presenceInfo w15:providerId="Windows Live" w15:userId="094ca0e31a7c3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bordersDoNotSurroundHeader/>
  <w:bordersDoNotSurroundFooter/>
  <w:revisionView w:markup="0"/>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C"/>
    <w:rsid w:val="0000429E"/>
    <w:rsid w:val="00004BC6"/>
    <w:rsid w:val="000112A1"/>
    <w:rsid w:val="000130E8"/>
    <w:rsid w:val="00033B2E"/>
    <w:rsid w:val="00034A92"/>
    <w:rsid w:val="00035801"/>
    <w:rsid w:val="00042661"/>
    <w:rsid w:val="0004371D"/>
    <w:rsid w:val="00044572"/>
    <w:rsid w:val="00046CB2"/>
    <w:rsid w:val="0004757B"/>
    <w:rsid w:val="000501E5"/>
    <w:rsid w:val="00063DD1"/>
    <w:rsid w:val="0006795A"/>
    <w:rsid w:val="000736CA"/>
    <w:rsid w:val="00081A29"/>
    <w:rsid w:val="000827DD"/>
    <w:rsid w:val="000905E3"/>
    <w:rsid w:val="00090854"/>
    <w:rsid w:val="00091250"/>
    <w:rsid w:val="000916CF"/>
    <w:rsid w:val="00092585"/>
    <w:rsid w:val="0009277E"/>
    <w:rsid w:val="0009589C"/>
    <w:rsid w:val="00096376"/>
    <w:rsid w:val="000A239C"/>
    <w:rsid w:val="000A3109"/>
    <w:rsid w:val="000A67F3"/>
    <w:rsid w:val="000A6987"/>
    <w:rsid w:val="000B266F"/>
    <w:rsid w:val="000B2B6E"/>
    <w:rsid w:val="000B60E8"/>
    <w:rsid w:val="000C43F6"/>
    <w:rsid w:val="000C51B3"/>
    <w:rsid w:val="000D0698"/>
    <w:rsid w:val="000F0D07"/>
    <w:rsid w:val="000F3A21"/>
    <w:rsid w:val="001011BB"/>
    <w:rsid w:val="00101262"/>
    <w:rsid w:val="00106368"/>
    <w:rsid w:val="0010713E"/>
    <w:rsid w:val="00113842"/>
    <w:rsid w:val="00113DE7"/>
    <w:rsid w:val="00116F25"/>
    <w:rsid w:val="00120BB7"/>
    <w:rsid w:val="00123738"/>
    <w:rsid w:val="00123B17"/>
    <w:rsid w:val="00126EBE"/>
    <w:rsid w:val="00127242"/>
    <w:rsid w:val="001345C5"/>
    <w:rsid w:val="00136499"/>
    <w:rsid w:val="00142349"/>
    <w:rsid w:val="001429E7"/>
    <w:rsid w:val="00142A75"/>
    <w:rsid w:val="00152C9B"/>
    <w:rsid w:val="001576B2"/>
    <w:rsid w:val="00166ED7"/>
    <w:rsid w:val="00171420"/>
    <w:rsid w:val="00172A2A"/>
    <w:rsid w:val="001809CC"/>
    <w:rsid w:val="00181A42"/>
    <w:rsid w:val="001846EF"/>
    <w:rsid w:val="00187DC8"/>
    <w:rsid w:val="00187E0F"/>
    <w:rsid w:val="00190E3B"/>
    <w:rsid w:val="00196227"/>
    <w:rsid w:val="001A4E84"/>
    <w:rsid w:val="001B01AD"/>
    <w:rsid w:val="001B198B"/>
    <w:rsid w:val="001B4E0D"/>
    <w:rsid w:val="001B64E9"/>
    <w:rsid w:val="001C493B"/>
    <w:rsid w:val="001E184E"/>
    <w:rsid w:val="001E48FF"/>
    <w:rsid w:val="00202B73"/>
    <w:rsid w:val="00210FD4"/>
    <w:rsid w:val="0021717B"/>
    <w:rsid w:val="0022369A"/>
    <w:rsid w:val="00226642"/>
    <w:rsid w:val="00232081"/>
    <w:rsid w:val="002358AB"/>
    <w:rsid w:val="0023636F"/>
    <w:rsid w:val="0024100A"/>
    <w:rsid w:val="00244A93"/>
    <w:rsid w:val="00245B63"/>
    <w:rsid w:val="00245F8E"/>
    <w:rsid w:val="00251E33"/>
    <w:rsid w:val="00252E45"/>
    <w:rsid w:val="00257E3B"/>
    <w:rsid w:val="002654A3"/>
    <w:rsid w:val="00266ACC"/>
    <w:rsid w:val="00274390"/>
    <w:rsid w:val="00274997"/>
    <w:rsid w:val="002751C0"/>
    <w:rsid w:val="00276401"/>
    <w:rsid w:val="00280238"/>
    <w:rsid w:val="0029001B"/>
    <w:rsid w:val="00290FBF"/>
    <w:rsid w:val="002A6894"/>
    <w:rsid w:val="002B3989"/>
    <w:rsid w:val="002C61C0"/>
    <w:rsid w:val="002D1349"/>
    <w:rsid w:val="002D434F"/>
    <w:rsid w:val="002D6F61"/>
    <w:rsid w:val="002E2062"/>
    <w:rsid w:val="002E35F5"/>
    <w:rsid w:val="002E5FA6"/>
    <w:rsid w:val="002F0C79"/>
    <w:rsid w:val="002F372B"/>
    <w:rsid w:val="002F598C"/>
    <w:rsid w:val="002F6AC0"/>
    <w:rsid w:val="00302ADA"/>
    <w:rsid w:val="0030349F"/>
    <w:rsid w:val="003117D7"/>
    <w:rsid w:val="00316689"/>
    <w:rsid w:val="00331FD7"/>
    <w:rsid w:val="0033276A"/>
    <w:rsid w:val="003328BC"/>
    <w:rsid w:val="0033384B"/>
    <w:rsid w:val="003422FE"/>
    <w:rsid w:val="00350165"/>
    <w:rsid w:val="003603EC"/>
    <w:rsid w:val="00373533"/>
    <w:rsid w:val="00374EA9"/>
    <w:rsid w:val="00377575"/>
    <w:rsid w:val="00383231"/>
    <w:rsid w:val="0039228A"/>
    <w:rsid w:val="00397058"/>
    <w:rsid w:val="003A244A"/>
    <w:rsid w:val="003A628B"/>
    <w:rsid w:val="003B5C71"/>
    <w:rsid w:val="003C3A10"/>
    <w:rsid w:val="003C4FBF"/>
    <w:rsid w:val="003C51C8"/>
    <w:rsid w:val="003D4C4B"/>
    <w:rsid w:val="003D72D3"/>
    <w:rsid w:val="003E11F8"/>
    <w:rsid w:val="003E40B8"/>
    <w:rsid w:val="003E53B1"/>
    <w:rsid w:val="003F024F"/>
    <w:rsid w:val="003F3275"/>
    <w:rsid w:val="0040009A"/>
    <w:rsid w:val="004022E5"/>
    <w:rsid w:val="004054AA"/>
    <w:rsid w:val="004134A4"/>
    <w:rsid w:val="004164E1"/>
    <w:rsid w:val="00422620"/>
    <w:rsid w:val="0043751F"/>
    <w:rsid w:val="00447719"/>
    <w:rsid w:val="00447B6C"/>
    <w:rsid w:val="00454448"/>
    <w:rsid w:val="00456345"/>
    <w:rsid w:val="004642F7"/>
    <w:rsid w:val="00471048"/>
    <w:rsid w:val="0047751B"/>
    <w:rsid w:val="0048262D"/>
    <w:rsid w:val="004875B8"/>
    <w:rsid w:val="004908CF"/>
    <w:rsid w:val="00492B03"/>
    <w:rsid w:val="004952CF"/>
    <w:rsid w:val="004A01DC"/>
    <w:rsid w:val="004A4B2F"/>
    <w:rsid w:val="004A5EF6"/>
    <w:rsid w:val="004B3B08"/>
    <w:rsid w:val="004B614D"/>
    <w:rsid w:val="004B7612"/>
    <w:rsid w:val="004C25FB"/>
    <w:rsid w:val="004C349B"/>
    <w:rsid w:val="004F210F"/>
    <w:rsid w:val="004F3049"/>
    <w:rsid w:val="004F3B44"/>
    <w:rsid w:val="004F7C3C"/>
    <w:rsid w:val="00505D99"/>
    <w:rsid w:val="0051118F"/>
    <w:rsid w:val="00513BED"/>
    <w:rsid w:val="00513C54"/>
    <w:rsid w:val="005148B4"/>
    <w:rsid w:val="00532342"/>
    <w:rsid w:val="005341FF"/>
    <w:rsid w:val="00534943"/>
    <w:rsid w:val="005351D2"/>
    <w:rsid w:val="005359F2"/>
    <w:rsid w:val="005419EA"/>
    <w:rsid w:val="00551E40"/>
    <w:rsid w:val="00562958"/>
    <w:rsid w:val="00563291"/>
    <w:rsid w:val="005632DC"/>
    <w:rsid w:val="0056388D"/>
    <w:rsid w:val="00564D27"/>
    <w:rsid w:val="00567814"/>
    <w:rsid w:val="0057189A"/>
    <w:rsid w:val="00574415"/>
    <w:rsid w:val="00580B16"/>
    <w:rsid w:val="005862B7"/>
    <w:rsid w:val="00590E91"/>
    <w:rsid w:val="00592B29"/>
    <w:rsid w:val="005C268B"/>
    <w:rsid w:val="005E05A9"/>
    <w:rsid w:val="005E1A13"/>
    <w:rsid w:val="00603984"/>
    <w:rsid w:val="00605CF6"/>
    <w:rsid w:val="006206C9"/>
    <w:rsid w:val="00620F13"/>
    <w:rsid w:val="00627E08"/>
    <w:rsid w:val="00633265"/>
    <w:rsid w:val="0063715D"/>
    <w:rsid w:val="0064011E"/>
    <w:rsid w:val="0064408E"/>
    <w:rsid w:val="006465AA"/>
    <w:rsid w:val="00647054"/>
    <w:rsid w:val="00653D65"/>
    <w:rsid w:val="00654E2B"/>
    <w:rsid w:val="00656E42"/>
    <w:rsid w:val="00662FC5"/>
    <w:rsid w:val="006735AC"/>
    <w:rsid w:val="00673B1A"/>
    <w:rsid w:val="00676C05"/>
    <w:rsid w:val="00681105"/>
    <w:rsid w:val="006832C9"/>
    <w:rsid w:val="0069486A"/>
    <w:rsid w:val="00696B23"/>
    <w:rsid w:val="006A3A0D"/>
    <w:rsid w:val="006B407D"/>
    <w:rsid w:val="006C46E4"/>
    <w:rsid w:val="006C485D"/>
    <w:rsid w:val="006E161B"/>
    <w:rsid w:val="006F0473"/>
    <w:rsid w:val="006F45C9"/>
    <w:rsid w:val="006F5AE4"/>
    <w:rsid w:val="006F7E3C"/>
    <w:rsid w:val="00701A3E"/>
    <w:rsid w:val="00706938"/>
    <w:rsid w:val="0071040C"/>
    <w:rsid w:val="0071140F"/>
    <w:rsid w:val="00713E1A"/>
    <w:rsid w:val="007168F3"/>
    <w:rsid w:val="00721FDD"/>
    <w:rsid w:val="00724CB3"/>
    <w:rsid w:val="00730BDE"/>
    <w:rsid w:val="0074033B"/>
    <w:rsid w:val="007411E3"/>
    <w:rsid w:val="00743B84"/>
    <w:rsid w:val="00745A2B"/>
    <w:rsid w:val="00747F7A"/>
    <w:rsid w:val="00751EF1"/>
    <w:rsid w:val="00764ECE"/>
    <w:rsid w:val="00774F75"/>
    <w:rsid w:val="007836C5"/>
    <w:rsid w:val="007847AB"/>
    <w:rsid w:val="00784E07"/>
    <w:rsid w:val="007872DE"/>
    <w:rsid w:val="0079192A"/>
    <w:rsid w:val="007926DF"/>
    <w:rsid w:val="007945F3"/>
    <w:rsid w:val="007A18F1"/>
    <w:rsid w:val="007A392F"/>
    <w:rsid w:val="007A6B4D"/>
    <w:rsid w:val="007B23B0"/>
    <w:rsid w:val="007C2CB1"/>
    <w:rsid w:val="007C4E86"/>
    <w:rsid w:val="007C5FDF"/>
    <w:rsid w:val="007C734A"/>
    <w:rsid w:val="007C7744"/>
    <w:rsid w:val="007D032E"/>
    <w:rsid w:val="007D0D33"/>
    <w:rsid w:val="007D658A"/>
    <w:rsid w:val="007E68EC"/>
    <w:rsid w:val="007E6CEC"/>
    <w:rsid w:val="007F1604"/>
    <w:rsid w:val="007F5F57"/>
    <w:rsid w:val="007F6E64"/>
    <w:rsid w:val="007F7C1B"/>
    <w:rsid w:val="00805F8C"/>
    <w:rsid w:val="008074E5"/>
    <w:rsid w:val="00807A1F"/>
    <w:rsid w:val="00811B90"/>
    <w:rsid w:val="008120B2"/>
    <w:rsid w:val="00814378"/>
    <w:rsid w:val="0081617E"/>
    <w:rsid w:val="0081753C"/>
    <w:rsid w:val="00830215"/>
    <w:rsid w:val="00833448"/>
    <w:rsid w:val="00836491"/>
    <w:rsid w:val="0083652F"/>
    <w:rsid w:val="0084210C"/>
    <w:rsid w:val="0084406A"/>
    <w:rsid w:val="0085164D"/>
    <w:rsid w:val="0085527C"/>
    <w:rsid w:val="00863B3F"/>
    <w:rsid w:val="00864EF1"/>
    <w:rsid w:val="00865E11"/>
    <w:rsid w:val="00880A73"/>
    <w:rsid w:val="008962A5"/>
    <w:rsid w:val="008A4B2D"/>
    <w:rsid w:val="008A6D74"/>
    <w:rsid w:val="008B06CA"/>
    <w:rsid w:val="008B090D"/>
    <w:rsid w:val="008B35FA"/>
    <w:rsid w:val="008B3A71"/>
    <w:rsid w:val="008C7975"/>
    <w:rsid w:val="008D38F4"/>
    <w:rsid w:val="008E0233"/>
    <w:rsid w:val="008F0C71"/>
    <w:rsid w:val="008F42A2"/>
    <w:rsid w:val="008F47A4"/>
    <w:rsid w:val="00900ED6"/>
    <w:rsid w:val="009021EB"/>
    <w:rsid w:val="00907D52"/>
    <w:rsid w:val="00910BAD"/>
    <w:rsid w:val="009271F5"/>
    <w:rsid w:val="0093455C"/>
    <w:rsid w:val="009423BD"/>
    <w:rsid w:val="00947262"/>
    <w:rsid w:val="0094778E"/>
    <w:rsid w:val="00950744"/>
    <w:rsid w:val="00956546"/>
    <w:rsid w:val="00957F13"/>
    <w:rsid w:val="00965680"/>
    <w:rsid w:val="00972894"/>
    <w:rsid w:val="00974759"/>
    <w:rsid w:val="00976F78"/>
    <w:rsid w:val="00987005"/>
    <w:rsid w:val="00991F01"/>
    <w:rsid w:val="00992C31"/>
    <w:rsid w:val="00996CDE"/>
    <w:rsid w:val="0099769B"/>
    <w:rsid w:val="009A4D5D"/>
    <w:rsid w:val="009A51D0"/>
    <w:rsid w:val="009A6010"/>
    <w:rsid w:val="009A6088"/>
    <w:rsid w:val="009C0875"/>
    <w:rsid w:val="009C7AB1"/>
    <w:rsid w:val="009D59F7"/>
    <w:rsid w:val="009D67D5"/>
    <w:rsid w:val="009D687F"/>
    <w:rsid w:val="009E11DD"/>
    <w:rsid w:val="009E3A21"/>
    <w:rsid w:val="009E64BE"/>
    <w:rsid w:val="009F1A03"/>
    <w:rsid w:val="009F282E"/>
    <w:rsid w:val="00A039C9"/>
    <w:rsid w:val="00A03E89"/>
    <w:rsid w:val="00A11429"/>
    <w:rsid w:val="00A1470D"/>
    <w:rsid w:val="00A14754"/>
    <w:rsid w:val="00A26B5D"/>
    <w:rsid w:val="00A34BA9"/>
    <w:rsid w:val="00A4305D"/>
    <w:rsid w:val="00A465AB"/>
    <w:rsid w:val="00A55489"/>
    <w:rsid w:val="00A609BB"/>
    <w:rsid w:val="00A67545"/>
    <w:rsid w:val="00A73312"/>
    <w:rsid w:val="00A75C59"/>
    <w:rsid w:val="00A765FE"/>
    <w:rsid w:val="00A8420C"/>
    <w:rsid w:val="00AA1417"/>
    <w:rsid w:val="00AA2CE9"/>
    <w:rsid w:val="00AA539C"/>
    <w:rsid w:val="00AB2841"/>
    <w:rsid w:val="00AB4514"/>
    <w:rsid w:val="00AB7033"/>
    <w:rsid w:val="00AB7ACA"/>
    <w:rsid w:val="00AB7EBC"/>
    <w:rsid w:val="00AB7EE6"/>
    <w:rsid w:val="00AC1849"/>
    <w:rsid w:val="00AD37AA"/>
    <w:rsid w:val="00AD382B"/>
    <w:rsid w:val="00AD4616"/>
    <w:rsid w:val="00AE182E"/>
    <w:rsid w:val="00AE3BF9"/>
    <w:rsid w:val="00AE50C8"/>
    <w:rsid w:val="00B025A4"/>
    <w:rsid w:val="00B02EE8"/>
    <w:rsid w:val="00B05777"/>
    <w:rsid w:val="00B065E9"/>
    <w:rsid w:val="00B069DF"/>
    <w:rsid w:val="00B3250D"/>
    <w:rsid w:val="00B37FA8"/>
    <w:rsid w:val="00B4147D"/>
    <w:rsid w:val="00B4244D"/>
    <w:rsid w:val="00B42E6D"/>
    <w:rsid w:val="00B45824"/>
    <w:rsid w:val="00B51E8E"/>
    <w:rsid w:val="00B54305"/>
    <w:rsid w:val="00B56832"/>
    <w:rsid w:val="00B57892"/>
    <w:rsid w:val="00B64433"/>
    <w:rsid w:val="00B67B12"/>
    <w:rsid w:val="00B70A62"/>
    <w:rsid w:val="00B73D0C"/>
    <w:rsid w:val="00B771FC"/>
    <w:rsid w:val="00B8217C"/>
    <w:rsid w:val="00B94B13"/>
    <w:rsid w:val="00B97A33"/>
    <w:rsid w:val="00B97CE5"/>
    <w:rsid w:val="00BA193E"/>
    <w:rsid w:val="00BA1F66"/>
    <w:rsid w:val="00BA57B3"/>
    <w:rsid w:val="00BB72CC"/>
    <w:rsid w:val="00BC2D9E"/>
    <w:rsid w:val="00BC37C2"/>
    <w:rsid w:val="00BD2996"/>
    <w:rsid w:val="00BE7FDF"/>
    <w:rsid w:val="00BF1380"/>
    <w:rsid w:val="00BF26A4"/>
    <w:rsid w:val="00BF417B"/>
    <w:rsid w:val="00BF4D6D"/>
    <w:rsid w:val="00C01CAE"/>
    <w:rsid w:val="00C01CDC"/>
    <w:rsid w:val="00C02676"/>
    <w:rsid w:val="00C17A27"/>
    <w:rsid w:val="00C20B6F"/>
    <w:rsid w:val="00C25B21"/>
    <w:rsid w:val="00C43C5C"/>
    <w:rsid w:val="00C44775"/>
    <w:rsid w:val="00C4630F"/>
    <w:rsid w:val="00C50BFF"/>
    <w:rsid w:val="00C512AE"/>
    <w:rsid w:val="00C51EA8"/>
    <w:rsid w:val="00C52011"/>
    <w:rsid w:val="00C526B4"/>
    <w:rsid w:val="00C55B53"/>
    <w:rsid w:val="00C55BDF"/>
    <w:rsid w:val="00C56100"/>
    <w:rsid w:val="00C6414B"/>
    <w:rsid w:val="00C66711"/>
    <w:rsid w:val="00C76083"/>
    <w:rsid w:val="00C8255E"/>
    <w:rsid w:val="00C84968"/>
    <w:rsid w:val="00C84DC3"/>
    <w:rsid w:val="00C86DEE"/>
    <w:rsid w:val="00CA56D5"/>
    <w:rsid w:val="00CA6795"/>
    <w:rsid w:val="00CB139B"/>
    <w:rsid w:val="00CB249A"/>
    <w:rsid w:val="00CB7307"/>
    <w:rsid w:val="00CB7FFC"/>
    <w:rsid w:val="00CC118E"/>
    <w:rsid w:val="00CC2212"/>
    <w:rsid w:val="00CC7C69"/>
    <w:rsid w:val="00CD46BC"/>
    <w:rsid w:val="00CE1203"/>
    <w:rsid w:val="00CE4A46"/>
    <w:rsid w:val="00CE5368"/>
    <w:rsid w:val="00CE59DC"/>
    <w:rsid w:val="00CF3597"/>
    <w:rsid w:val="00CF3CC3"/>
    <w:rsid w:val="00CF4D0E"/>
    <w:rsid w:val="00CF574D"/>
    <w:rsid w:val="00CF782A"/>
    <w:rsid w:val="00D017F6"/>
    <w:rsid w:val="00D11693"/>
    <w:rsid w:val="00D121CF"/>
    <w:rsid w:val="00D15C6B"/>
    <w:rsid w:val="00D261E8"/>
    <w:rsid w:val="00D27547"/>
    <w:rsid w:val="00D342DF"/>
    <w:rsid w:val="00D3607D"/>
    <w:rsid w:val="00D41BD3"/>
    <w:rsid w:val="00D4421D"/>
    <w:rsid w:val="00D517EA"/>
    <w:rsid w:val="00D51ECA"/>
    <w:rsid w:val="00D53796"/>
    <w:rsid w:val="00D5393D"/>
    <w:rsid w:val="00D54EA1"/>
    <w:rsid w:val="00D61B99"/>
    <w:rsid w:val="00D63156"/>
    <w:rsid w:val="00D74BBF"/>
    <w:rsid w:val="00D758B6"/>
    <w:rsid w:val="00D76AA4"/>
    <w:rsid w:val="00D80242"/>
    <w:rsid w:val="00D82243"/>
    <w:rsid w:val="00D84FB1"/>
    <w:rsid w:val="00D85B71"/>
    <w:rsid w:val="00D868E2"/>
    <w:rsid w:val="00DA1FAF"/>
    <w:rsid w:val="00DA6554"/>
    <w:rsid w:val="00DC573F"/>
    <w:rsid w:val="00DD0642"/>
    <w:rsid w:val="00DD201C"/>
    <w:rsid w:val="00DE738C"/>
    <w:rsid w:val="00DF10A7"/>
    <w:rsid w:val="00DF4BA8"/>
    <w:rsid w:val="00DF7189"/>
    <w:rsid w:val="00E0184A"/>
    <w:rsid w:val="00E04287"/>
    <w:rsid w:val="00E10F6D"/>
    <w:rsid w:val="00E122F8"/>
    <w:rsid w:val="00E17BF1"/>
    <w:rsid w:val="00E2263A"/>
    <w:rsid w:val="00E277EC"/>
    <w:rsid w:val="00E31B42"/>
    <w:rsid w:val="00E32AA0"/>
    <w:rsid w:val="00E36C77"/>
    <w:rsid w:val="00E3784A"/>
    <w:rsid w:val="00E43079"/>
    <w:rsid w:val="00E44DC7"/>
    <w:rsid w:val="00E5315C"/>
    <w:rsid w:val="00E62A6B"/>
    <w:rsid w:val="00E62FE8"/>
    <w:rsid w:val="00E6421C"/>
    <w:rsid w:val="00E6701E"/>
    <w:rsid w:val="00E73B1D"/>
    <w:rsid w:val="00E753EA"/>
    <w:rsid w:val="00E7663B"/>
    <w:rsid w:val="00E87F09"/>
    <w:rsid w:val="00E91C18"/>
    <w:rsid w:val="00E94D99"/>
    <w:rsid w:val="00EB38EA"/>
    <w:rsid w:val="00EB423A"/>
    <w:rsid w:val="00EB6D7E"/>
    <w:rsid w:val="00EB6FA1"/>
    <w:rsid w:val="00EC26A8"/>
    <w:rsid w:val="00EC52FD"/>
    <w:rsid w:val="00EC7015"/>
    <w:rsid w:val="00ED18AA"/>
    <w:rsid w:val="00ED52A6"/>
    <w:rsid w:val="00ED71D8"/>
    <w:rsid w:val="00EE209C"/>
    <w:rsid w:val="00EF24FE"/>
    <w:rsid w:val="00EF67DA"/>
    <w:rsid w:val="00F06A66"/>
    <w:rsid w:val="00F131E1"/>
    <w:rsid w:val="00F17FD7"/>
    <w:rsid w:val="00F202C3"/>
    <w:rsid w:val="00F23436"/>
    <w:rsid w:val="00F3229B"/>
    <w:rsid w:val="00F32A7F"/>
    <w:rsid w:val="00F338B3"/>
    <w:rsid w:val="00F3776D"/>
    <w:rsid w:val="00F37E35"/>
    <w:rsid w:val="00F51263"/>
    <w:rsid w:val="00F566EB"/>
    <w:rsid w:val="00F66F77"/>
    <w:rsid w:val="00F67732"/>
    <w:rsid w:val="00F70419"/>
    <w:rsid w:val="00F70B7B"/>
    <w:rsid w:val="00F8211B"/>
    <w:rsid w:val="00F84A26"/>
    <w:rsid w:val="00F86D70"/>
    <w:rsid w:val="00F97D78"/>
    <w:rsid w:val="00FB36F9"/>
    <w:rsid w:val="00FC145E"/>
    <w:rsid w:val="00FC419B"/>
    <w:rsid w:val="00FD50DD"/>
    <w:rsid w:val="00FD71D7"/>
    <w:rsid w:val="00FE3544"/>
    <w:rsid w:val="00FE5F1B"/>
    <w:rsid w:val="00FF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D9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1E5"/>
    <w:pPr>
      <w:ind w:firstLineChars="200" w:firstLine="420"/>
    </w:pPr>
  </w:style>
  <w:style w:type="character" w:customStyle="1" w:styleId="source-title">
    <w:name w:val="source-title"/>
    <w:basedOn w:val="DefaultParagraphFont"/>
    <w:rsid w:val="004A5EF6"/>
  </w:style>
  <w:style w:type="character" w:customStyle="1" w:styleId="apple-converted-space">
    <w:name w:val="apple-converted-space"/>
    <w:basedOn w:val="DefaultParagraphFont"/>
    <w:rsid w:val="004A5EF6"/>
  </w:style>
  <w:style w:type="character" w:customStyle="1" w:styleId="volume">
    <w:name w:val="volume"/>
    <w:basedOn w:val="DefaultParagraphFont"/>
    <w:rsid w:val="004A5EF6"/>
  </w:style>
  <w:style w:type="character" w:customStyle="1" w:styleId="start-page">
    <w:name w:val="start-page"/>
    <w:basedOn w:val="DefaultParagraphFont"/>
    <w:rsid w:val="004A5EF6"/>
  </w:style>
  <w:style w:type="character" w:customStyle="1" w:styleId="year">
    <w:name w:val="year"/>
    <w:basedOn w:val="DefaultParagraphFont"/>
    <w:rsid w:val="004A5EF6"/>
  </w:style>
  <w:style w:type="character" w:customStyle="1" w:styleId="end-page">
    <w:name w:val="end-page"/>
    <w:basedOn w:val="DefaultParagraphFont"/>
    <w:rsid w:val="004A5EF6"/>
  </w:style>
  <w:style w:type="paragraph" w:styleId="BalloonText">
    <w:name w:val="Balloon Text"/>
    <w:basedOn w:val="Normal"/>
    <w:link w:val="BalloonTextChar"/>
    <w:uiPriority w:val="99"/>
    <w:semiHidden/>
    <w:unhideWhenUsed/>
    <w:rsid w:val="00B424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4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202">
      <w:bodyDiv w:val="1"/>
      <w:marLeft w:val="0"/>
      <w:marRight w:val="0"/>
      <w:marTop w:val="0"/>
      <w:marBottom w:val="0"/>
      <w:divBdr>
        <w:top w:val="none" w:sz="0" w:space="0" w:color="auto"/>
        <w:left w:val="none" w:sz="0" w:space="0" w:color="auto"/>
        <w:bottom w:val="none" w:sz="0" w:space="0" w:color="auto"/>
        <w:right w:val="none" w:sz="0" w:space="0" w:color="auto"/>
      </w:divBdr>
    </w:div>
    <w:div w:id="30570486">
      <w:bodyDiv w:val="1"/>
      <w:marLeft w:val="0"/>
      <w:marRight w:val="0"/>
      <w:marTop w:val="0"/>
      <w:marBottom w:val="0"/>
      <w:divBdr>
        <w:top w:val="none" w:sz="0" w:space="0" w:color="auto"/>
        <w:left w:val="none" w:sz="0" w:space="0" w:color="auto"/>
        <w:bottom w:val="none" w:sz="0" w:space="0" w:color="auto"/>
        <w:right w:val="none" w:sz="0" w:space="0" w:color="auto"/>
      </w:divBdr>
    </w:div>
    <w:div w:id="316616180">
      <w:bodyDiv w:val="1"/>
      <w:marLeft w:val="0"/>
      <w:marRight w:val="0"/>
      <w:marTop w:val="0"/>
      <w:marBottom w:val="0"/>
      <w:divBdr>
        <w:top w:val="none" w:sz="0" w:space="0" w:color="auto"/>
        <w:left w:val="none" w:sz="0" w:space="0" w:color="auto"/>
        <w:bottom w:val="none" w:sz="0" w:space="0" w:color="auto"/>
        <w:right w:val="none" w:sz="0" w:space="0" w:color="auto"/>
      </w:divBdr>
      <w:divsChild>
        <w:div w:id="453867365">
          <w:marLeft w:val="0"/>
          <w:marRight w:val="0"/>
          <w:marTop w:val="0"/>
          <w:marBottom w:val="0"/>
          <w:divBdr>
            <w:top w:val="none" w:sz="0" w:space="0" w:color="auto"/>
            <w:left w:val="none" w:sz="0" w:space="0" w:color="auto"/>
            <w:bottom w:val="none" w:sz="0" w:space="0" w:color="auto"/>
            <w:right w:val="none" w:sz="0" w:space="0" w:color="auto"/>
          </w:divBdr>
        </w:div>
        <w:div w:id="1541435497">
          <w:marLeft w:val="0"/>
          <w:marRight w:val="0"/>
          <w:marTop w:val="0"/>
          <w:marBottom w:val="0"/>
          <w:divBdr>
            <w:top w:val="none" w:sz="0" w:space="0" w:color="auto"/>
            <w:left w:val="none" w:sz="0" w:space="0" w:color="auto"/>
            <w:bottom w:val="none" w:sz="0" w:space="0" w:color="auto"/>
            <w:right w:val="none" w:sz="0" w:space="0" w:color="auto"/>
          </w:divBdr>
        </w:div>
      </w:divsChild>
    </w:div>
    <w:div w:id="201661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B26C3-117C-4147-9977-AD70F47A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8218</TotalTime>
  <Pages>3</Pages>
  <Words>4757</Words>
  <Characters>27118</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HHL</dc:creator>
  <cp:keywords/>
  <dc:description/>
  <cp:lastModifiedBy>Peter Rohde</cp:lastModifiedBy>
  <cp:revision>323</cp:revision>
  <cp:lastPrinted>2016-10-17T01:18:00Z</cp:lastPrinted>
  <dcterms:created xsi:type="dcterms:W3CDTF">2016-10-01T08:17:00Z</dcterms:created>
  <dcterms:modified xsi:type="dcterms:W3CDTF">2016-10-20T18:39:00Z</dcterms:modified>
</cp:coreProperties>
</file>